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0839E" w14:textId="77777777" w:rsidR="00B808E3" w:rsidRPr="005E300D" w:rsidRDefault="00B808E3" w:rsidP="00F143FF">
      <w:pPr>
        <w:spacing w:after="0" w:line="276" w:lineRule="auto"/>
        <w:jc w:val="both"/>
        <w:rPr>
          <w:rFonts w:ascii="Arial" w:hAnsi="Arial" w:cs="Arial"/>
        </w:rPr>
      </w:pPr>
      <w:r w:rsidRPr="005E300D">
        <w:rPr>
          <w:rFonts w:ascii="Arial" w:hAnsi="Arial" w:cs="Arial"/>
          <w:b/>
          <w:bCs/>
        </w:rPr>
        <w:t xml:space="preserve">Name: </w:t>
      </w:r>
      <w:r w:rsidRPr="005E300D">
        <w:rPr>
          <w:rFonts w:ascii="Arial" w:hAnsi="Arial" w:cs="Arial"/>
        </w:rPr>
        <w:t>Paula Zhu</w:t>
      </w:r>
    </w:p>
    <w:p w14:paraId="13C08F67" w14:textId="1F641C27" w:rsidR="00B808E3" w:rsidRPr="005E300D" w:rsidRDefault="006216FE" w:rsidP="00F143FF">
      <w:pPr>
        <w:spacing w:after="0" w:line="276" w:lineRule="auto"/>
        <w:jc w:val="both"/>
        <w:rPr>
          <w:rFonts w:ascii="Arial" w:hAnsi="Arial" w:cs="Arial"/>
        </w:rPr>
      </w:pPr>
      <w:commentRangeStart w:id="0"/>
      <w:r w:rsidRPr="005E300D">
        <w:rPr>
          <w:rFonts w:ascii="Arial" w:hAnsi="Arial" w:cs="Arial"/>
          <w:b/>
          <w:bCs/>
        </w:rPr>
        <w:t>Faculty</w:t>
      </w:r>
      <w:commentRangeEnd w:id="0"/>
      <w:r w:rsidR="00B67859" w:rsidRPr="005E300D">
        <w:rPr>
          <w:rStyle w:val="CommentReference"/>
          <w:rFonts w:ascii="Arial" w:hAnsi="Arial" w:cs="Arial"/>
          <w:sz w:val="22"/>
          <w:szCs w:val="22"/>
        </w:rPr>
        <w:commentReference w:id="0"/>
      </w:r>
      <w:r w:rsidRPr="005E300D">
        <w:rPr>
          <w:rFonts w:ascii="Arial" w:hAnsi="Arial" w:cs="Arial"/>
          <w:b/>
          <w:bCs/>
        </w:rPr>
        <w:t xml:space="preserve">: </w:t>
      </w:r>
      <w:r w:rsidRPr="005E300D">
        <w:rPr>
          <w:rFonts w:ascii="Arial" w:hAnsi="Arial" w:cs="Arial"/>
        </w:rPr>
        <w:t>Dr. Mriganka Sur</w:t>
      </w:r>
      <w:r w:rsidR="00F907A3" w:rsidRPr="005E300D">
        <w:rPr>
          <w:rFonts w:ascii="Arial" w:hAnsi="Arial" w:cs="Arial"/>
        </w:rPr>
        <w:t xml:space="preserve"> (Building 46)</w:t>
      </w:r>
    </w:p>
    <w:p w14:paraId="0201F41F" w14:textId="2A3F8FC9" w:rsidR="006216FE" w:rsidRPr="005E300D" w:rsidRDefault="00AD025C" w:rsidP="00F143FF">
      <w:pPr>
        <w:spacing w:after="0" w:line="276" w:lineRule="auto"/>
        <w:jc w:val="both"/>
        <w:rPr>
          <w:rFonts w:ascii="Arial" w:hAnsi="Arial" w:cs="Arial"/>
          <w:b/>
          <w:bCs/>
        </w:rPr>
      </w:pPr>
      <w:r w:rsidRPr="005E300D">
        <w:rPr>
          <w:rFonts w:ascii="Arial" w:hAnsi="Arial" w:cs="Arial"/>
          <w:b/>
          <w:bCs/>
        </w:rPr>
        <w:t>Director</w:t>
      </w:r>
      <w:r w:rsidR="00FC0881" w:rsidRPr="005E300D">
        <w:rPr>
          <w:rFonts w:ascii="Arial" w:hAnsi="Arial" w:cs="Arial"/>
          <w:b/>
          <w:bCs/>
        </w:rPr>
        <w:t xml:space="preserve"> Supervisor: </w:t>
      </w:r>
      <w:r w:rsidR="006B14CE" w:rsidRPr="005E300D">
        <w:rPr>
          <w:rFonts w:ascii="Arial" w:hAnsi="Arial" w:cs="Arial"/>
        </w:rPr>
        <w:t>Dr. Giselle Fernandes</w:t>
      </w:r>
      <w:r w:rsidR="008E2719" w:rsidRPr="005E300D">
        <w:rPr>
          <w:rFonts w:ascii="Arial" w:hAnsi="Arial" w:cs="Arial"/>
          <w:b/>
          <w:bCs/>
        </w:rPr>
        <w:t xml:space="preserve"> </w:t>
      </w:r>
    </w:p>
    <w:p w14:paraId="26A705A3" w14:textId="1B8BD42D" w:rsidR="00F907A3" w:rsidRPr="005E300D" w:rsidRDefault="00F907A3" w:rsidP="00F143FF">
      <w:pPr>
        <w:spacing w:after="0" w:line="276" w:lineRule="auto"/>
        <w:jc w:val="both"/>
        <w:rPr>
          <w:rFonts w:ascii="Arial" w:hAnsi="Arial" w:cs="Arial"/>
        </w:rPr>
      </w:pPr>
      <w:r w:rsidRPr="005E300D">
        <w:rPr>
          <w:rFonts w:ascii="Arial" w:hAnsi="Arial" w:cs="Arial"/>
          <w:b/>
          <w:bCs/>
        </w:rPr>
        <w:t>Term:</w:t>
      </w:r>
      <w:r w:rsidRPr="005E300D">
        <w:rPr>
          <w:rFonts w:ascii="Arial" w:hAnsi="Arial" w:cs="Arial"/>
        </w:rPr>
        <w:t xml:space="preserve"> 202</w:t>
      </w:r>
      <w:r w:rsidR="005D567A" w:rsidRPr="005E300D">
        <w:rPr>
          <w:rFonts w:ascii="Arial" w:hAnsi="Arial" w:cs="Arial"/>
        </w:rPr>
        <w:t>3-202</w:t>
      </w:r>
      <w:r w:rsidRPr="005E300D">
        <w:rPr>
          <w:rFonts w:ascii="Arial" w:hAnsi="Arial" w:cs="Arial"/>
        </w:rPr>
        <w:t>4</w:t>
      </w:r>
    </w:p>
    <w:p w14:paraId="7ED3A35F" w14:textId="70EA31CC" w:rsidR="00F23AEB" w:rsidRPr="005E300D" w:rsidRDefault="00F23AEB" w:rsidP="00F143FF">
      <w:pPr>
        <w:spacing w:after="0" w:line="276" w:lineRule="auto"/>
        <w:jc w:val="both"/>
        <w:rPr>
          <w:rFonts w:ascii="Arial" w:hAnsi="Arial" w:cs="Arial"/>
        </w:rPr>
      </w:pPr>
      <w:r w:rsidRPr="005E300D">
        <w:rPr>
          <w:rFonts w:ascii="Arial" w:hAnsi="Arial" w:cs="Arial"/>
          <w:b/>
          <w:bCs/>
        </w:rPr>
        <w:t xml:space="preserve">Date: </w:t>
      </w:r>
      <w:r w:rsidRPr="005E300D">
        <w:rPr>
          <w:rFonts w:ascii="Arial" w:hAnsi="Arial" w:cs="Arial"/>
        </w:rPr>
        <w:t>12/18/2023</w:t>
      </w:r>
    </w:p>
    <w:p w14:paraId="48EC83C4" w14:textId="595193FD" w:rsidR="002E654E" w:rsidRPr="005E300D" w:rsidRDefault="00563499" w:rsidP="00F143FF">
      <w:pPr>
        <w:spacing w:after="0" w:line="276" w:lineRule="auto"/>
        <w:jc w:val="center"/>
        <w:rPr>
          <w:rFonts w:ascii="Arial" w:hAnsi="Arial" w:cs="Arial"/>
          <w:b/>
          <w:bCs/>
        </w:rPr>
      </w:pPr>
      <w:r w:rsidRPr="005E300D">
        <w:rPr>
          <w:rFonts w:ascii="Arial" w:hAnsi="Arial" w:cs="Arial"/>
          <w:b/>
          <w:bCs/>
        </w:rPr>
        <w:t>LCNE neurons in motor learning and Rett Syndrome</w:t>
      </w:r>
    </w:p>
    <w:p w14:paraId="5B8EE54D" w14:textId="094FD9E5" w:rsidR="00E00392" w:rsidRPr="005E300D" w:rsidRDefault="009949F7" w:rsidP="00F143FF">
      <w:pPr>
        <w:spacing w:after="0" w:line="276" w:lineRule="auto"/>
        <w:jc w:val="both"/>
        <w:rPr>
          <w:ins w:id="1" w:author="Giselle Fernandes" w:date="2023-12-19T13:27:00Z"/>
          <w:rFonts w:ascii="Arial" w:hAnsi="Arial" w:cs="Arial"/>
          <w:b/>
          <w:bCs/>
        </w:rPr>
      </w:pPr>
      <w:r w:rsidRPr="005E300D">
        <w:rPr>
          <w:rFonts w:ascii="Arial" w:hAnsi="Arial" w:cs="Arial"/>
          <w:b/>
          <w:bCs/>
        </w:rPr>
        <w:t>Project Overview</w:t>
      </w:r>
      <w:r w:rsidR="007049F1" w:rsidRPr="005E300D">
        <w:rPr>
          <w:rFonts w:ascii="Arial" w:hAnsi="Arial" w:cs="Arial"/>
          <w:b/>
          <w:bCs/>
        </w:rPr>
        <w:t>:</w:t>
      </w:r>
    </w:p>
    <w:p w14:paraId="5DAA151B" w14:textId="68787553" w:rsidR="004F0FB7" w:rsidRPr="005E300D" w:rsidDel="004F0FB7" w:rsidRDefault="004F0FB7" w:rsidP="00F143FF">
      <w:pPr>
        <w:spacing w:after="0" w:line="276" w:lineRule="auto"/>
        <w:jc w:val="both"/>
        <w:rPr>
          <w:del w:id="2" w:author="Giselle Fernandes" w:date="2023-12-19T13:28:00Z"/>
          <w:rFonts w:ascii="Arial" w:hAnsi="Arial" w:cs="Arial"/>
          <w:b/>
          <w:bCs/>
        </w:rPr>
      </w:pPr>
      <w:ins w:id="3" w:author="Giselle Fernandes" w:date="2023-12-19T13:27:00Z">
        <w:r w:rsidRPr="005E300D">
          <w:rPr>
            <w:rFonts w:ascii="Arial" w:hAnsi="Arial" w:cs="Arial"/>
          </w:rPr>
          <w:t xml:space="preserve">Rett Syndrome (RTT) is a severe neurodevelopmental disorder predominantly affecting females and occurs in approximately 1 in every 10,000 live births. The majority of classic RTT cases are caused by loss-of-function mutations in the gene that encodes the methyl-CpG-binding protein 2 (MeCP2). </w:t>
        </w:r>
      </w:ins>
      <w:ins w:id="4" w:author="Giselle Fernandes" w:date="2023-12-19T13:31:00Z">
        <w:r w:rsidRPr="005E300D">
          <w:rPr>
            <w:rFonts w:ascii="Arial" w:hAnsi="Arial" w:cs="Arial"/>
          </w:rPr>
          <w:t>O</w:t>
        </w:r>
      </w:ins>
      <w:ins w:id="5" w:author="Giselle Fernandes" w:date="2023-12-19T13:27:00Z">
        <w:r w:rsidRPr="005E300D">
          <w:rPr>
            <w:rFonts w:ascii="Arial" w:hAnsi="Arial" w:cs="Arial"/>
          </w:rPr>
          <w:t>ne of the most devastating symptoms of RTT is the disruption of motor function.</w:t>
        </w:r>
      </w:ins>
      <w:ins w:id="6" w:author="Giselle Fernandes" w:date="2023-12-19T13:28:00Z">
        <w:r w:rsidRPr="005E300D">
          <w:rPr>
            <w:rFonts w:ascii="Arial" w:hAnsi="Arial" w:cs="Arial"/>
          </w:rPr>
          <w:t xml:space="preserve"> Patients lose purposeful use of their hands and develop stereotypical, repetitive movements such as hand wringing and flapping</w:t>
        </w:r>
      </w:ins>
      <w:ins w:id="7" w:author="Zhu, Paula Kaitlyn" w:date="2023-12-19T13:36:00Z">
        <w:r w:rsidR="00F26013" w:rsidRPr="002C7835">
          <w:rPr>
            <w:rFonts w:ascii="Arial" w:hAnsi="Arial" w:cs="Arial"/>
          </w:rPr>
          <w:t xml:space="preserve"> </w:t>
        </w:r>
      </w:ins>
      <w:ins w:id="8" w:author="Zhu, Paula Kaitlyn" w:date="2023-12-19T13:39:00Z">
        <w:r w:rsidR="00FC7BE3" w:rsidRPr="005E300D">
          <w:rPr>
            <w:rFonts w:ascii="Arial" w:hAnsi="Arial" w:cs="Arial"/>
          </w:rPr>
          <w:fldChar w:fldCharType="begin"/>
        </w:r>
      </w:ins>
      <w:r w:rsidR="002D4845">
        <w:rPr>
          <w:rFonts w:ascii="Arial" w:hAnsi="Arial" w:cs="Arial"/>
        </w:rPr>
        <w:instrText xml:space="preserve"> ADDIN ZOTERO_ITEM CSL_CITATION {"citationID":"rr63RIIA","properties":{"formattedCitation":"(Chahrour &amp; Zoghbi, 2007)","plainCitation":"(Chahrour &amp; Zoghbi, 2007)","noteIndex":0},"citationItems":[{"id":2444,"uris":["http://zotero.org/users/11555251/items/MKG7PRJS"],"itemData":{"id":2444,"type":"article-journal","container-title":"Neuron","DOI":"10.1016/j.neuron.2007.10.001","ISSN":"08966273","issue":"3","journalAbbreviation":"Neuron","language":"en","page":"422-437","source":"DOI.org (Crossref)","title":"The Story of Rett Syndrome: From Clinic to Neurobiology","title-short":"The Story of Rett Syndrome","volume":"56","author":[{"family":"Chahrour","given":"Maria"},{"family":"Zoghbi","given":"Huda Y."}],"issued":{"date-parts":[["2007",11]]}}}],"schema":"https://github.com/citation-style-language/schema/raw/master/csl-citation.json"} </w:instrText>
      </w:r>
      <w:ins w:id="9" w:author="Zhu, Paula Kaitlyn" w:date="2023-12-19T13:39:00Z">
        <w:r w:rsidR="00FC7BE3" w:rsidRPr="005E300D">
          <w:rPr>
            <w:rFonts w:ascii="Arial" w:hAnsi="Arial" w:cs="Arial"/>
          </w:rPr>
          <w:fldChar w:fldCharType="separate"/>
        </w:r>
      </w:ins>
      <w:r w:rsidR="002D4845">
        <w:rPr>
          <w:rFonts w:ascii="Arial" w:hAnsi="Arial" w:cs="Arial"/>
          <w:noProof/>
        </w:rPr>
        <w:t>(Chahrour &amp; Zoghbi, 2007)</w:t>
      </w:r>
      <w:ins w:id="10" w:author="Zhu, Paula Kaitlyn" w:date="2023-12-19T13:39:00Z">
        <w:r w:rsidR="00FC7BE3" w:rsidRPr="005E300D">
          <w:rPr>
            <w:rFonts w:ascii="Arial" w:hAnsi="Arial" w:cs="Arial"/>
          </w:rPr>
          <w:fldChar w:fldCharType="end"/>
        </w:r>
        <w:r w:rsidR="00FC7BE3">
          <w:rPr>
            <w:rFonts w:ascii="Arial" w:hAnsi="Arial" w:cs="Arial"/>
          </w:rPr>
          <w:t xml:space="preserve"> </w:t>
        </w:r>
      </w:ins>
      <w:ins w:id="11" w:author="Giselle Fernandes" w:date="2023-12-19T13:28:00Z">
        <w:del w:id="12" w:author="Zhu, Paula Kaitlyn" w:date="2023-12-19T13:36:00Z">
          <w:r w:rsidRPr="005E300D" w:rsidDel="00F26013">
            <w:rPr>
              <w:rFonts w:ascii="Arial" w:hAnsi="Arial" w:cs="Arial"/>
            </w:rPr>
            <w:delText xml:space="preserve">. </w:delText>
          </w:r>
        </w:del>
      </w:ins>
      <w:ins w:id="13" w:author="Giselle Fernandes" w:date="2023-12-19T13:32:00Z">
        <w:r w:rsidRPr="005E300D">
          <w:rPr>
            <w:rFonts w:ascii="Arial" w:hAnsi="Arial" w:cs="Arial"/>
            <w:vertAlign w:val="superscript"/>
          </w:rPr>
          <w:t>1-5</w:t>
        </w:r>
        <w:r w:rsidRPr="005E300D">
          <w:rPr>
            <w:rFonts w:ascii="Arial" w:hAnsi="Arial" w:cs="Arial"/>
          </w:rPr>
          <w:t>.</w:t>
        </w:r>
      </w:ins>
      <w:ins w:id="14" w:author="Zhu, Paula Kaitlyn" w:date="2023-12-19T13:36:00Z">
        <w:r w:rsidR="00F26013" w:rsidRPr="005E300D">
          <w:rPr>
            <w:rFonts w:ascii="Arial" w:hAnsi="Arial" w:cs="Arial"/>
          </w:rPr>
          <w:t xml:space="preserve"> </w:t>
        </w:r>
      </w:ins>
      <w:ins w:id="15" w:author="Giselle Fernandes" w:date="2023-12-19T13:28:00Z">
        <w:r w:rsidRPr="005E300D">
          <w:rPr>
            <w:rFonts w:ascii="Arial" w:hAnsi="Arial" w:cs="Arial"/>
          </w:rPr>
          <w:t xml:space="preserve">The primary motor cortex (MC) plays a critical role in the voluntary control of movement as well as the emergence of goal-directed, reliable responses during motor learning </w:t>
        </w:r>
      </w:ins>
      <w:customXmlInsRangeStart w:id="16" w:author="Giselle Fernandes" w:date="2023-12-19T13:28:00Z"/>
      <w:sdt>
        <w:sdtPr>
          <w:rPr>
            <w:rFonts w:ascii="Arial" w:hAnsi="Arial" w:cs="Arial"/>
            <w:color w:val="000000"/>
            <w:vertAlign w:val="superscript"/>
          </w:rPr>
          <w:tag w:val="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"/>
          <w:id w:val="-123625210"/>
          <w:placeholder>
            <w:docPart w:val="B8FFF3C7E43F4686A2A14A9A63850A2F"/>
          </w:placeholder>
        </w:sdtPr>
        <w:sdtContent>
          <w:customXmlInsRangeEnd w:id="16"/>
          <w:ins w:id="17" w:author="Giselle Fernandes" w:date="2023-12-19T13:28:00Z">
            <w:r w:rsidRPr="005E300D">
              <w:rPr>
                <w:rFonts w:ascii="Arial" w:hAnsi="Arial" w:cs="Arial"/>
                <w:color w:val="000000"/>
                <w:vertAlign w:val="superscript"/>
              </w:rPr>
              <w:t>6–12</w:t>
            </w:r>
          </w:ins>
          <w:customXmlInsRangeStart w:id="18" w:author="Giselle Fernandes" w:date="2023-12-19T13:28:00Z"/>
        </w:sdtContent>
      </w:sdt>
      <w:customXmlInsRangeEnd w:id="18"/>
      <w:ins w:id="19" w:author="Giselle Fernandes" w:date="2023-12-19T13:28:00Z">
        <w:r w:rsidRPr="005E300D">
          <w:rPr>
            <w:rFonts w:ascii="Arial" w:hAnsi="Arial" w:cs="Arial"/>
          </w:rPr>
          <w:t>.</w:t>
        </w:r>
        <w:r w:rsidRPr="005E300D">
          <w:rPr>
            <w:rFonts w:ascii="Arial" w:hAnsi="Arial" w:cs="Arial"/>
            <w:color w:val="FF0000"/>
          </w:rPr>
          <w:t xml:space="preserve"> </w:t>
        </w:r>
        <w:r w:rsidRPr="005E300D">
          <w:rPr>
            <w:rFonts w:ascii="Arial" w:hAnsi="Arial" w:cs="Arial"/>
          </w:rPr>
          <w:t xml:space="preserve">MeCP2 mutations disrupt the excitatory-inhibitory (E/I) balance and synaptic plasticity of circuits in the MC </w:t>
        </w:r>
      </w:ins>
      <w:customXmlInsRangeStart w:id="20" w:author="Giselle Fernandes" w:date="2023-12-19T13:28:00Z"/>
      <w:sdt>
        <w:sdtPr>
          <w:rPr>
            <w:rFonts w:ascii="Arial" w:hAnsi="Arial" w:cs="Arial"/>
            <w:color w:val="000000"/>
            <w:vertAlign w:val="superscript"/>
          </w:rPr>
          <w:tag w:val="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"/>
          <w:id w:val="829177101"/>
          <w:placeholder>
            <w:docPart w:val="B8FFF3C7E43F4686A2A14A9A63850A2F"/>
          </w:placeholder>
        </w:sdtPr>
        <w:sdtContent>
          <w:customXmlInsRangeEnd w:id="20"/>
          <w:ins w:id="21" w:author="Giselle Fernandes" w:date="2023-12-19T13:28:00Z">
            <w:r w:rsidRPr="005E300D">
              <w:rPr>
                <w:rFonts w:ascii="Arial" w:hAnsi="Arial" w:cs="Arial"/>
                <w:color w:val="000000"/>
                <w:vertAlign w:val="superscript"/>
              </w:rPr>
              <w:t>3,13–16</w:t>
            </w:r>
          </w:ins>
          <w:customXmlInsRangeStart w:id="22" w:author="Giselle Fernandes" w:date="2023-12-19T13:28:00Z"/>
        </w:sdtContent>
      </w:sdt>
      <w:customXmlInsRangeEnd w:id="22"/>
      <w:ins w:id="23" w:author="Giselle Fernandes" w:date="2023-12-19T13:28:00Z">
        <w:r w:rsidRPr="005E300D">
          <w:rPr>
            <w:rFonts w:ascii="Arial" w:hAnsi="Arial" w:cs="Arial"/>
            <w:color w:val="000000"/>
          </w:rPr>
          <w:t>, and could thereby lead to motor deficits</w:t>
        </w:r>
        <w:r w:rsidRPr="005E300D">
          <w:rPr>
            <w:rFonts w:ascii="Arial" w:hAnsi="Arial" w:cs="Arial"/>
          </w:rPr>
          <w:t>.</w:t>
        </w:r>
      </w:ins>
      <w:ins w:id="24" w:author="Zhu, Paula Kaitlyn" w:date="2023-12-19T13:39:00Z">
        <w:r w:rsidR="00FC7BE3">
          <w:rPr>
            <w:rFonts w:ascii="Arial" w:hAnsi="Arial" w:cs="Arial"/>
          </w:rPr>
          <w:t xml:space="preserve"> </w:t>
        </w:r>
      </w:ins>
    </w:p>
    <w:p w14:paraId="1506514A" w14:textId="39B40FC1" w:rsidR="007F67BE" w:rsidRPr="005E300D" w:rsidRDefault="00A12924" w:rsidP="00F143FF">
      <w:pPr>
        <w:spacing w:after="0" w:line="276" w:lineRule="auto"/>
        <w:jc w:val="both"/>
        <w:rPr>
          <w:rFonts w:ascii="Arial" w:hAnsi="Arial" w:cs="Arial"/>
          <w:b/>
          <w:bCs/>
        </w:rPr>
      </w:pPr>
      <w:r w:rsidRPr="005E300D">
        <w:rPr>
          <w:rFonts w:ascii="Arial" w:hAnsi="Arial" w:cs="Arial"/>
        </w:rPr>
        <w:t xml:space="preserve">Locus Coeruleus </w:t>
      </w:r>
      <w:r w:rsidR="009954DF" w:rsidRPr="005E300D">
        <w:rPr>
          <w:rFonts w:ascii="Arial" w:hAnsi="Arial" w:cs="Arial"/>
        </w:rPr>
        <w:t>noradrenergic</w:t>
      </w:r>
      <w:r w:rsidRPr="005E300D">
        <w:rPr>
          <w:rFonts w:ascii="Arial" w:hAnsi="Arial" w:cs="Arial"/>
        </w:rPr>
        <w:t xml:space="preserve"> neurons (</w:t>
      </w:r>
      <w:r w:rsidR="007F67BE" w:rsidRPr="005E300D">
        <w:rPr>
          <w:rFonts w:ascii="Arial" w:hAnsi="Arial" w:cs="Arial"/>
        </w:rPr>
        <w:t>LCNE</w:t>
      </w:r>
      <w:r w:rsidRPr="005E300D">
        <w:rPr>
          <w:rFonts w:ascii="Arial" w:hAnsi="Arial" w:cs="Arial"/>
        </w:rPr>
        <w:t>)</w:t>
      </w:r>
      <w:r w:rsidR="007F67BE" w:rsidRPr="005E300D">
        <w:rPr>
          <w:rFonts w:ascii="Arial" w:hAnsi="Arial" w:cs="Arial"/>
        </w:rPr>
        <w:t xml:space="preserve"> ha</w:t>
      </w:r>
      <w:r w:rsidR="00FF4B23" w:rsidRPr="005E300D">
        <w:rPr>
          <w:rFonts w:ascii="Arial" w:hAnsi="Arial" w:cs="Arial"/>
        </w:rPr>
        <w:t xml:space="preserve">ve </w:t>
      </w:r>
      <w:r w:rsidR="007F67BE" w:rsidRPr="005E300D">
        <w:rPr>
          <w:rFonts w:ascii="Arial" w:hAnsi="Arial" w:cs="Arial"/>
        </w:rPr>
        <w:t xml:space="preserve">been heavily implicated in </w:t>
      </w:r>
      <w:ins w:id="25" w:author="Giselle Fernandes" w:date="2023-12-19T12:34:00Z">
        <w:r w:rsidR="00857316" w:rsidRPr="005E300D">
          <w:rPr>
            <w:rFonts w:ascii="Arial" w:hAnsi="Arial" w:cs="Arial"/>
          </w:rPr>
          <w:t xml:space="preserve">the learning and execution of </w:t>
        </w:r>
      </w:ins>
      <w:r w:rsidR="007F67BE" w:rsidRPr="005E300D">
        <w:rPr>
          <w:rFonts w:ascii="Arial" w:hAnsi="Arial" w:cs="Arial"/>
        </w:rPr>
        <w:t>motor task</w:t>
      </w:r>
      <w:ins w:id="26" w:author="Giselle Fernandes" w:date="2023-12-19T12:34:00Z">
        <w:r w:rsidR="00857316" w:rsidRPr="005E300D">
          <w:rPr>
            <w:rFonts w:ascii="Arial" w:hAnsi="Arial" w:cs="Arial"/>
          </w:rPr>
          <w:t>s</w:t>
        </w:r>
      </w:ins>
      <w:r w:rsidR="007F67BE" w:rsidRPr="005E300D">
        <w:rPr>
          <w:rFonts w:ascii="Arial" w:hAnsi="Arial" w:cs="Arial"/>
        </w:rPr>
        <w:t xml:space="preserve"> </w:t>
      </w:r>
      <w:del w:id="27" w:author="Giselle Fernandes" w:date="2023-12-19T12:34:00Z">
        <w:r w:rsidR="007F67BE" w:rsidRPr="005E300D" w:rsidDel="00857316">
          <w:rPr>
            <w:rFonts w:ascii="Arial" w:hAnsi="Arial" w:cs="Arial"/>
          </w:rPr>
          <w:delText>execution learning</w:delText>
        </w:r>
      </w:del>
      <w:r w:rsidR="007F67BE" w:rsidRPr="005E300D">
        <w:rPr>
          <w:rFonts w:ascii="Arial" w:hAnsi="Arial" w:cs="Arial"/>
        </w:rPr>
        <w:t xml:space="preserve">. To continue this previous line of research during the year I shall be working with my mentor to elucidate the effect of </w:t>
      </w:r>
      <w:r w:rsidR="004574EF" w:rsidRPr="005E300D">
        <w:rPr>
          <w:rFonts w:ascii="Arial" w:hAnsi="Arial" w:cs="Arial"/>
        </w:rPr>
        <w:t>LC</w:t>
      </w:r>
      <w:r w:rsidR="007F67BE" w:rsidRPr="005E300D">
        <w:rPr>
          <w:rFonts w:ascii="Arial" w:hAnsi="Arial" w:cs="Arial"/>
        </w:rPr>
        <w:t xml:space="preserve">NE </w:t>
      </w:r>
      <w:r w:rsidR="00F85AF3" w:rsidRPr="005E300D">
        <w:rPr>
          <w:rFonts w:ascii="Arial" w:hAnsi="Arial" w:cs="Arial"/>
        </w:rPr>
        <w:t xml:space="preserve">neurons </w:t>
      </w:r>
      <w:r w:rsidR="007F67BE" w:rsidRPr="005E300D">
        <w:rPr>
          <w:rFonts w:ascii="Arial" w:hAnsi="Arial" w:cs="Arial"/>
        </w:rPr>
        <w:t>in motor learning and Rett Syndrome, specifically in the MC, during a motor learning reinforcement task.</w:t>
      </w:r>
    </w:p>
    <w:p w14:paraId="78B178DF" w14:textId="210FD734" w:rsidR="00F626F8" w:rsidRPr="005E300D" w:rsidRDefault="00F626F8" w:rsidP="00F143FF">
      <w:pPr>
        <w:spacing w:after="0" w:line="276" w:lineRule="auto"/>
        <w:jc w:val="both"/>
        <w:rPr>
          <w:rFonts w:ascii="Arial" w:hAnsi="Arial" w:cs="Arial"/>
          <w:u w:val="single"/>
        </w:rPr>
      </w:pPr>
      <w:r w:rsidRPr="005E300D">
        <w:rPr>
          <w:rFonts w:ascii="Arial" w:hAnsi="Arial" w:cs="Arial"/>
          <w:u w:val="single"/>
        </w:rPr>
        <w:t xml:space="preserve">Motor </w:t>
      </w:r>
      <w:del w:id="28" w:author="Giselle Fernandes" w:date="2023-12-19T12:36:00Z">
        <w:r w:rsidR="00AC2F17" w:rsidRPr="005E300D" w:rsidDel="00857316">
          <w:rPr>
            <w:rFonts w:ascii="Arial" w:hAnsi="Arial" w:cs="Arial"/>
            <w:u w:val="single"/>
          </w:rPr>
          <w:delText>Task Execution</w:delText>
        </w:r>
        <w:r w:rsidRPr="005E300D" w:rsidDel="00857316">
          <w:rPr>
            <w:rFonts w:ascii="Arial" w:hAnsi="Arial" w:cs="Arial"/>
            <w:u w:val="single"/>
          </w:rPr>
          <w:delText xml:space="preserve"> </w:delText>
        </w:r>
      </w:del>
      <w:r w:rsidRPr="005E300D">
        <w:rPr>
          <w:rFonts w:ascii="Arial" w:hAnsi="Arial" w:cs="Arial"/>
          <w:u w:val="single"/>
        </w:rPr>
        <w:t>Learning in the Motor Cortex</w:t>
      </w:r>
      <w:r w:rsidR="00274AC7" w:rsidRPr="005E300D">
        <w:rPr>
          <w:rFonts w:ascii="Arial" w:hAnsi="Arial" w:cs="Arial"/>
          <w:u w:val="single"/>
        </w:rPr>
        <w:t>.</w:t>
      </w:r>
      <w:del w:id="29" w:author="Giselle Fernandes" w:date="2023-12-19T12:40:00Z">
        <w:r w:rsidR="00274AC7" w:rsidRPr="005E300D" w:rsidDel="00857316">
          <w:rPr>
            <w:rFonts w:ascii="Arial" w:hAnsi="Arial" w:cs="Arial"/>
          </w:rPr>
          <w:delText xml:space="preserve"> </w:delText>
        </w:r>
        <w:r w:rsidRPr="005E300D" w:rsidDel="00857316">
          <w:rPr>
            <w:rFonts w:ascii="Arial" w:hAnsi="Arial" w:cs="Arial"/>
          </w:rPr>
          <w:delText xml:space="preserve">Over training of a specified movement, such as a lever press at a cue tone, motor task movements in mice becomes increasingly stereotyped and </w:delText>
        </w:r>
        <w:r w:rsidR="00802A2C" w:rsidRPr="005E300D" w:rsidDel="00857316">
          <w:rPr>
            <w:rFonts w:ascii="Arial" w:hAnsi="Arial" w:cs="Arial"/>
          </w:rPr>
          <w:delText>correlated with decreasing trial-by-trial variability</w:delText>
        </w:r>
      </w:del>
      <w:r w:rsidR="00802A2C" w:rsidRPr="005E300D">
        <w:rPr>
          <w:rFonts w:ascii="Arial" w:hAnsi="Arial" w:cs="Arial"/>
        </w:rPr>
        <w:t xml:space="preserve">. </w:t>
      </w:r>
      <w:ins w:id="30" w:author="Giselle Fernandes" w:date="2023-12-19T12:37:00Z">
        <w:r w:rsidR="00857316" w:rsidRPr="005E300D">
          <w:rPr>
            <w:rFonts w:ascii="Arial" w:hAnsi="Arial" w:cs="Arial"/>
          </w:rPr>
          <w:t>Goal directed motor movements, such as a lever press in response to a tone, become increasingly stereotyped</w:t>
        </w:r>
      </w:ins>
      <w:ins w:id="31" w:author="Giselle Fernandes" w:date="2023-12-19T12:38:00Z">
        <w:r w:rsidR="00857316" w:rsidRPr="005E300D">
          <w:rPr>
            <w:rFonts w:ascii="Arial" w:hAnsi="Arial" w:cs="Arial"/>
          </w:rPr>
          <w:t xml:space="preserve"> in </w:t>
        </w:r>
      </w:ins>
      <w:ins w:id="32" w:author="Giselle Fernandes" w:date="2023-12-19T12:39:00Z">
        <w:r w:rsidR="00857316" w:rsidRPr="005E300D">
          <w:rPr>
            <w:rFonts w:ascii="Arial" w:hAnsi="Arial" w:cs="Arial"/>
          </w:rPr>
          <w:t>mice over a training period. Studies have demonstration that training decreases the trial-by-trial variability of these movement, and t</w:t>
        </w:r>
      </w:ins>
      <w:ins w:id="33" w:author="Giselle Fernandes" w:date="2023-12-19T12:40:00Z">
        <w:r w:rsidR="00857316" w:rsidRPr="005E300D">
          <w:rPr>
            <w:rFonts w:ascii="Arial" w:hAnsi="Arial" w:cs="Arial"/>
          </w:rPr>
          <w:t xml:space="preserve">hey </w:t>
        </w:r>
      </w:ins>
      <w:del w:id="34" w:author="Giselle Fernandes" w:date="2023-12-19T12:40:00Z">
        <w:r w:rsidR="00802A2C" w:rsidRPr="005E300D" w:rsidDel="00857316">
          <w:rPr>
            <w:rFonts w:ascii="Arial" w:hAnsi="Arial" w:cs="Arial"/>
          </w:rPr>
          <w:delText>I</w:delText>
        </w:r>
        <w:r w:rsidRPr="005E300D" w:rsidDel="00857316">
          <w:rPr>
            <w:rFonts w:ascii="Arial" w:hAnsi="Arial" w:cs="Arial"/>
          </w:rPr>
          <w:delText>n addition</w:delText>
        </w:r>
        <w:r w:rsidR="00802A2C" w:rsidRPr="005E300D" w:rsidDel="00857316">
          <w:rPr>
            <w:rFonts w:ascii="Arial" w:hAnsi="Arial" w:cs="Arial"/>
          </w:rPr>
          <w:delText>, movements</w:delText>
        </w:r>
      </w:del>
      <w:r w:rsidR="00802A2C" w:rsidRPr="005E300D">
        <w:rPr>
          <w:rFonts w:ascii="Arial" w:hAnsi="Arial" w:cs="Arial"/>
        </w:rPr>
        <w:t xml:space="preserve"> become</w:t>
      </w:r>
      <w:r w:rsidRPr="005E300D">
        <w:rPr>
          <w:rFonts w:ascii="Arial" w:hAnsi="Arial" w:cs="Arial"/>
        </w:rPr>
        <w:t xml:space="preserve"> faster and more temporally compressed</w:t>
      </w:r>
      <w:r w:rsidR="003C095A" w:rsidRPr="005E300D">
        <w:rPr>
          <w:rFonts w:ascii="Arial" w:hAnsi="Arial" w:cs="Arial"/>
        </w:rPr>
        <w:t xml:space="preserve"> </w:t>
      </w:r>
      <w:r w:rsidR="003C095A" w:rsidRPr="005E300D">
        <w:rPr>
          <w:rFonts w:ascii="Arial" w:hAnsi="Arial" w:cs="Arial"/>
        </w:rPr>
        <w:fldChar w:fldCharType="begin"/>
      </w:r>
      <w:r w:rsidR="003C095A" w:rsidRPr="005E300D">
        <w:rPr>
          <w:rFonts w:ascii="Arial" w:hAnsi="Arial" w:cs="Arial"/>
        </w:rPr>
        <w:instrText xml:space="preserve"> ADDIN ZOTERO_ITEM CSL_CITATION {"citationID":"0mVkOeq2","properties":{"formattedCitation":"(Peters et al., 2014)","plainCitation":"(Peters et al., 2014)","noteIndex":0},"citationItems":[{"id":2389,"uris":["http://zotero.org/users/11555251/items/SIIKAV5Y"],"itemData":{"id":2389,"type":"article-journal","container-title":"Nature","DOI":"10.1038/nature13235","ISSN":"0028-0836, 1476-4687","issue":"7504","journalAbbreviation":"Nature","language":"en","page":"263-267","source":"DOI.org (Crossref)","title":"Emergence of reproducible spatiotemporal activity during motor learning","volume":"510","author":[{"family":"Peters","given":"Andrew J."},{"family":"Chen","given":"Simon X."},{"family":"Komiyama","given":"Takaki"}],"issued":{"date-parts":[["2014",6]]}}}],"schema":"https://github.com/citation-style-language/schema/raw/master/csl-citation.json"} </w:instrText>
      </w:r>
      <w:r w:rsidR="003C095A" w:rsidRPr="005E300D">
        <w:rPr>
          <w:rFonts w:ascii="Arial" w:hAnsi="Arial" w:cs="Arial"/>
        </w:rPr>
        <w:fldChar w:fldCharType="separate"/>
      </w:r>
      <w:r w:rsidR="003C095A" w:rsidRPr="005E300D">
        <w:rPr>
          <w:rFonts w:ascii="Arial" w:hAnsi="Arial" w:cs="Arial"/>
          <w:noProof/>
        </w:rPr>
        <w:t>(Peters et al., 2014)</w:t>
      </w:r>
      <w:r w:rsidR="003C095A" w:rsidRPr="005E300D">
        <w:rPr>
          <w:rFonts w:ascii="Arial" w:hAnsi="Arial" w:cs="Arial"/>
        </w:rPr>
        <w:fldChar w:fldCharType="end"/>
      </w:r>
      <w:r w:rsidRPr="005E300D">
        <w:rPr>
          <w:rFonts w:ascii="Arial" w:hAnsi="Arial" w:cs="Arial"/>
        </w:rPr>
        <w:t xml:space="preserve">. </w:t>
      </w:r>
      <w:r w:rsidR="003C095A" w:rsidRPr="005E300D">
        <w:rPr>
          <w:rFonts w:ascii="Arial" w:hAnsi="Arial" w:cs="Arial"/>
        </w:rPr>
        <w:t xml:space="preserve">A similar pattern is reflected in </w:t>
      </w:r>
      <w:r w:rsidR="00C6257A" w:rsidRPr="005E300D">
        <w:rPr>
          <w:rFonts w:ascii="Arial" w:hAnsi="Arial" w:cs="Arial"/>
        </w:rPr>
        <w:t xml:space="preserve">motor cortex (MC) </w:t>
      </w:r>
      <w:r w:rsidR="00891AD6" w:rsidRPr="005E300D">
        <w:rPr>
          <w:rFonts w:ascii="Arial" w:hAnsi="Arial" w:cs="Arial"/>
        </w:rPr>
        <w:t>neural activity</w:t>
      </w:r>
      <w:r w:rsidR="00834B26" w:rsidRPr="005E300D">
        <w:rPr>
          <w:rFonts w:ascii="Arial" w:hAnsi="Arial" w:cs="Arial"/>
        </w:rPr>
        <w:t>, with activity onsets of movement-</w:t>
      </w:r>
      <w:r w:rsidR="004804AA" w:rsidRPr="005E300D">
        <w:rPr>
          <w:rFonts w:ascii="Arial" w:hAnsi="Arial" w:cs="Arial"/>
        </w:rPr>
        <w:t>related</w:t>
      </w:r>
      <w:r w:rsidR="00834B26" w:rsidRPr="005E300D">
        <w:rPr>
          <w:rFonts w:ascii="Arial" w:hAnsi="Arial" w:cs="Arial"/>
        </w:rPr>
        <w:t xml:space="preserve"> </w:t>
      </w:r>
      <w:r w:rsidR="00C5322E" w:rsidRPr="005E300D">
        <w:rPr>
          <w:rFonts w:ascii="Arial" w:hAnsi="Arial" w:cs="Arial"/>
        </w:rPr>
        <w:t xml:space="preserve">excitatory </w:t>
      </w:r>
      <w:r w:rsidR="00834B26" w:rsidRPr="005E300D">
        <w:rPr>
          <w:rFonts w:ascii="Arial" w:hAnsi="Arial" w:cs="Arial"/>
        </w:rPr>
        <w:t xml:space="preserve">neurons </w:t>
      </w:r>
      <w:r w:rsidR="00891AD6" w:rsidRPr="005E300D">
        <w:rPr>
          <w:rFonts w:ascii="Arial" w:hAnsi="Arial" w:cs="Arial"/>
        </w:rPr>
        <w:t>arriving earlier and overall sequential activation patterns being temporally compressed</w:t>
      </w:r>
      <w:r w:rsidR="0044078F" w:rsidRPr="005E300D">
        <w:rPr>
          <w:rFonts w:ascii="Arial" w:hAnsi="Arial" w:cs="Arial"/>
        </w:rPr>
        <w:t xml:space="preserve"> </w:t>
      </w:r>
      <w:r w:rsidR="00933C00" w:rsidRPr="005E300D">
        <w:rPr>
          <w:rFonts w:ascii="Arial" w:hAnsi="Arial" w:cs="Arial"/>
        </w:rPr>
        <w:fldChar w:fldCharType="begin"/>
      </w:r>
      <w:r w:rsidR="00933C00" w:rsidRPr="005E300D">
        <w:rPr>
          <w:rFonts w:ascii="Arial" w:hAnsi="Arial" w:cs="Arial"/>
        </w:rPr>
        <w:instrText xml:space="preserve"> ADDIN ZOTERO_ITEM CSL_CITATION {"citationID":"dYsANDeQ","properties":{"formattedCitation":"(Makino et al., 2017; Peters et al., 2014)","plainCitation":"(Makino et al., 2017; Peters et al., 2014)","noteIndex":0},"citationItems":[{"id":2386,"uris":["http://zotero.org/users/11555251/items/R4HMMPQQ"],"itemData":{"id":2386,"type":"article-journal","container-title":"Neuron","DOI":"10.1016/j.neuron.2017.04.015","ISSN":"08966273","issue":"4","journalAbbreviation":"Neuron","language":"en","page":"880-890.e8","source":"DOI.org (Crossref)","title":"Transformation of Cortex-wide Emergent Properties during Motor Learning","volume":"94","author":[{"family":"Makino","given":"Hiroshi"},{"family":"Ren","given":"Chi"},{"family":"Liu","given":"Haixin"},{"family":"Kim","given":"An Na"},{"family":"Kondapaneni","given":"Neehar"},{"family":"Liu","given":"Xin"},{"family":"Kuzum","given":"Duygu"},{"family":"Komiyama","given":"Takaki"}],"issued":{"date-parts":[["2017",5]]}}},{"id":2389,"uris":["http://zotero.org/users/11555251/items/SIIKAV5Y"],"itemData":{"id":2389,"type":"article-journal","container-title":"Nature","DOI":"10.1038/nature13235","ISSN":"0028-0836, 1476-4687","issue":"7504","journalAbbreviation":"Nature","language":"en","page":"263-267","source":"DOI.org (Crossref)","title":"Emergence of reproducible spatiotemporal activity during motor learning","volume":"510","author":[{"family":"Peters","given":"Andrew J."},{"family":"Chen","given":"Simon X."},{"family":"Komiyama","given":"Takaki"}],"issued":{"date-parts":[["2014",6]]}}}],"schema":"https://github.com/citation-style-language/schema/raw/master/csl-citation.json"} </w:instrText>
      </w:r>
      <w:r w:rsidR="00933C00" w:rsidRPr="005E300D">
        <w:rPr>
          <w:rFonts w:ascii="Arial" w:hAnsi="Arial" w:cs="Arial"/>
        </w:rPr>
        <w:fldChar w:fldCharType="separate"/>
      </w:r>
      <w:r w:rsidR="00933C00" w:rsidRPr="005E300D">
        <w:rPr>
          <w:rFonts w:ascii="Arial" w:hAnsi="Arial" w:cs="Arial"/>
          <w:noProof/>
        </w:rPr>
        <w:t>(Makino et al., 2017; Peters et al., 2014)</w:t>
      </w:r>
      <w:r w:rsidR="00933C00" w:rsidRPr="005E300D">
        <w:rPr>
          <w:rFonts w:ascii="Arial" w:hAnsi="Arial" w:cs="Arial"/>
        </w:rPr>
        <w:fldChar w:fldCharType="end"/>
      </w:r>
      <w:r w:rsidR="00891AD6" w:rsidRPr="005E300D">
        <w:rPr>
          <w:rFonts w:ascii="Arial" w:hAnsi="Arial" w:cs="Arial"/>
        </w:rPr>
        <w:t>.</w:t>
      </w:r>
      <w:r w:rsidR="00734BB5" w:rsidRPr="005E300D">
        <w:rPr>
          <w:rFonts w:ascii="Arial" w:hAnsi="Arial" w:cs="Arial"/>
        </w:rPr>
        <w:t xml:space="preserve"> </w:t>
      </w:r>
      <w:r w:rsidR="00EB644E" w:rsidRPr="005E300D">
        <w:rPr>
          <w:rFonts w:ascii="Arial" w:hAnsi="Arial" w:cs="Arial"/>
        </w:rPr>
        <w:t xml:space="preserve">Likewise, excitatory, although not inhibitory, neurons showed higher dynamism and larger, more variable populations of distinct neurons recruited across trials during initial learning </w:t>
      </w:r>
      <w:r w:rsidR="00EB644E" w:rsidRPr="005E300D">
        <w:rPr>
          <w:rFonts w:ascii="Arial" w:hAnsi="Arial" w:cs="Arial"/>
        </w:rPr>
        <w:fldChar w:fldCharType="begin"/>
      </w:r>
      <w:r w:rsidR="00EB644E" w:rsidRPr="005E300D">
        <w:rPr>
          <w:rFonts w:ascii="Arial" w:hAnsi="Arial" w:cs="Arial"/>
        </w:rPr>
        <w:instrText xml:space="preserve"> ADDIN ZOTERO_ITEM CSL_CITATION {"citationID":"X5U29f7J","properties":{"formattedCitation":"(Peters et al., 2014)","plainCitation":"(Peters et al., 2014)","noteIndex":0},"citationItems":[{"id":2389,"uris":["http://zotero.org/users/11555251/items/SIIKAV5Y"],"itemData":{"id":2389,"type":"article-journal","container-title":"Nature","DOI":"10.1038/nature13235","ISSN":"0028-0836, 1476-4687","issue":"7504","journalAbbreviation":"Nature","language":"en","page":"263-267","source":"DOI.org (Crossref)","title":"Emergence of reproducible spatiotemporal activity during motor learning","volume":"510","author":[{"family":"Peters","given":"Andrew J."},{"family":"Chen","given":"Simon X."},{"family":"Komiyama","given":"Takaki"}],"issued":{"date-parts":[["2014",6]]}}}],"schema":"https://github.com/citation-style-language/schema/raw/master/csl-citation.json"} </w:instrText>
      </w:r>
      <w:r w:rsidR="00EB644E" w:rsidRPr="005E300D">
        <w:rPr>
          <w:rFonts w:ascii="Arial" w:hAnsi="Arial" w:cs="Arial"/>
        </w:rPr>
        <w:fldChar w:fldCharType="separate"/>
      </w:r>
      <w:r w:rsidR="00EB644E" w:rsidRPr="005E300D">
        <w:rPr>
          <w:rFonts w:ascii="Arial" w:hAnsi="Arial" w:cs="Arial"/>
          <w:noProof/>
        </w:rPr>
        <w:t>(Peters et al., 2014)</w:t>
      </w:r>
      <w:r w:rsidR="00EB644E" w:rsidRPr="005E300D">
        <w:rPr>
          <w:rFonts w:ascii="Arial" w:hAnsi="Arial" w:cs="Arial"/>
        </w:rPr>
        <w:fldChar w:fldCharType="end"/>
      </w:r>
      <w:r w:rsidR="00EB644E" w:rsidRPr="005E300D">
        <w:rPr>
          <w:rFonts w:ascii="Arial" w:hAnsi="Arial" w:cs="Arial"/>
        </w:rPr>
        <w:t xml:space="preserve">. </w:t>
      </w:r>
      <w:r w:rsidR="00C82ACE" w:rsidRPr="005E300D">
        <w:rPr>
          <w:rFonts w:ascii="Arial" w:hAnsi="Arial" w:cs="Arial"/>
        </w:rPr>
        <w:t>In</w:t>
      </w:r>
      <w:r w:rsidR="00941E82" w:rsidRPr="005E300D">
        <w:rPr>
          <w:rFonts w:ascii="Arial" w:hAnsi="Arial" w:cs="Arial"/>
        </w:rPr>
        <w:t xml:space="preserve"> motor learning</w:t>
      </w:r>
      <w:r w:rsidR="00EB644E" w:rsidRPr="005E300D">
        <w:rPr>
          <w:rFonts w:ascii="Arial" w:hAnsi="Arial" w:cs="Arial"/>
        </w:rPr>
        <w:t xml:space="preserve">, </w:t>
      </w:r>
      <w:r w:rsidR="008D2A56" w:rsidRPr="005E300D">
        <w:rPr>
          <w:rFonts w:ascii="Arial" w:hAnsi="Arial" w:cs="Arial"/>
        </w:rPr>
        <w:t xml:space="preserve">mice </w:t>
      </w:r>
      <w:r w:rsidR="00941E82" w:rsidRPr="005E300D">
        <w:rPr>
          <w:rFonts w:ascii="Arial" w:hAnsi="Arial" w:cs="Arial"/>
        </w:rPr>
        <w:t>reassociate neuron</w:t>
      </w:r>
      <w:r w:rsidR="00C470E5" w:rsidRPr="005E300D">
        <w:rPr>
          <w:rFonts w:ascii="Arial" w:hAnsi="Arial" w:cs="Arial"/>
        </w:rPr>
        <w:t xml:space="preserve"> </w:t>
      </w:r>
      <w:r w:rsidR="00941E82" w:rsidRPr="005E300D">
        <w:rPr>
          <w:rFonts w:ascii="Arial" w:hAnsi="Arial" w:cs="Arial"/>
        </w:rPr>
        <w:t>activation</w:t>
      </w:r>
      <w:r w:rsidR="00C470E5" w:rsidRPr="005E300D">
        <w:rPr>
          <w:rFonts w:ascii="Arial" w:hAnsi="Arial" w:cs="Arial"/>
        </w:rPr>
        <w:t xml:space="preserve"> patterns</w:t>
      </w:r>
      <w:r w:rsidR="004A519C" w:rsidRPr="005E300D">
        <w:rPr>
          <w:rFonts w:ascii="Arial" w:hAnsi="Arial" w:cs="Arial"/>
        </w:rPr>
        <w:t xml:space="preserve"> to updated movements</w:t>
      </w:r>
      <w:r w:rsidR="00F259CB" w:rsidRPr="005E300D">
        <w:rPr>
          <w:rFonts w:ascii="Arial" w:hAnsi="Arial" w:cs="Arial"/>
        </w:rPr>
        <w:t xml:space="preserve"> </w:t>
      </w:r>
      <w:r w:rsidR="0093210C" w:rsidRPr="005E300D">
        <w:rPr>
          <w:rFonts w:ascii="Arial" w:hAnsi="Arial" w:cs="Arial"/>
        </w:rPr>
        <w:fldChar w:fldCharType="begin"/>
      </w:r>
      <w:r w:rsidR="0093210C" w:rsidRPr="005E300D">
        <w:rPr>
          <w:rFonts w:ascii="Arial" w:hAnsi="Arial" w:cs="Arial"/>
        </w:rPr>
        <w:instrText xml:space="preserve"> ADDIN ZOTERO_ITEM CSL_CITATION {"citationID":"FgMxSlAt","properties":{"formattedCitation":"(Sun et al., 2022)","plainCitation":"(Sun et al., 2022)","noteIndex":0},"citationItems":[{"id":2435,"uris":["http://zotero.org/users/11555251/items/Y8GEA4CS"],"itemData":{"id":2435,"type":"article-journal","container-title":"Nature","DOI":"10.1038/s41586-021-04329-x","ISSN":"0028-0836, 1476-4687","issue":"7896","journalAbbreviation":"Nature","language":"en","page":"274-279","source":"DOI.org (Crossref)","title":"Cortical preparatory activity indexes learned motor memories","volume":"602","author":[{"family":"Sun","given":"Xulu"},{"family":"O’Shea","given":"Daniel J."},{"family":"Golub","given":"Matthew D."},{"family":"Trautmann","given":"Eric M."},{"family":"Vyas","given":"Saurabh"},{"family":"Ryu","given":"Stephen I."},{"family":"Shenoy","given":"Krishna V."}],"issued":{"date-parts":[["2022",2,10]]}}}],"schema":"https://github.com/citation-style-language/schema/raw/master/csl-citation.json"} </w:instrText>
      </w:r>
      <w:r w:rsidR="0093210C" w:rsidRPr="005E300D">
        <w:rPr>
          <w:rFonts w:ascii="Arial" w:hAnsi="Arial" w:cs="Arial"/>
        </w:rPr>
        <w:fldChar w:fldCharType="separate"/>
      </w:r>
      <w:r w:rsidR="0093210C" w:rsidRPr="005E300D">
        <w:rPr>
          <w:rFonts w:ascii="Arial" w:hAnsi="Arial" w:cs="Arial"/>
          <w:noProof/>
        </w:rPr>
        <w:t>(Sun et al., 2022)</w:t>
      </w:r>
      <w:r w:rsidR="0093210C" w:rsidRPr="005E300D">
        <w:rPr>
          <w:rFonts w:ascii="Arial" w:hAnsi="Arial" w:cs="Arial"/>
        </w:rPr>
        <w:fldChar w:fldCharType="end"/>
      </w:r>
      <w:r w:rsidR="004A519C" w:rsidRPr="005E300D">
        <w:rPr>
          <w:rFonts w:ascii="Arial" w:hAnsi="Arial" w:cs="Arial"/>
        </w:rPr>
        <w:t>.</w:t>
      </w:r>
      <w:r w:rsidR="00941E82" w:rsidRPr="005E300D">
        <w:rPr>
          <w:rFonts w:ascii="Arial" w:hAnsi="Arial" w:cs="Arial"/>
        </w:rPr>
        <w:t xml:space="preserve"> </w:t>
      </w:r>
      <w:r w:rsidR="009973CE" w:rsidRPr="005E300D">
        <w:rPr>
          <w:rFonts w:ascii="Arial" w:hAnsi="Arial" w:cs="Arial"/>
        </w:rPr>
        <w:t>E</w:t>
      </w:r>
      <w:r w:rsidR="00724786" w:rsidRPr="005E300D">
        <w:rPr>
          <w:rFonts w:ascii="Arial" w:hAnsi="Arial" w:cs="Arial"/>
        </w:rPr>
        <w:t>xpert</w:t>
      </w:r>
      <w:r w:rsidR="003B209F" w:rsidRPr="005E300D">
        <w:rPr>
          <w:rFonts w:ascii="Arial" w:hAnsi="Arial" w:cs="Arial"/>
        </w:rPr>
        <w:t xml:space="preserve"> mice </w:t>
      </w:r>
      <w:r w:rsidR="00AB44E3" w:rsidRPr="005E300D">
        <w:rPr>
          <w:rFonts w:ascii="Arial" w:hAnsi="Arial" w:cs="Arial"/>
        </w:rPr>
        <w:t xml:space="preserve">ultimately </w:t>
      </w:r>
      <w:r w:rsidR="008D2A56" w:rsidRPr="005E300D">
        <w:rPr>
          <w:rFonts w:ascii="Arial" w:hAnsi="Arial" w:cs="Arial"/>
        </w:rPr>
        <w:t xml:space="preserve">develop </w:t>
      </w:r>
      <w:r w:rsidR="00E42863" w:rsidRPr="005E300D">
        <w:rPr>
          <w:rFonts w:ascii="Arial" w:hAnsi="Arial" w:cs="Arial"/>
        </w:rPr>
        <w:t xml:space="preserve">reliable, </w:t>
      </w:r>
      <w:r w:rsidR="008D2A56" w:rsidRPr="005E300D">
        <w:rPr>
          <w:rFonts w:ascii="Arial" w:hAnsi="Arial" w:cs="Arial"/>
        </w:rPr>
        <w:t xml:space="preserve">attractor-like activation sequences of </w:t>
      </w:r>
      <w:r w:rsidR="00F15066" w:rsidRPr="005E300D">
        <w:rPr>
          <w:rFonts w:ascii="Arial" w:hAnsi="Arial" w:cs="Arial"/>
        </w:rPr>
        <w:t>a</w:t>
      </w:r>
      <w:r w:rsidR="00300BD4" w:rsidRPr="005E300D">
        <w:rPr>
          <w:rFonts w:ascii="Arial" w:hAnsi="Arial" w:cs="Arial"/>
        </w:rPr>
        <w:t xml:space="preserve"> </w:t>
      </w:r>
      <w:r w:rsidR="00F15066" w:rsidRPr="005E300D">
        <w:rPr>
          <w:rFonts w:ascii="Arial" w:hAnsi="Arial" w:cs="Arial"/>
        </w:rPr>
        <w:t>consistent population of</w:t>
      </w:r>
      <w:r w:rsidR="008D2A56" w:rsidRPr="005E300D">
        <w:rPr>
          <w:rFonts w:ascii="Arial" w:hAnsi="Arial" w:cs="Arial"/>
        </w:rPr>
        <w:t xml:space="preserve"> neurons</w:t>
      </w:r>
      <w:r w:rsidR="00C84E92" w:rsidRPr="005E300D">
        <w:rPr>
          <w:rFonts w:ascii="Arial" w:hAnsi="Arial" w:cs="Arial"/>
        </w:rPr>
        <w:t xml:space="preserve"> </w:t>
      </w:r>
      <w:r w:rsidR="00F00921" w:rsidRPr="005E300D">
        <w:rPr>
          <w:rFonts w:ascii="Arial" w:hAnsi="Arial" w:cs="Arial"/>
        </w:rPr>
        <w:fldChar w:fldCharType="begin"/>
      </w:r>
      <w:r w:rsidR="00116436" w:rsidRPr="005E300D">
        <w:rPr>
          <w:rFonts w:ascii="Arial" w:hAnsi="Arial" w:cs="Arial"/>
        </w:rPr>
        <w:instrText xml:space="preserve"> ADDIN ZOTERO_ITEM CSL_CITATION {"citationID":"0bdV8N8h","properties":{"formattedCitation":"(Jensen et al., 2022; Recanatesi et al., 2022)","plainCitation":"(Jensen et al., 2022; Recanatesi et al., 2022)","noteIndex":0},"citationItems":[{"id":2434,"uris":["http://zotero.org/users/11555251/items/XUU5JR94"],"itemData":{"id":2434,"type":"article-journal","container-title":"Nature Neuroscience","DOI":"10.1038/s41593-022-01194-3","ISSN":"1097-6256, 1546-1726","issue":"12","journalAbbreviation":"Nat Neurosci","language":"en","page":"1664-1674","source":"DOI.org (Crossref)","title":"Long-term stability of single neuron activity in the motor system","volume":"25","author":[{"family":"Jensen","given":"Kristopher T."},{"family":"Kadmon Harpaz","given":"Naama"},{"family":"Dhawale","given":"Ashesh K."},{"family":"Wolff","given":"Steffen B. E."},{"family":"Ölveczky","given":"Bence P."}],"issued":{"date-parts":[["2022",12]]}}},{"id":2431,"uris":["http://zotero.org/users/11555251/items/V3LK3ZAL"],"itemData":{"id":2431,"type":"article-journal","container-title":"Neuron","DOI":"10.1016/j.neuron.2021.10.011","ISSN":"08966273","issue":"1","journalAbbreviation":"Neuron","language":"en","page":"139-153.e9","source":"DOI.org (Crossref)","title":"Metastable attractors explain the variable timing of stable behavioral action sequences","volume":"110","author":[{"family":"Recanatesi","given":"Stefano"},{"family":"Pereira-Obilinovic","given":"Ulises"},{"family":"Murakami","given":"Masayoshi"},{"family":"Mainen","given":"Zachary"},{"family":"Mazzucato","given":"Luca"}],"issued":{"date-parts":[["2022",1]]}}}],"schema":"https://github.com/citation-style-language/schema/raw/master/csl-citation.json"} </w:instrText>
      </w:r>
      <w:r w:rsidR="00F00921" w:rsidRPr="005E300D">
        <w:rPr>
          <w:rFonts w:ascii="Arial" w:hAnsi="Arial" w:cs="Arial"/>
        </w:rPr>
        <w:fldChar w:fldCharType="separate"/>
      </w:r>
      <w:r w:rsidR="00116436" w:rsidRPr="005E300D">
        <w:rPr>
          <w:rFonts w:ascii="Arial" w:hAnsi="Arial" w:cs="Arial"/>
          <w:noProof/>
        </w:rPr>
        <w:t>(Jensen et al., 2022; Recanatesi et al., 2022)</w:t>
      </w:r>
      <w:r w:rsidR="00F00921" w:rsidRPr="005E300D">
        <w:rPr>
          <w:rFonts w:ascii="Arial" w:hAnsi="Arial" w:cs="Arial"/>
        </w:rPr>
        <w:fldChar w:fldCharType="end"/>
      </w:r>
      <w:r w:rsidR="008D2A56" w:rsidRPr="005E300D">
        <w:rPr>
          <w:rFonts w:ascii="Arial" w:hAnsi="Arial" w:cs="Arial"/>
        </w:rPr>
        <w:t xml:space="preserve">. </w:t>
      </w:r>
      <w:r w:rsidR="001308DA" w:rsidRPr="005E300D">
        <w:rPr>
          <w:rFonts w:ascii="Arial" w:hAnsi="Arial" w:cs="Arial"/>
        </w:rPr>
        <w:t>Th</w:t>
      </w:r>
      <w:r w:rsidR="00C3158D" w:rsidRPr="005E300D">
        <w:rPr>
          <w:rFonts w:ascii="Arial" w:hAnsi="Arial" w:cs="Arial"/>
        </w:rPr>
        <w:t xml:space="preserve">is </w:t>
      </w:r>
      <w:r w:rsidR="008D2A56" w:rsidRPr="005E300D">
        <w:rPr>
          <w:rFonts w:ascii="Arial" w:hAnsi="Arial" w:cs="Arial"/>
        </w:rPr>
        <w:t>learning is thought</w:t>
      </w:r>
      <w:r w:rsidR="001308DA" w:rsidRPr="005E300D">
        <w:rPr>
          <w:rFonts w:ascii="Arial" w:hAnsi="Arial" w:cs="Arial"/>
        </w:rPr>
        <w:t xml:space="preserve"> to result from p</w:t>
      </w:r>
      <w:r w:rsidR="00185643" w:rsidRPr="005E300D">
        <w:rPr>
          <w:rFonts w:ascii="Arial" w:hAnsi="Arial" w:cs="Arial"/>
        </w:rPr>
        <w:t>lasticity and potentiation</w:t>
      </w:r>
      <w:r w:rsidR="001308DA" w:rsidRPr="005E300D">
        <w:rPr>
          <w:rFonts w:ascii="Arial" w:hAnsi="Arial" w:cs="Arial"/>
        </w:rPr>
        <w:t xml:space="preserve"> of functional</w:t>
      </w:r>
      <w:r w:rsidR="006113AF" w:rsidRPr="005E300D">
        <w:rPr>
          <w:rFonts w:ascii="Arial" w:hAnsi="Arial" w:cs="Arial"/>
        </w:rPr>
        <w:t>, motor-ta</w:t>
      </w:r>
      <w:r w:rsidR="003631A1" w:rsidRPr="005E300D">
        <w:rPr>
          <w:rFonts w:ascii="Arial" w:hAnsi="Arial" w:cs="Arial"/>
        </w:rPr>
        <w:t>s</w:t>
      </w:r>
      <w:r w:rsidR="006113AF" w:rsidRPr="005E300D">
        <w:rPr>
          <w:rFonts w:ascii="Arial" w:hAnsi="Arial" w:cs="Arial"/>
        </w:rPr>
        <w:t>k related</w:t>
      </w:r>
      <w:r w:rsidR="001308DA" w:rsidRPr="005E300D">
        <w:rPr>
          <w:rFonts w:ascii="Arial" w:hAnsi="Arial" w:cs="Arial"/>
        </w:rPr>
        <w:t xml:space="preserve"> neuronal ensembles</w:t>
      </w:r>
      <w:r w:rsidR="00180C9D" w:rsidRPr="005E300D">
        <w:rPr>
          <w:rFonts w:ascii="Arial" w:hAnsi="Arial" w:cs="Arial"/>
        </w:rPr>
        <w:t xml:space="preserve"> </w:t>
      </w:r>
      <w:r w:rsidR="001308DA" w:rsidRPr="005E300D">
        <w:rPr>
          <w:rFonts w:ascii="Arial" w:hAnsi="Arial" w:cs="Arial"/>
        </w:rPr>
        <w:t>in the MC</w:t>
      </w:r>
      <w:r w:rsidR="00C306E9" w:rsidRPr="005E300D">
        <w:rPr>
          <w:rFonts w:ascii="Arial" w:hAnsi="Arial" w:cs="Arial"/>
        </w:rPr>
        <w:t xml:space="preserve"> </w:t>
      </w:r>
      <w:r w:rsidR="00C306E9" w:rsidRPr="005E300D">
        <w:rPr>
          <w:rFonts w:ascii="Arial" w:hAnsi="Arial" w:cs="Arial"/>
        </w:rPr>
        <w:fldChar w:fldCharType="begin"/>
      </w:r>
      <w:r w:rsidR="00D91573" w:rsidRPr="005E300D">
        <w:rPr>
          <w:rFonts w:ascii="Arial" w:hAnsi="Arial" w:cs="Arial"/>
        </w:rPr>
        <w:instrText xml:space="preserve"> ADDIN ZOTERO_ITEM CSL_CITATION {"citationID":"T7LrrNPD","properties":{"formattedCitation":"(Bacmeister et al., 2022; Hedrick et al., 2022)","plainCitation":"(Bacmeister et al., 2022; Hedrick et al., 2022)","noteIndex":0},"citationItems":[{"id":2422,"uris":["http://zotero.org/users/11555251/items/LZFD8TYP"],"itemData":{"id":2422,"type":"article-journal","container-title":"Nature Neuroscience","DOI":"10.1038/s41593-022-01169-4","ISSN":"1097-6256, 1546-1726","issue":"10","journalAbbreviation":"Nat Neurosci","language":"en","page":"1300-1313","source":"DOI.org (Crossref)","title":"Motor learning drives dynamic patterns of intermittent myelination on learning-activated axons","volume":"25","author":[{"family":"Bacmeister","given":"Clara M."},{"family":"Huang","given":"Rongchen"},{"family":"Osso","given":"Lindsay A."},{"family":"Thornton","given":"Michael A."},{"family":"Conant","given":"Lauren"},{"family":"Chavez","given":"Anthony R."},{"family":"Poleg-Polsky","given":"Alon"},{"family":"Hughes","given":"Ethan G."}],"issued":{"date-parts":[["2022",10]]}}},{"id":2390,"uris":["http://zotero.org/users/11555251/items/7FBGUUVZ"],"itemData":{"id":2390,"type":"article-journal","container-title":"Nature Neuroscience","DOI":"10.1038/s41593-022-01086-6","ISSN":"1097-6256, 1546-1726","issue":"6","journalAbbreviation":"Nat Neurosci","language":"en","page":"726-737","source":"DOI.org (Crossref)","title":"Learning binds new inputs into functional synaptic clusters via spinogenesis","volume":"25","author":[{"family":"Hedrick","given":"Nathan G."},{"family":"Lu","given":"Zhongmin"},{"family":"Bushong","given":"Eric"},{"family":"Singhi","given":"Surbhi"},{"family":"Nguyen","given":"Peter"},{"family":"Magaña","given":"Yessenia"},{"family":"Jilani","given":"Sayyed"},{"family":"Lim","given":"Byung Kook"},{"family":"Ellisman","given":"Mark"},{"family":"Komiyama","given":"Takaki"}],"issued":{"date-parts":[["2022",6]]}}}],"schema":"https://github.com/citation-style-language/schema/raw/master/csl-citation.json"} </w:instrText>
      </w:r>
      <w:r w:rsidR="00C306E9" w:rsidRPr="005E300D">
        <w:rPr>
          <w:rFonts w:ascii="Arial" w:hAnsi="Arial" w:cs="Arial"/>
        </w:rPr>
        <w:fldChar w:fldCharType="separate"/>
      </w:r>
      <w:r w:rsidR="00D91573" w:rsidRPr="005E300D">
        <w:rPr>
          <w:rFonts w:ascii="Arial" w:hAnsi="Arial" w:cs="Arial"/>
          <w:noProof/>
        </w:rPr>
        <w:t>(Bacmeister et al., 2022; Hedrick et al., 2022)</w:t>
      </w:r>
      <w:r w:rsidR="00C306E9" w:rsidRPr="005E300D">
        <w:rPr>
          <w:rFonts w:ascii="Arial" w:hAnsi="Arial" w:cs="Arial"/>
        </w:rPr>
        <w:fldChar w:fldCharType="end"/>
      </w:r>
      <w:r w:rsidR="001308DA" w:rsidRPr="005E300D">
        <w:rPr>
          <w:rFonts w:ascii="Arial" w:hAnsi="Arial" w:cs="Arial"/>
        </w:rPr>
        <w:t xml:space="preserve">. </w:t>
      </w:r>
    </w:p>
    <w:p w14:paraId="2E4834FB" w14:textId="0CDEC438" w:rsidR="00EA0039" w:rsidRPr="005E300D" w:rsidRDefault="00F626F8" w:rsidP="00F143FF">
      <w:pPr>
        <w:spacing w:after="0" w:line="276" w:lineRule="auto"/>
        <w:jc w:val="both"/>
        <w:rPr>
          <w:rFonts w:ascii="Arial" w:hAnsi="Arial" w:cs="Arial"/>
        </w:rPr>
      </w:pPr>
      <w:r w:rsidRPr="005E300D">
        <w:rPr>
          <w:rFonts w:ascii="Arial" w:hAnsi="Arial" w:cs="Arial"/>
          <w:u w:val="single"/>
        </w:rPr>
        <w:t>Locus Coeruleus and</w:t>
      </w:r>
      <w:r w:rsidR="003E6F4C" w:rsidRPr="005E300D">
        <w:rPr>
          <w:rFonts w:ascii="Arial" w:hAnsi="Arial" w:cs="Arial"/>
          <w:u w:val="single"/>
        </w:rPr>
        <w:t xml:space="preserve"> Motor Task</w:t>
      </w:r>
      <w:r w:rsidR="002868B2" w:rsidRPr="005E300D">
        <w:rPr>
          <w:rFonts w:ascii="Arial" w:hAnsi="Arial" w:cs="Arial"/>
          <w:u w:val="single"/>
        </w:rPr>
        <w:t xml:space="preserve"> </w:t>
      </w:r>
      <w:r w:rsidR="00EA7C17" w:rsidRPr="005E300D">
        <w:rPr>
          <w:rFonts w:ascii="Arial" w:hAnsi="Arial" w:cs="Arial"/>
          <w:u w:val="single"/>
        </w:rPr>
        <w:t>Learning</w:t>
      </w:r>
      <w:r w:rsidR="00274AC7" w:rsidRPr="005E300D">
        <w:rPr>
          <w:rFonts w:ascii="Arial" w:hAnsi="Arial" w:cs="Arial"/>
          <w:u w:val="single"/>
        </w:rPr>
        <w:t>.</w:t>
      </w:r>
      <w:r w:rsidR="00274AC7" w:rsidRPr="005E300D">
        <w:rPr>
          <w:rFonts w:ascii="Arial" w:hAnsi="Arial" w:cs="Arial"/>
        </w:rPr>
        <w:t xml:space="preserve"> </w:t>
      </w:r>
      <w:r w:rsidR="001D0E82" w:rsidRPr="005E300D">
        <w:rPr>
          <w:rFonts w:ascii="Arial" w:hAnsi="Arial" w:cs="Arial"/>
        </w:rPr>
        <w:t xml:space="preserve">The locus </w:t>
      </w:r>
      <w:r w:rsidR="007A72D1" w:rsidRPr="005E300D">
        <w:rPr>
          <w:rFonts w:ascii="Arial" w:hAnsi="Arial" w:cs="Arial"/>
        </w:rPr>
        <w:t>coeruleus (</w:t>
      </w:r>
      <w:r w:rsidR="001D0E82" w:rsidRPr="005E300D">
        <w:rPr>
          <w:rFonts w:ascii="Arial" w:hAnsi="Arial" w:cs="Arial"/>
        </w:rPr>
        <w:t xml:space="preserve">LC) is a small </w:t>
      </w:r>
      <w:r w:rsidR="007A72D1" w:rsidRPr="005E300D">
        <w:rPr>
          <w:rFonts w:ascii="Arial" w:hAnsi="Arial" w:cs="Arial"/>
        </w:rPr>
        <w:t>neuromodulator</w:t>
      </w:r>
      <w:r w:rsidR="00EB3471" w:rsidRPr="005E300D">
        <w:rPr>
          <w:rFonts w:ascii="Arial" w:hAnsi="Arial" w:cs="Arial"/>
        </w:rPr>
        <w:t>y</w:t>
      </w:r>
      <w:r w:rsidR="001D0E82" w:rsidRPr="005E300D">
        <w:rPr>
          <w:rFonts w:ascii="Arial" w:hAnsi="Arial" w:cs="Arial"/>
        </w:rPr>
        <w:t xml:space="preserve"> structure </w:t>
      </w:r>
      <w:r w:rsidR="00CE0487" w:rsidRPr="005E300D">
        <w:rPr>
          <w:rFonts w:ascii="Arial" w:hAnsi="Arial" w:cs="Arial"/>
        </w:rPr>
        <w:t xml:space="preserve">located in the brainstem that has low </w:t>
      </w:r>
      <w:r w:rsidR="007A72D1" w:rsidRPr="005E300D">
        <w:rPr>
          <w:rFonts w:ascii="Arial" w:hAnsi="Arial" w:cs="Arial"/>
        </w:rPr>
        <w:t xml:space="preserve">density noradrenergic </w:t>
      </w:r>
      <w:r w:rsidR="00B63173" w:rsidRPr="005E300D">
        <w:rPr>
          <w:rFonts w:ascii="Arial" w:hAnsi="Arial" w:cs="Arial"/>
        </w:rPr>
        <w:t xml:space="preserve">projections to </w:t>
      </w:r>
      <w:r w:rsidR="000139F8" w:rsidRPr="005E300D">
        <w:rPr>
          <w:rFonts w:ascii="Arial" w:hAnsi="Arial" w:cs="Arial"/>
        </w:rPr>
        <w:t>most cortical and subcortical structures</w:t>
      </w:r>
      <w:r w:rsidR="00B63173" w:rsidRPr="005E300D">
        <w:rPr>
          <w:rFonts w:ascii="Arial" w:hAnsi="Arial" w:cs="Arial"/>
        </w:rPr>
        <w:t>.</w:t>
      </w:r>
      <w:r w:rsidR="0041386D" w:rsidRPr="005E300D">
        <w:rPr>
          <w:rFonts w:ascii="Arial" w:hAnsi="Arial" w:cs="Arial"/>
        </w:rPr>
        <w:t xml:space="preserve"> </w:t>
      </w:r>
      <w:r w:rsidR="00426C62" w:rsidRPr="005E300D">
        <w:rPr>
          <w:rFonts w:ascii="Arial" w:hAnsi="Arial" w:cs="Arial"/>
        </w:rPr>
        <w:t>LCNE</w:t>
      </w:r>
      <w:r w:rsidR="0041386D" w:rsidRPr="005E300D">
        <w:rPr>
          <w:rFonts w:ascii="Arial" w:hAnsi="Arial" w:cs="Arial"/>
          <w:vertAlign w:val="superscript"/>
        </w:rPr>
        <w:t xml:space="preserve"> </w:t>
      </w:r>
      <w:r w:rsidR="0041386D" w:rsidRPr="005E300D">
        <w:rPr>
          <w:rFonts w:ascii="Arial" w:hAnsi="Arial" w:cs="Arial"/>
        </w:rPr>
        <w:t>neurons have been implicated in a wide variety of brain functions such as stress</w:t>
      </w:r>
      <w:r w:rsidR="002074B0" w:rsidRPr="005E300D">
        <w:rPr>
          <w:rFonts w:ascii="Arial" w:hAnsi="Arial" w:cs="Arial"/>
        </w:rPr>
        <w:t xml:space="preserve"> </w:t>
      </w:r>
      <w:r w:rsidR="00DC13F3" w:rsidRPr="005E300D">
        <w:rPr>
          <w:rFonts w:ascii="Arial" w:hAnsi="Arial" w:cs="Arial"/>
        </w:rPr>
        <w:fldChar w:fldCharType="begin"/>
      </w:r>
      <w:r w:rsidR="00DC13F3" w:rsidRPr="005E300D">
        <w:rPr>
          <w:rFonts w:ascii="Arial" w:hAnsi="Arial" w:cs="Arial"/>
        </w:rPr>
        <w:instrText xml:space="preserve"> ADDIN ZOTERO_ITEM CSL_CITATION {"citationID":"YTNS2u3f","properties":{"formattedCitation":"(Likhtik &amp; Johansen, 2019)","plainCitation":"(Likhtik &amp; Johansen, 2019)","noteIndex":0},"citationItems":[{"id":2376,"uris":["http://zotero.org/users/11555251/items/DVZDJBER"],"itemData":{"id":2376,"type":"article-journal","container-title":"Nature Neuroscience","DOI":"10.1038/s41593-019-0503-3","ISSN":"1097-6256, 1546-1726","issue":"10","journalAbbreviation":"Nat Neurosci","language":"en","page":"1586-1597","source":"DOI.org (Crossref)","title":"Neuromodulation in circuits of aversive emotional learning","volume":"22","author":[{"family":"Likhtik","given":"Ekaterina"},{"family":"Johansen","given":"Joshua P."}],"issued":{"date-parts":[["2019",10]]}}}],"schema":"https://github.com/citation-style-language/schema/raw/master/csl-citation.json"} </w:instrText>
      </w:r>
      <w:r w:rsidR="00DC13F3" w:rsidRPr="005E300D">
        <w:rPr>
          <w:rFonts w:ascii="Arial" w:hAnsi="Arial" w:cs="Arial"/>
        </w:rPr>
        <w:fldChar w:fldCharType="separate"/>
      </w:r>
      <w:r w:rsidR="00DC13F3" w:rsidRPr="005E300D">
        <w:rPr>
          <w:rFonts w:ascii="Arial" w:hAnsi="Arial" w:cs="Arial"/>
          <w:noProof/>
        </w:rPr>
        <w:t>(Likhtik &amp; Johansen, 2019)</w:t>
      </w:r>
      <w:r w:rsidR="00DC13F3" w:rsidRPr="005E300D">
        <w:rPr>
          <w:rFonts w:ascii="Arial" w:hAnsi="Arial" w:cs="Arial"/>
        </w:rPr>
        <w:fldChar w:fldCharType="end"/>
      </w:r>
      <w:r w:rsidR="00DC13F3" w:rsidRPr="005E300D">
        <w:rPr>
          <w:rFonts w:ascii="Arial" w:hAnsi="Arial" w:cs="Arial"/>
        </w:rPr>
        <w:t xml:space="preserve">, </w:t>
      </w:r>
      <w:r w:rsidR="0041386D" w:rsidRPr="005E300D">
        <w:rPr>
          <w:rFonts w:ascii="Arial" w:hAnsi="Arial" w:cs="Arial"/>
        </w:rPr>
        <w:t>learnin</w:t>
      </w:r>
      <w:r w:rsidR="0018403D" w:rsidRPr="005E300D">
        <w:rPr>
          <w:rFonts w:ascii="Arial" w:hAnsi="Arial" w:cs="Arial"/>
        </w:rPr>
        <w:t>g</w:t>
      </w:r>
      <w:r w:rsidR="002074B0" w:rsidRPr="005E300D">
        <w:rPr>
          <w:rFonts w:ascii="Arial" w:hAnsi="Arial" w:cs="Arial"/>
        </w:rPr>
        <w:t xml:space="preserve"> </w:t>
      </w:r>
      <w:r w:rsidR="00821530" w:rsidRPr="005E300D">
        <w:rPr>
          <w:rFonts w:ascii="Arial" w:hAnsi="Arial" w:cs="Arial"/>
        </w:rPr>
        <w:fldChar w:fldCharType="begin"/>
      </w:r>
      <w:r w:rsidR="00821530" w:rsidRPr="005E300D">
        <w:rPr>
          <w:rFonts w:ascii="Arial" w:hAnsi="Arial" w:cs="Arial"/>
        </w:rPr>
        <w:instrText xml:space="preserve"> ADDIN ZOTERO_ITEM CSL_CITATION {"citationID":"vgQiH478","properties":{"formattedCitation":"(Breton-Provencher &amp; Sur, 2019; Takeuchi et al., 2016)","plainCitation":"(Breton-Provencher &amp; Sur, 2019; Takeuchi et al., 2016)","noteIndex":0},"citationItems":[{"id":2372,"uris":["http://zotero.org/users/11555251/items/QR39BCHS"],"itemData":{"id":2372,"type":"article-journal","container-title":"Nature Neuroscience","DOI":"10.1038/s41593-018-0305-z","ISSN":"1097-6256, 1546-1726","issue":"2","journalAbbreviation":"Nat Neurosci","language":"en","page":"218-228","source":"DOI.org (Crossref)","title":"Active control of arousal by a locus coeruleus GABAergic circuit","volume":"22","author":[{"family":"Breton-Provencher","given":"Vincent"},{"family":"Sur","given":"Mriganka"}],"issued":{"date-parts":[["2019",2]]}}},{"id":2383,"uris":["http://zotero.org/users/11555251/items/7IL69C67"],"itemData":{"id":2383,"type":"article-journal","container-title":"Nature","DOI":"10.1038/nature19325","ISSN":"0028-0836, 1476-4687","issue":"7620","journalAbbreviation":"Nature","language":"en","page":"357-362","source":"DOI.org (Crossref)","title":"Locus coeruleus and dopaminergic consolidation of everyday memory","volume":"537","author":[{"family":"Takeuchi","given":"Tomonori"},{"family":"Duszkiewicz","given":"Adrian J."},{"family":"Sonneborn","given":"Alex"},{"family":"Spooner","given":"Patrick A."},{"family":"Yamasaki","given":"Miwako"},{"family":"Watanabe","given":"Masahiko"},{"family":"Smith","given":"Caroline C."},{"family":"Fernández","given":"Guillén"},{"family":"Deisseroth","given":"Karl"},{"family":"Greene","given":"Robert W."},{"family":"Morris","given":"Richard G. M."}],"issued":{"date-parts":[["2016",9]]}}}],"schema":"https://github.com/citation-style-language/schema/raw/master/csl-citation.json"} </w:instrText>
      </w:r>
      <w:r w:rsidR="00821530" w:rsidRPr="005E300D">
        <w:rPr>
          <w:rFonts w:ascii="Arial" w:hAnsi="Arial" w:cs="Arial"/>
        </w:rPr>
        <w:fldChar w:fldCharType="separate"/>
      </w:r>
      <w:r w:rsidR="00821530" w:rsidRPr="005E300D">
        <w:rPr>
          <w:rFonts w:ascii="Arial" w:hAnsi="Arial" w:cs="Arial"/>
          <w:noProof/>
        </w:rPr>
        <w:t>(Breton-Provencher &amp; Sur, 2019; Takeuchi et al., 2016)</w:t>
      </w:r>
      <w:r w:rsidR="00821530" w:rsidRPr="005E300D">
        <w:rPr>
          <w:rFonts w:ascii="Arial" w:hAnsi="Arial" w:cs="Arial"/>
        </w:rPr>
        <w:fldChar w:fldCharType="end"/>
      </w:r>
      <w:r w:rsidR="00A93FD7" w:rsidRPr="005E300D">
        <w:rPr>
          <w:rFonts w:ascii="Arial" w:hAnsi="Arial" w:cs="Arial"/>
        </w:rPr>
        <w:t xml:space="preserve">, </w:t>
      </w:r>
      <w:r w:rsidR="00DC624E" w:rsidRPr="005E300D">
        <w:rPr>
          <w:rFonts w:ascii="Arial" w:hAnsi="Arial" w:cs="Arial"/>
        </w:rPr>
        <w:t>decision making</w:t>
      </w:r>
      <w:r w:rsidR="00494581" w:rsidRPr="005E300D">
        <w:rPr>
          <w:rFonts w:ascii="Arial" w:hAnsi="Arial" w:cs="Arial"/>
        </w:rPr>
        <w:t>, attention</w:t>
      </w:r>
      <w:r w:rsidR="001147E5" w:rsidRPr="005E300D">
        <w:rPr>
          <w:rFonts w:ascii="Arial" w:hAnsi="Arial" w:cs="Arial"/>
        </w:rPr>
        <w:t xml:space="preserve"> </w:t>
      </w:r>
      <w:r w:rsidR="001147E5" w:rsidRPr="005E300D">
        <w:rPr>
          <w:rFonts w:ascii="Arial" w:hAnsi="Arial" w:cs="Arial"/>
        </w:rPr>
        <w:fldChar w:fldCharType="begin"/>
      </w:r>
      <w:r w:rsidR="001147E5" w:rsidRPr="005E300D">
        <w:rPr>
          <w:rFonts w:ascii="Arial" w:hAnsi="Arial" w:cs="Arial"/>
        </w:rPr>
        <w:instrText xml:space="preserve"> ADDIN ZOTERO_ITEM CSL_CITATION {"citationID":"6XyW6Jam","properties":{"formattedCitation":"(Aston-Jones &amp; Cohen, 2005)","plainCitation":"(Aston-Jones &amp; Cohen, 2005)","noteIndex":0},"citationItems":[{"id":2391,"uris":["http://zotero.org/users/11555251/items/WGNHDDFM"],"itemData":{"id":2391,"type":"article-journal","abstract":"Historically, the locus coeruleus-norepinephrine (LC-NE) system has been implicated in arousal, but recent findings suggest that this system plays a more complex and specific role in the control of behavior than investigators previously thought. We review neurophysiological and modeling studies in monkey that support a new theory of LC-NE function. LC neurons exhibit two modes of activity, phasic and tonic. Phasic LC activation is driven by the outcome of task-related decision processes and is proposed to facilitate ensuing behaviors and to help optimize task performance (exploitation). When utility in the task wanes, LC neurons exhibit a tonic activity mode, associated with disengagement from the current task and a search for alternative behaviors (exploration). Monkey LC receives prominent, direct inputs from the anterior cingulate (ACC) and orbitofrontal cortices (OFC), both of which are thought to monitor task-related utility. We propose that these frontal areas produce the above patterns of LC activity to optimize utility on both short and long timescales.","container-title":"Annual Review of Neuroscience","DOI":"10.1146/annurev.neuro.28.061604.135709","ISSN":"0147-006X, 1545-4126","issue":"1","journalAbbreviation":"Annu. Rev. Neurosci.","language":"en","page":"403-450","source":"DOI.org (Crossref)","title":"AN INTEGRATIVE THEORY OF LOCUS COERULEUS-NOREPINEPHRINE FUNCTION: Adaptive Gain and Optimal Performance","title-short":"AN INTEGRATIVE THEORY OF LOCUS COERULEUS-NOREPINEPHRINE FUNCTION","volume":"28","author":[{"family":"Aston-Jones","given":"Gary"},{"family":"Cohen","given":"Jonathan D."}],"issued":{"date-parts":[["2005",7,21]]}}}],"schema":"https://github.com/citation-style-language/schema/raw/master/csl-citation.json"} </w:instrText>
      </w:r>
      <w:r w:rsidR="001147E5" w:rsidRPr="005E300D">
        <w:rPr>
          <w:rFonts w:ascii="Arial" w:hAnsi="Arial" w:cs="Arial"/>
        </w:rPr>
        <w:fldChar w:fldCharType="separate"/>
      </w:r>
      <w:r w:rsidR="001147E5" w:rsidRPr="005E300D">
        <w:rPr>
          <w:rFonts w:ascii="Arial" w:hAnsi="Arial" w:cs="Arial"/>
          <w:noProof/>
        </w:rPr>
        <w:t>(Aston-Jones &amp; Cohen, 2005)</w:t>
      </w:r>
      <w:r w:rsidR="001147E5" w:rsidRPr="005E300D">
        <w:rPr>
          <w:rFonts w:ascii="Arial" w:hAnsi="Arial" w:cs="Arial"/>
        </w:rPr>
        <w:fldChar w:fldCharType="end"/>
      </w:r>
      <w:r w:rsidR="001147E5" w:rsidRPr="005E300D">
        <w:rPr>
          <w:rFonts w:ascii="Arial" w:hAnsi="Arial" w:cs="Arial"/>
        </w:rPr>
        <w:t xml:space="preserve">, </w:t>
      </w:r>
      <w:r w:rsidR="0041386D" w:rsidRPr="005E300D">
        <w:rPr>
          <w:rFonts w:ascii="Arial" w:hAnsi="Arial" w:cs="Arial"/>
        </w:rPr>
        <w:t>arousal</w:t>
      </w:r>
      <w:r w:rsidR="002074B0" w:rsidRPr="005E300D">
        <w:rPr>
          <w:rFonts w:ascii="Arial" w:hAnsi="Arial" w:cs="Arial"/>
        </w:rPr>
        <w:t xml:space="preserve"> </w:t>
      </w:r>
      <w:r w:rsidR="00DC13F3" w:rsidRPr="005E300D">
        <w:rPr>
          <w:rFonts w:ascii="Arial" w:hAnsi="Arial" w:cs="Arial"/>
        </w:rPr>
        <w:fldChar w:fldCharType="begin"/>
      </w:r>
      <w:r w:rsidR="00DC13F3" w:rsidRPr="005E300D">
        <w:rPr>
          <w:rFonts w:ascii="Arial" w:hAnsi="Arial" w:cs="Arial"/>
        </w:rPr>
        <w:instrText xml:space="preserve"> ADDIN ZOTERO_ITEM CSL_CITATION {"citationID":"JfacrmwU","properties":{"formattedCitation":"(Sara &amp; Bouret, 2012)","plainCitation":"(Sara &amp; Bouret, 2012)","noteIndex":0},"citationItems":[{"id":2377,"uris":["http://zotero.org/users/11555251/items/P32MY7QK"],"itemData":{"id":2377,"type":"article-journal","container-title":"Neuron","DOI":"10.1016/j.neuron.2012.09.011","ISSN":"08966273","issue":"1","journalAbbreviation":"Neuron","language":"en","page":"130-141","source":"DOI.org (Crossref)","title":"Orienting and Reorienting: The Locus Coeruleus Mediates Cognition through Arousal","title-short":"Orienting and Reorienting","volume":"76","author":[{"family":"Sara","given":"Susan J."},{"family":"Bouret","given":"Sebastien"}],"issued":{"date-parts":[["2012",10]]}}}],"schema":"https://github.com/citation-style-language/schema/raw/master/csl-citation.json"} </w:instrText>
      </w:r>
      <w:r w:rsidR="00DC13F3" w:rsidRPr="005E300D">
        <w:rPr>
          <w:rFonts w:ascii="Arial" w:hAnsi="Arial" w:cs="Arial"/>
        </w:rPr>
        <w:fldChar w:fldCharType="separate"/>
      </w:r>
      <w:r w:rsidR="001147E5" w:rsidRPr="005E300D">
        <w:rPr>
          <w:rFonts w:ascii="Arial" w:hAnsi="Arial" w:cs="Arial"/>
          <w:noProof/>
        </w:rPr>
        <w:t>(Sara &amp; Bouret, 2012)</w:t>
      </w:r>
      <w:r w:rsidR="00DC13F3" w:rsidRPr="005E300D">
        <w:rPr>
          <w:rFonts w:ascii="Arial" w:hAnsi="Arial" w:cs="Arial"/>
        </w:rPr>
        <w:fldChar w:fldCharType="end"/>
      </w:r>
      <w:r w:rsidR="00DC13F3" w:rsidRPr="005E300D">
        <w:rPr>
          <w:rFonts w:ascii="Arial" w:hAnsi="Arial" w:cs="Arial"/>
        </w:rPr>
        <w:t xml:space="preserve">, </w:t>
      </w:r>
      <w:r w:rsidR="0041386D" w:rsidRPr="005E300D">
        <w:rPr>
          <w:rFonts w:ascii="Arial" w:hAnsi="Arial" w:cs="Arial"/>
        </w:rPr>
        <w:t>and wakefulness mediation</w:t>
      </w:r>
      <w:r w:rsidR="003A76A8" w:rsidRPr="005E300D">
        <w:rPr>
          <w:rFonts w:ascii="Arial" w:hAnsi="Arial" w:cs="Arial"/>
        </w:rPr>
        <w:t xml:space="preserve"> </w:t>
      </w:r>
      <w:r w:rsidR="00DC13F3" w:rsidRPr="005E300D">
        <w:rPr>
          <w:rFonts w:ascii="Arial" w:hAnsi="Arial" w:cs="Arial"/>
        </w:rPr>
        <w:fldChar w:fldCharType="begin"/>
      </w:r>
      <w:r w:rsidR="00DC13F3" w:rsidRPr="005E300D">
        <w:rPr>
          <w:rFonts w:ascii="Arial" w:hAnsi="Arial" w:cs="Arial"/>
        </w:rPr>
        <w:instrText xml:space="preserve"> ADDIN ZOTERO_ITEM CSL_CITATION {"citationID":"KQyPlCj2","properties":{"formattedCitation":"(Carter et al., 2010)","plainCitation":"(Carter et al., 2010)","noteIndex":0},"citationItems":[{"id":2379,"uris":["http://zotero.org/users/11555251/items/C8I9TK3U"],"itemData":{"id":2379,"type":"article-journal","container-title":"Nature Neuroscience","DOI":"10.1038/nn.2682","ISSN":"1097-6256, 1546-1726","issue":"12","journalAbbreviation":"Nat Neurosci","language":"en","page":"1526-1533","source":"DOI.org (Crossref)","title":"Tuning arousal with optogenetic modulation of locus coeruleus neurons","volume":"13","author":[{"family":"Carter","given":"Matthew E"},{"family":"Yizhar","given":"Ofer"},{"family":"Chikahisa","given":"Sachiko"},{"family":"Nguyen","given":"Hieu"},{"family":"Adamantidis","given":"Antoine"},{"family":"Nishino","given":"Seiji"},{"family":"Deisseroth","given":"Karl"},{"family":"De Lecea","given":"Luis"}],"issued":{"date-parts":[["2010",12]]}}}],"schema":"https://github.com/citation-style-language/schema/raw/master/csl-citation.json"} </w:instrText>
      </w:r>
      <w:r w:rsidR="00DC13F3" w:rsidRPr="005E300D">
        <w:rPr>
          <w:rFonts w:ascii="Arial" w:hAnsi="Arial" w:cs="Arial"/>
        </w:rPr>
        <w:fldChar w:fldCharType="separate"/>
      </w:r>
      <w:r w:rsidR="00DC13F3" w:rsidRPr="005E300D">
        <w:rPr>
          <w:rFonts w:ascii="Arial" w:hAnsi="Arial" w:cs="Arial"/>
          <w:noProof/>
        </w:rPr>
        <w:t>(Carter et al., 2010)</w:t>
      </w:r>
      <w:r w:rsidR="00DC13F3" w:rsidRPr="005E300D">
        <w:rPr>
          <w:rFonts w:ascii="Arial" w:hAnsi="Arial" w:cs="Arial"/>
        </w:rPr>
        <w:fldChar w:fldCharType="end"/>
      </w:r>
      <w:r w:rsidR="00DC13F3" w:rsidRPr="005E300D">
        <w:rPr>
          <w:rFonts w:ascii="Arial" w:hAnsi="Arial" w:cs="Arial"/>
        </w:rPr>
        <w:t xml:space="preserve">. </w:t>
      </w:r>
      <w:r w:rsidR="00D069E5" w:rsidRPr="005E300D">
        <w:rPr>
          <w:rFonts w:ascii="Arial" w:hAnsi="Arial" w:cs="Arial"/>
        </w:rPr>
        <w:t xml:space="preserve">As the primary source of </w:t>
      </w:r>
      <w:r w:rsidR="00426C62" w:rsidRPr="005E300D">
        <w:rPr>
          <w:rFonts w:ascii="Arial" w:hAnsi="Arial" w:cs="Arial"/>
        </w:rPr>
        <w:t>norepinephrine</w:t>
      </w:r>
      <w:r w:rsidR="00D069E5" w:rsidRPr="005E300D">
        <w:rPr>
          <w:rFonts w:ascii="Arial" w:hAnsi="Arial" w:cs="Arial"/>
        </w:rPr>
        <w:t xml:space="preserve"> (N</w:t>
      </w:r>
      <w:r w:rsidR="00426C62" w:rsidRPr="005E300D">
        <w:rPr>
          <w:rFonts w:ascii="Arial" w:hAnsi="Arial" w:cs="Arial"/>
        </w:rPr>
        <w:t>E</w:t>
      </w:r>
      <w:r w:rsidR="00D069E5" w:rsidRPr="005E300D">
        <w:rPr>
          <w:rFonts w:ascii="Arial" w:hAnsi="Arial" w:cs="Arial"/>
        </w:rPr>
        <w:t>) in the brain (</w:t>
      </w:r>
      <w:r w:rsidR="003A76A8" w:rsidRPr="005E300D">
        <w:rPr>
          <w:rFonts w:ascii="Arial" w:hAnsi="Arial" w:cs="Arial"/>
        </w:rPr>
        <w:t>Breton-Provencher</w:t>
      </w:r>
      <w:ins w:id="35" w:author="Giselle Fernandes" w:date="2023-12-19T12:41:00Z">
        <w:r w:rsidR="00857316" w:rsidRPr="005E300D">
          <w:rPr>
            <w:rFonts w:ascii="Arial" w:hAnsi="Arial" w:cs="Arial"/>
          </w:rPr>
          <w:t xml:space="preserve"> et al.</w:t>
        </w:r>
      </w:ins>
      <w:r w:rsidR="003A76A8" w:rsidRPr="005E300D">
        <w:rPr>
          <w:rFonts w:ascii="Arial" w:hAnsi="Arial" w:cs="Arial"/>
        </w:rPr>
        <w:t xml:space="preserve"> 202</w:t>
      </w:r>
      <w:ins w:id="36" w:author="Giselle Fernandes" w:date="2023-12-19T12:42:00Z">
        <w:r w:rsidR="00857316" w:rsidRPr="005E300D">
          <w:rPr>
            <w:rFonts w:ascii="Arial" w:hAnsi="Arial" w:cs="Arial"/>
          </w:rPr>
          <w:t>2</w:t>
        </w:r>
      </w:ins>
      <w:del w:id="37" w:author="Giselle Fernandes" w:date="2023-12-19T12:42:00Z">
        <w:r w:rsidR="003A76A8" w:rsidRPr="005E300D" w:rsidDel="00857316">
          <w:rPr>
            <w:rFonts w:ascii="Arial" w:hAnsi="Arial" w:cs="Arial"/>
          </w:rPr>
          <w:delText>1</w:delText>
        </w:r>
      </w:del>
      <w:r w:rsidR="00D069E5" w:rsidRPr="005E300D">
        <w:rPr>
          <w:rFonts w:ascii="Arial" w:hAnsi="Arial" w:cs="Arial"/>
        </w:rPr>
        <w:t xml:space="preserve">), the LC is comprised of a dense core of noradrenergic neurons that establish far projections, as well as a shell that is made up of mostly glutamatergic and GABAergic neurons that receive various inputs and project locally to mediate </w:t>
      </w:r>
      <w:r w:rsidR="00426C62" w:rsidRPr="005E300D">
        <w:rPr>
          <w:rFonts w:ascii="Arial" w:hAnsi="Arial" w:cs="Arial"/>
        </w:rPr>
        <w:t>LCNE</w:t>
      </w:r>
      <w:r w:rsidR="00C76BDF" w:rsidRPr="005E300D">
        <w:rPr>
          <w:rFonts w:ascii="Arial" w:hAnsi="Arial" w:cs="Arial"/>
        </w:rPr>
        <w:t xml:space="preserve"> </w:t>
      </w:r>
      <w:r w:rsidR="00874501" w:rsidRPr="005E300D">
        <w:rPr>
          <w:rFonts w:ascii="Arial" w:hAnsi="Arial" w:cs="Arial"/>
        </w:rPr>
        <w:t xml:space="preserve">neurons </w:t>
      </w:r>
      <w:r w:rsidR="00C76BDF" w:rsidRPr="005E300D">
        <w:rPr>
          <w:rFonts w:ascii="Arial" w:hAnsi="Arial" w:cs="Arial"/>
        </w:rPr>
        <w:fldChar w:fldCharType="begin"/>
      </w:r>
      <w:r w:rsidR="001A21F6" w:rsidRPr="005E300D">
        <w:rPr>
          <w:rFonts w:ascii="Arial" w:hAnsi="Arial" w:cs="Arial"/>
        </w:rPr>
        <w:instrText xml:space="preserve"> ADDIN ZOTERO_ITEM CSL_CITATION {"citationID":"qy0UnXM3","properties":{"formattedCitation":"(Breton-Provencher &amp; Sur, 2019; Waterhouse et al., 2022)","plainCitation":"(Breton-Provencher &amp; Sur, 2019; Waterhouse et al., 2022)","noteIndex":0},"citationItems":[{"id":2372,"uris":["http://zotero.org/users/11555251/items/QR39BCHS"],"itemData":{"id":2372,"type":"article-journal","container-title":"Nature Neuroscience","DOI":"10.1038/s41593-018-0305-z","ISSN":"1097-6256, 1546-1726","issue":"2","journalAbbreviation":"Nat Neurosci","language":"en","page":"218-228","source":"DOI.org (Crossref)","title":"Active control of arousal by a locus coeruleus GABAergic circuit","volume":"22","author":[{"family":"Breton-Provencher","given":"Vincent"},{"family":"Sur","given":"Mriganka"}],"issued":{"date-parts":[["2019",2]]}}},{"id":2413,"uris":["http://zotero.org/users/11555251/items/XP75ARMD"],"itemData":{"id":2413,"type":"article-journal","abstract":"The brainstem nucleus locus coeruleus (LC) sends projections to the forebrain, brainstem, cerebellum and spinal cord and is a source of the neurotransmitter norepinephrine (NE) in these areas. For more than 50 years, LC was considered to be homogeneous in structure and function such that NE would be released uniformly and act simultaneously on the cells and circuits that receive LC projections. However, recent studies have provided evidence that LC is modular in design, with segregated output channels and the potential for differential release and action of NE in its projection fields. These new findings have prompted a radical shift in our thinking about LC operations and demand revision of theoretical constructs regarding impact of the LC-NE system on behavioral outcomes in health and disease. Within this context, a major gap in our knowledge is the relationship between the LC-NE system and CNS motor control centers. While we know much about the organization of the LC-NE system with respect to sensory and cognitive circuitries and the impact of LC output on sensory guided behaviors and executive function, much less is known about the role of the LC-NE pathway in motor network operations and movement control. As a starting point for closing this gap in understanding, we propose using an intersectional recombinase-based viral-genetic strategy TrAC (Tracing Axon Collaterals) as well as established\n              ex vivo\n              electrophysiological assays to characterize efferent connectivity and physiological attributes of mouse LC-motor network projection neurons. The novel hypothesis to be tested is that LC cells with projections to CNS motor centers are scattered throughout the rostral-caudal extent of the nucleus but collectively display a common set of electrophysiological properties. Additionally, we expect to find these LC projection neurons maintain an organized network of axon collaterals capable of supporting selective, synchronous release of NE in motor circuitries for the purpose of coordinately regulating operations across networks that are responsible for balance and movement dynamics. Investigation of this hypothesis will advance our knowledge of the role of the LC-NE system in motor control and provide a basis for treating movement disorders resulting from disease, injury, or normal aging.","container-title":"Frontiers in Neural Circuits","DOI":"10.3389/fncir.2022.895481","ISSN":"1662-5110","journalAbbreviation":"Front. Neural Circuits","page":"895481","source":"DOI.org (Crossref)","title":"Probing the structure and function of locus coeruleus projections to CNS motor centers","volume":"16","author":[{"family":"Waterhouse","given":"Barry D."},{"family":"Predale","given":"Haven K."},{"family":"Plummer","given":"Nicholas W."},{"family":"Jensen","given":"Patricia"},{"family":"Chandler","given":"Daniel J."}],"issued":{"date-parts":[["2022",9,29]]}}}],"schema":"https://github.com/citation-style-language/schema/raw/master/csl-citation.json"} </w:instrText>
      </w:r>
      <w:r w:rsidR="00C76BDF" w:rsidRPr="005E300D">
        <w:rPr>
          <w:rFonts w:ascii="Arial" w:hAnsi="Arial" w:cs="Arial"/>
        </w:rPr>
        <w:fldChar w:fldCharType="separate"/>
      </w:r>
      <w:r w:rsidR="001A21F6" w:rsidRPr="005E300D">
        <w:rPr>
          <w:rFonts w:ascii="Arial" w:hAnsi="Arial" w:cs="Arial"/>
          <w:noProof/>
        </w:rPr>
        <w:t xml:space="preserve">(Breton-Provencher &amp; Sur, 2019; </w:t>
      </w:r>
      <w:r w:rsidR="001A21F6" w:rsidRPr="005E300D">
        <w:rPr>
          <w:rFonts w:ascii="Arial" w:hAnsi="Arial" w:cs="Arial"/>
          <w:noProof/>
        </w:rPr>
        <w:lastRenderedPageBreak/>
        <w:t>Waterhouse et al., 2022)</w:t>
      </w:r>
      <w:r w:rsidR="00C76BDF" w:rsidRPr="005E300D">
        <w:rPr>
          <w:rFonts w:ascii="Arial" w:hAnsi="Arial" w:cs="Arial"/>
        </w:rPr>
        <w:fldChar w:fldCharType="end"/>
      </w:r>
      <w:r w:rsidR="00D069E5" w:rsidRPr="005E300D">
        <w:rPr>
          <w:rFonts w:ascii="Arial" w:hAnsi="Arial" w:cs="Arial"/>
        </w:rPr>
        <w:t>.</w:t>
      </w:r>
      <w:r w:rsidR="00CB6F90" w:rsidRPr="005E300D">
        <w:rPr>
          <w:rFonts w:ascii="Arial" w:hAnsi="Arial" w:cs="Arial"/>
        </w:rPr>
        <w:t xml:space="preserve"> </w:t>
      </w:r>
      <w:r w:rsidR="00B12333" w:rsidRPr="005E300D">
        <w:rPr>
          <w:rFonts w:ascii="Arial" w:hAnsi="Arial" w:cs="Arial"/>
        </w:rPr>
        <w:t xml:space="preserve">LC activation has been shown to </w:t>
      </w:r>
      <w:r w:rsidR="00280C4B" w:rsidRPr="005E300D">
        <w:rPr>
          <w:rFonts w:ascii="Arial" w:hAnsi="Arial" w:cs="Arial"/>
        </w:rPr>
        <w:t>play a critical role in</w:t>
      </w:r>
      <w:r w:rsidR="002D5718" w:rsidRPr="005E300D">
        <w:rPr>
          <w:rFonts w:ascii="Arial" w:hAnsi="Arial" w:cs="Arial"/>
        </w:rPr>
        <w:t xml:space="preserve"> increasing</w:t>
      </w:r>
      <w:r w:rsidR="00B12333" w:rsidRPr="005E300D">
        <w:rPr>
          <w:rFonts w:ascii="Arial" w:hAnsi="Arial" w:cs="Arial"/>
        </w:rPr>
        <w:t xml:space="preserve"> circuit plasticity and learning,</w:t>
      </w:r>
      <w:r w:rsidR="00B37E57" w:rsidRPr="005E300D">
        <w:rPr>
          <w:rFonts w:ascii="Arial" w:hAnsi="Arial" w:cs="Arial"/>
        </w:rPr>
        <w:t xml:space="preserve"> </w:t>
      </w:r>
      <w:r w:rsidR="00B12333" w:rsidRPr="005E300D">
        <w:rPr>
          <w:rFonts w:ascii="Arial" w:hAnsi="Arial" w:cs="Arial"/>
        </w:rPr>
        <w:t xml:space="preserve">including </w:t>
      </w:r>
      <w:r w:rsidR="00B37E57" w:rsidRPr="005E300D">
        <w:rPr>
          <w:rFonts w:ascii="Arial" w:hAnsi="Arial" w:cs="Arial"/>
        </w:rPr>
        <w:t>novelty-induced memory enhancement</w:t>
      </w:r>
      <w:r w:rsidR="00032803" w:rsidRPr="005E300D">
        <w:rPr>
          <w:rFonts w:ascii="Arial" w:hAnsi="Arial" w:cs="Arial"/>
        </w:rPr>
        <w:t xml:space="preserve"> </w:t>
      </w:r>
      <w:r w:rsidR="00032803" w:rsidRPr="005E300D">
        <w:rPr>
          <w:rFonts w:ascii="Arial" w:hAnsi="Arial" w:cs="Arial"/>
        </w:rPr>
        <w:fldChar w:fldCharType="begin"/>
      </w:r>
      <w:r w:rsidR="00032803" w:rsidRPr="005E300D">
        <w:rPr>
          <w:rFonts w:ascii="Arial" w:hAnsi="Arial" w:cs="Arial"/>
        </w:rPr>
        <w:instrText xml:space="preserve"> ADDIN ZOTERO_ITEM CSL_CITATION {"citationID":"e5VGhtD2","properties":{"formattedCitation":"(Takeuchi et al., 2016)","plainCitation":"(Takeuchi et al., 2016)","noteIndex":0},"citationItems":[{"id":2383,"uris":["http://zotero.org/users/11555251/items/7IL69C67"],"itemData":{"id":2383,"type":"article-journal","container-title":"Nature","DOI":"10.1038/nature19325","ISSN":"0028-0836, 1476-4687","issue":"7620","journalAbbreviation":"Nature","language":"en","page":"357-362","source":"DOI.org (Crossref)","title":"Locus coeruleus and dopaminergic consolidation of everyday memory","volume":"537","author":[{"family":"Takeuchi","given":"Tomonori"},{"family":"Duszkiewicz","given":"Adrian J."},{"family":"Sonneborn","given":"Alex"},{"family":"Spooner","given":"Patrick A."},{"family":"Yamasaki","given":"Miwako"},{"family":"Watanabe","given":"Masahiko"},{"family":"Smith","given":"Caroline C."},{"family":"Fernández","given":"Guillén"},{"family":"Deisseroth","given":"Karl"},{"family":"Greene","given":"Robert W."},{"family":"Morris","given":"Richard G. M."}],"issued":{"date-parts":[["2016",9]]}}}],"schema":"https://github.com/citation-style-language/schema/raw/master/csl-citation.json"} </w:instrText>
      </w:r>
      <w:r w:rsidR="00032803" w:rsidRPr="005E300D">
        <w:rPr>
          <w:rFonts w:ascii="Arial" w:hAnsi="Arial" w:cs="Arial"/>
        </w:rPr>
        <w:fldChar w:fldCharType="separate"/>
      </w:r>
      <w:r w:rsidR="00032803" w:rsidRPr="005E300D">
        <w:rPr>
          <w:rFonts w:ascii="Arial" w:hAnsi="Arial" w:cs="Arial"/>
          <w:noProof/>
        </w:rPr>
        <w:t>(Takeuchi et al., 2016)</w:t>
      </w:r>
      <w:r w:rsidR="00032803" w:rsidRPr="005E300D">
        <w:rPr>
          <w:rFonts w:ascii="Arial" w:hAnsi="Arial" w:cs="Arial"/>
        </w:rPr>
        <w:fldChar w:fldCharType="end"/>
      </w:r>
      <w:r w:rsidR="00B37E57" w:rsidRPr="005E300D">
        <w:rPr>
          <w:rFonts w:ascii="Arial" w:hAnsi="Arial" w:cs="Arial"/>
        </w:rPr>
        <w:t xml:space="preserve">, </w:t>
      </w:r>
      <w:r w:rsidR="00B12333" w:rsidRPr="005E300D">
        <w:rPr>
          <w:rFonts w:ascii="Arial" w:hAnsi="Arial" w:cs="Arial"/>
        </w:rPr>
        <w:t xml:space="preserve">place cell reorganization </w:t>
      </w:r>
      <w:r w:rsidR="00B12333" w:rsidRPr="005E300D">
        <w:rPr>
          <w:rFonts w:ascii="Arial" w:hAnsi="Arial" w:cs="Arial"/>
        </w:rPr>
        <w:fldChar w:fldCharType="begin"/>
      </w:r>
      <w:r w:rsidR="00B12333" w:rsidRPr="005E300D">
        <w:rPr>
          <w:rFonts w:ascii="Arial" w:hAnsi="Arial" w:cs="Arial"/>
        </w:rPr>
        <w:instrText xml:space="preserve"> ADDIN ZOTERO_ITEM CSL_CITATION {"citationID":"i2SQZkxK","properties":{"formattedCitation":"(Kaufman et al., 2020)","plainCitation":"(Kaufman et al., 2020)","noteIndex":0},"citationItems":[{"id":2407,"uris":["http://zotero.org/users/11555251/items/CKLSR7YT"],"itemData":{"id":2407,"type":"article-journal","container-title":"Neuron","DOI":"10.1016/j.neuron.2019.12.029","ISSN":"08966273","issue":"6","journalAbbreviation":"Neuron","language":"en","page":"1018-1026.e4","source":"DOI.org (Crossref)","title":"A Role for the Locus Coeruleus in Hippocampal CA1 Place Cell Reorganization during Spatial Reward Learning","volume":"105","author":[{"family":"Kaufman","given":"Alexandra Mansell"},{"family":"Geiller","given":"Tristan"},{"family":"Losonczy","given":"Attila"}],"issued":{"date-parts":[["2020",3]]}}}],"schema":"https://github.com/citation-style-language/schema/raw/master/csl-citation.json"} </w:instrText>
      </w:r>
      <w:r w:rsidR="00B12333" w:rsidRPr="005E300D">
        <w:rPr>
          <w:rFonts w:ascii="Arial" w:hAnsi="Arial" w:cs="Arial"/>
        </w:rPr>
        <w:fldChar w:fldCharType="separate"/>
      </w:r>
      <w:r w:rsidR="00B12333" w:rsidRPr="005E300D">
        <w:rPr>
          <w:rFonts w:ascii="Arial" w:hAnsi="Arial" w:cs="Arial"/>
          <w:noProof/>
        </w:rPr>
        <w:t>(Kaufman et al., 2020)</w:t>
      </w:r>
      <w:r w:rsidR="00B12333" w:rsidRPr="005E300D">
        <w:rPr>
          <w:rFonts w:ascii="Arial" w:hAnsi="Arial" w:cs="Arial"/>
        </w:rPr>
        <w:fldChar w:fldCharType="end"/>
      </w:r>
      <w:r w:rsidR="00B12333" w:rsidRPr="005E300D">
        <w:rPr>
          <w:rFonts w:ascii="Arial" w:hAnsi="Arial" w:cs="Arial"/>
        </w:rPr>
        <w:t xml:space="preserve">, </w:t>
      </w:r>
      <w:r w:rsidR="00FC46DA" w:rsidRPr="005E300D">
        <w:rPr>
          <w:rFonts w:ascii="Arial" w:hAnsi="Arial" w:cs="Arial"/>
        </w:rPr>
        <w:t>auditory processing learning</w:t>
      </w:r>
      <w:r w:rsidR="00FF5456" w:rsidRPr="005E300D">
        <w:rPr>
          <w:rFonts w:ascii="Arial" w:hAnsi="Arial" w:cs="Arial"/>
        </w:rPr>
        <w:t xml:space="preserve"> </w:t>
      </w:r>
      <w:r w:rsidR="00FF5456" w:rsidRPr="005E300D">
        <w:rPr>
          <w:rFonts w:ascii="Arial" w:hAnsi="Arial" w:cs="Arial"/>
        </w:rPr>
        <w:fldChar w:fldCharType="begin"/>
      </w:r>
      <w:r w:rsidR="00FF5456" w:rsidRPr="005E300D">
        <w:rPr>
          <w:rFonts w:ascii="Arial" w:hAnsi="Arial" w:cs="Arial"/>
        </w:rPr>
        <w:instrText xml:space="preserve"> ADDIN ZOTERO_ITEM CSL_CITATION {"citationID":"OZwztkzE","properties":{"formattedCitation":"(Glennon et al., 2023)","plainCitation":"(Glennon et al., 2023)","noteIndex":0},"citationItems":[{"id":2438,"uris":["http://zotero.org/users/11555251/items/34PSPWNA"],"itemData":{"id":2438,"type":"article-journal","container-title":"Nature","DOI":"10.1038/s41586-022-05554-8","ISSN":"0028-0836, 1476-4687","issue":"7943","journalAbbreviation":"Nature","language":"en","page":"317-323","source":"DOI.org (Crossref)","title":"Locus coeruleus activity improves cochlear implant performance","volume":"613","author":[{"family":"Glennon","given":"Erin"},{"family":"Valtcheva","given":"Silvana"},{"family":"Zhu","given":"Angela"},{"family":"Wadghiri","given":"Youssef Z."},{"family":"Svirsky","given":"Mario A."},{"family":"Froemke","given":"Robert C."}],"issued":{"date-parts":[["2023",1,12]]}}}],"schema":"https://github.com/citation-style-language/schema/raw/master/csl-citation.json"} </w:instrText>
      </w:r>
      <w:r w:rsidR="00FF5456" w:rsidRPr="005E300D">
        <w:rPr>
          <w:rFonts w:ascii="Arial" w:hAnsi="Arial" w:cs="Arial"/>
        </w:rPr>
        <w:fldChar w:fldCharType="separate"/>
      </w:r>
      <w:r w:rsidR="00FF5456" w:rsidRPr="005E300D">
        <w:rPr>
          <w:rFonts w:ascii="Arial" w:hAnsi="Arial" w:cs="Arial"/>
          <w:noProof/>
        </w:rPr>
        <w:t>(Glennon et al., 2023)</w:t>
      </w:r>
      <w:r w:rsidR="00FF5456" w:rsidRPr="005E300D">
        <w:rPr>
          <w:rFonts w:ascii="Arial" w:hAnsi="Arial" w:cs="Arial"/>
        </w:rPr>
        <w:fldChar w:fldCharType="end"/>
      </w:r>
      <w:r w:rsidR="00FC46DA" w:rsidRPr="005E300D">
        <w:rPr>
          <w:rFonts w:ascii="Arial" w:hAnsi="Arial" w:cs="Arial"/>
        </w:rPr>
        <w:t xml:space="preserve">, </w:t>
      </w:r>
      <w:r w:rsidR="005D1A18" w:rsidRPr="005E300D">
        <w:rPr>
          <w:rFonts w:ascii="Arial" w:hAnsi="Arial" w:cs="Arial"/>
        </w:rPr>
        <w:t>and cortical engram tagging</w:t>
      </w:r>
      <w:r w:rsidR="003A0D58" w:rsidRPr="005E300D">
        <w:rPr>
          <w:rFonts w:ascii="Arial" w:hAnsi="Arial" w:cs="Arial"/>
        </w:rPr>
        <w:t xml:space="preserve"> for </w:t>
      </w:r>
      <w:r w:rsidR="00B836DC" w:rsidRPr="005E300D">
        <w:rPr>
          <w:rFonts w:ascii="Arial" w:hAnsi="Arial" w:cs="Arial"/>
        </w:rPr>
        <w:t xml:space="preserve">fear </w:t>
      </w:r>
      <w:r w:rsidR="003A0D58" w:rsidRPr="005E300D">
        <w:rPr>
          <w:rFonts w:ascii="Arial" w:hAnsi="Arial" w:cs="Arial"/>
        </w:rPr>
        <w:t>memory</w:t>
      </w:r>
      <w:r w:rsidR="00155B51" w:rsidRPr="005E300D">
        <w:rPr>
          <w:rFonts w:ascii="Arial" w:hAnsi="Arial" w:cs="Arial"/>
        </w:rPr>
        <w:t xml:space="preserve"> </w:t>
      </w:r>
      <w:r w:rsidR="00E27D37" w:rsidRPr="005E300D">
        <w:rPr>
          <w:rFonts w:ascii="Arial" w:hAnsi="Arial" w:cs="Arial"/>
        </w:rPr>
        <w:fldChar w:fldCharType="begin"/>
      </w:r>
      <w:r w:rsidR="00E27D37" w:rsidRPr="005E300D">
        <w:rPr>
          <w:rFonts w:ascii="Arial" w:hAnsi="Arial" w:cs="Arial"/>
        </w:rPr>
        <w:instrText xml:space="preserve"> ADDIN ZOTERO_ITEM CSL_CITATION {"citationID":"PifFzDR6","properties":{"formattedCitation":"(Fan et al., 2022)","plainCitation":"(Fan et al., 2022)","noteIndex":0},"citationItems":[{"id":2428,"uris":["http://zotero.org/users/11555251/items/ZKGU2A23"],"itemData":{"id":2428,"type":"article-journal","abstract":"Abstract\n            The neocortical prefrontal memory engram generated during initial learning is critical for remote episodic memory storage, however, the nature of early cortical tagging remains unknown. Here we found that in mice, increased norepinephrine (NE) release from the locus coeruleus (LC) to the medial prefrontal cortex (mPFC) during contextual fear conditioning (CFC) was critical for engram tagging and remote memory storage, which was regulated by the ventrolateral periaqueductal grey. β-Blocker infusion, or knockout of β1-adrenergic receptor (β1-AR) in the mPFC, impaired the storage of remote CFC memory, which could not be rescued by activation of LC-mPFC NE projection. Remote memory retrieval induced the activation of mPFC engram cells that were tagged during CFC. Inhibition of LC-mPFC NE projection or β1-AR knockout impaired mPFC engram tagging. Juvenile mice had fewer LC NE neurons than adults and showed deficiency in mPFC engram tagging and remote memory of CFC. Activation of β1-AR signaling promoted mPFC early tagging and remote memory storage in juvenile mice. Our data demonstrate that activation of LC NEergic signaling during CFC memory encoding mediates engram early tagging in the mPFC and systems consolidation of remote memory.","container-title":"Nature Communications","DOI":"10.1038/s41467-022-35342-x","ISSN":"2041-1723","issue":"1","journalAbbreviation":"Nat Commun","language":"en","page":"7623","source":"DOI.org (Crossref)","title":"Noradrenergic signaling mediates cortical early tagging and storage of remote memory","volume":"13","author":[{"family":"Fan","given":"Xiaocen"},{"family":"Song","given":"Jiachen"},{"family":"Ma","given":"Chaonan"},{"family":"Lv","given":"Yanbo"},{"family":"Wang","given":"Feifei"},{"family":"Ma","given":"Lan"},{"family":"Liu","given":"Xing"}],"issued":{"date-parts":[["2022",12,9]]}}}],"schema":"https://github.com/citation-style-language/schema/raw/master/csl-citation.json"} </w:instrText>
      </w:r>
      <w:r w:rsidR="00E27D37" w:rsidRPr="005E300D">
        <w:rPr>
          <w:rFonts w:ascii="Arial" w:hAnsi="Arial" w:cs="Arial"/>
        </w:rPr>
        <w:fldChar w:fldCharType="separate"/>
      </w:r>
      <w:r w:rsidR="00E27D37" w:rsidRPr="005E300D">
        <w:rPr>
          <w:rFonts w:ascii="Arial" w:hAnsi="Arial" w:cs="Arial"/>
          <w:noProof/>
        </w:rPr>
        <w:t>(Fan et al., 2022)</w:t>
      </w:r>
      <w:r w:rsidR="00E27D37" w:rsidRPr="005E300D">
        <w:rPr>
          <w:rFonts w:ascii="Arial" w:hAnsi="Arial" w:cs="Arial"/>
        </w:rPr>
        <w:fldChar w:fldCharType="end"/>
      </w:r>
      <w:r w:rsidR="005D1A18" w:rsidRPr="005E300D">
        <w:rPr>
          <w:rFonts w:ascii="Arial" w:hAnsi="Arial" w:cs="Arial"/>
        </w:rPr>
        <w:t>.</w:t>
      </w:r>
      <w:r w:rsidR="00605822" w:rsidRPr="005E300D">
        <w:rPr>
          <w:rFonts w:ascii="Arial" w:hAnsi="Arial" w:cs="Arial"/>
        </w:rPr>
        <w:t xml:space="preserve"> </w:t>
      </w:r>
      <w:r w:rsidR="00236DC5" w:rsidRPr="005E300D">
        <w:rPr>
          <w:rFonts w:ascii="Arial" w:hAnsi="Arial" w:cs="Arial"/>
        </w:rPr>
        <w:t xml:space="preserve">Recent studies have focused on the role of </w:t>
      </w:r>
      <w:r w:rsidR="00426C62" w:rsidRPr="005E300D">
        <w:rPr>
          <w:rFonts w:ascii="Arial" w:hAnsi="Arial" w:cs="Arial"/>
        </w:rPr>
        <w:t>LCNE</w:t>
      </w:r>
      <w:r w:rsidR="00236DC5" w:rsidRPr="005E300D">
        <w:rPr>
          <w:rFonts w:ascii="Arial" w:hAnsi="Arial" w:cs="Arial"/>
        </w:rPr>
        <w:t xml:space="preserve"> neurons in</w:t>
      </w:r>
      <w:r w:rsidR="00753089" w:rsidRPr="005E300D">
        <w:rPr>
          <w:rFonts w:ascii="Arial" w:hAnsi="Arial" w:cs="Arial"/>
        </w:rPr>
        <w:t xml:space="preserve"> </w:t>
      </w:r>
      <w:r w:rsidR="00F24BA9" w:rsidRPr="005E300D">
        <w:rPr>
          <w:rFonts w:ascii="Arial" w:hAnsi="Arial" w:cs="Arial"/>
        </w:rPr>
        <w:t>behavior</w:t>
      </w:r>
      <w:r w:rsidR="00236DC5" w:rsidRPr="005E300D">
        <w:rPr>
          <w:rFonts w:ascii="Arial" w:hAnsi="Arial" w:cs="Arial"/>
        </w:rPr>
        <w:t xml:space="preserve"> </w:t>
      </w:r>
      <w:r w:rsidR="003B77B4" w:rsidRPr="005E300D">
        <w:rPr>
          <w:rFonts w:ascii="Arial" w:hAnsi="Arial" w:cs="Arial"/>
        </w:rPr>
        <w:t>reinforcement learning</w:t>
      </w:r>
      <w:r w:rsidR="00AB3B19" w:rsidRPr="005E300D">
        <w:rPr>
          <w:rFonts w:ascii="Arial" w:hAnsi="Arial" w:cs="Arial"/>
        </w:rPr>
        <w:t xml:space="preserve"> </w:t>
      </w:r>
      <w:r w:rsidR="00DC13F3" w:rsidRPr="005E300D">
        <w:rPr>
          <w:rFonts w:ascii="Arial" w:hAnsi="Arial" w:cs="Arial"/>
        </w:rPr>
        <w:fldChar w:fldCharType="begin"/>
      </w:r>
      <w:r w:rsidR="00387487" w:rsidRPr="005E300D">
        <w:rPr>
          <w:rFonts w:ascii="Arial" w:hAnsi="Arial" w:cs="Arial"/>
        </w:rPr>
        <w:instrText xml:space="preserve"> ADDIN ZOTERO_ITEM CSL_CITATION {"citationID":"Er8LovX3","properties":{"formattedCitation":"(Basu et al., 2022; Breton-Provencher et al., 2022; Mu et al., 2019)","plainCitation":"(Basu et al., 2022; Breton-Provencher et al., 2022; Mu et al., 2019)","noteIndex":0},"citationItems":[{"id":2425,"uris":["http://zotero.org/users/11555251/items/U498LUUT"],"itemData":{"id":2425,"type":"report","abstract":"Abstract\n          Animals must learn to predict varying threats in the environment to survive by enacting defensive behaviors. Dopamine is involved in the prediction of rewards, encoding a reward prediction error in a similar manner to temporal difference learning algorithm. However, the corresponding molecular and computational form of threat prediction errors is not as well-characterized, although norepinephrine and other neuromodulators and neuropeptides participate in fear learning. Here, we utilized fluorescent norepinephrine recordings over the course of fear learning in concert with reinforcement learning modeling to identify its role in the prediction of threat. By varying timing and sensory uncertainty in the formation of threat associations, we were able to define a precise computational role for norepinephrine in this process. Norepinephrine release approximates the strength of fear associations, and its temporal dynamics are compatible with a prediction error signal. Intriguingly, the release of norepinephrine is influenced by time and sensory feedback, serving as an antithesis of the classical reward prediction error role of dopamine. Thus, these results directly demonstrate a combined cognitive and affective role of norepinephrine in the prediction of threat, with implications for neuropsychiatric disorders such as anxiety and PTSD.","genre":"preprint","language":"en","note":"DOI: 10.1101/2022.10.13.511463","publisher":"Neuroscience","source":"DOI.org (Crossref)","title":"Prefrontal norepinephrine represents a threat prediction error under uncertainty","URL":"http://biorxiv.org/lookup/doi/10.1101/2022.10.13.511463","author":[{"family":"Basu","given":"Aakash"},{"family":"Yang","given":"Jen-Hau"},{"family":"Yu","given":"Abigail"},{"family":"Glaeser-Khan","given":"Samira"},{"family":"Feng","given":"Jiesi"},{"family":"Krystal","given":"John H."},{"family":"Li","given":"Yulong"},{"family":"Kaye","given":"Alfred P."}],"accessed":{"date-parts":[["2023",12,18]]},"issued":{"date-parts":[["2022",10,17]]}}},{"id":2374,"uris":["http://zotero.org/users/11555251/items/QVFHLUTP"],"itemData":{"id":2374,"type":"article-journal","container-title":"Nature","DOI":"10.1038/s41586-022-04782-2","ISSN":"0028-0836, 1476-4687","issue":"7915","journalAbbreviation":"Nature","language":"en","page":"732-738","source":"DOI.org (Crossref)","title":"Spatiotemporal dynamics of noradrenaline during learned behaviour","volume":"606","author":[{"family":"Breton-Provencher","given":"Vincent"},{"family":"Drummond","given":"Gabrielle T."},{"family":"Feng","given":"Jiesi"},{"family":"Li","given":"Yulong"},{"family":"Sur","given":"Mriganka"}],"issued":{"date-parts":[["2022",6,23]]}}},{"id":2416,"uris":["http://zotero.org/users/11555251/items/65BAGD8E"],"itemData":{"id":2416,"type":"article-journal","container-title":"Cell","DOI":"10.1016/j.cell.2019.05.050","ISSN":"00928674","issue":"1","journalAbbreviation":"Cell","language":"en","page":"27-43.e19","source":"DOI.org (Crossref)","title":"Glia Accumulate Evidence that Actions Are Futile and Suppress Unsuccessful Behavior","volume":"178","author":[{"family":"Mu","given":"Yu"},{"family":"Bennett","given":"Davis V."},{"family":"Rubinov","given":"Mikail"},{"family":"Narayan","given":"Sujatha"},{"family":"Yang","given":"Chao-Tsung"},{"family":"Tanimoto","given":"Masashi"},{"family":"Mensh","given":"Brett D."},{"family":"Looger","given":"Loren L."},{"family":"Ahrens","given":"Misha B."}],"issued":{"date-parts":[["2019",6]]}}}],"schema":"https://github.com/citation-style-language/schema/raw/master/csl-citation.json"} </w:instrText>
      </w:r>
      <w:r w:rsidR="00DC13F3" w:rsidRPr="005E300D">
        <w:rPr>
          <w:rFonts w:ascii="Arial" w:hAnsi="Arial" w:cs="Arial"/>
        </w:rPr>
        <w:fldChar w:fldCharType="separate"/>
      </w:r>
      <w:r w:rsidR="00387487" w:rsidRPr="005E300D">
        <w:rPr>
          <w:rFonts w:ascii="Arial" w:hAnsi="Arial" w:cs="Arial"/>
          <w:noProof/>
        </w:rPr>
        <w:t>(Basu et al., 2022; Breton-Provencher et al., 2022; Mu et al., 2019)</w:t>
      </w:r>
      <w:r w:rsidR="00DC13F3" w:rsidRPr="005E300D">
        <w:rPr>
          <w:rFonts w:ascii="Arial" w:hAnsi="Arial" w:cs="Arial"/>
        </w:rPr>
        <w:fldChar w:fldCharType="end"/>
      </w:r>
      <w:r w:rsidR="00DC13F3" w:rsidRPr="005E300D">
        <w:rPr>
          <w:rFonts w:ascii="Arial" w:hAnsi="Arial" w:cs="Arial"/>
        </w:rPr>
        <w:t xml:space="preserve">. </w:t>
      </w:r>
      <w:r w:rsidR="00FB1D8D" w:rsidRPr="005E300D">
        <w:rPr>
          <w:rFonts w:ascii="Arial" w:hAnsi="Arial" w:cs="Arial"/>
        </w:rPr>
        <w:t xml:space="preserve">Midbrain </w:t>
      </w:r>
      <w:r w:rsidR="00DF389E" w:rsidRPr="005E300D">
        <w:rPr>
          <w:rFonts w:ascii="Arial" w:hAnsi="Arial" w:cs="Arial"/>
        </w:rPr>
        <w:t>LCNE</w:t>
      </w:r>
      <w:r w:rsidR="00756D33" w:rsidRPr="005E300D">
        <w:rPr>
          <w:rFonts w:ascii="Arial" w:hAnsi="Arial" w:cs="Arial"/>
        </w:rPr>
        <w:t xml:space="preserve"> </w:t>
      </w:r>
      <w:r w:rsidR="009F09FE" w:rsidRPr="005E300D">
        <w:rPr>
          <w:rFonts w:ascii="Arial" w:hAnsi="Arial" w:cs="Arial"/>
        </w:rPr>
        <w:t xml:space="preserve">activity </w:t>
      </w:r>
      <w:r w:rsidR="00DC2F3E" w:rsidRPr="005E300D">
        <w:rPr>
          <w:rFonts w:ascii="Arial" w:hAnsi="Arial" w:cs="Arial"/>
        </w:rPr>
        <w:t xml:space="preserve">over </w:t>
      </w:r>
      <w:r w:rsidR="009F09FE" w:rsidRPr="005E300D">
        <w:rPr>
          <w:rFonts w:ascii="Arial" w:hAnsi="Arial" w:cs="Arial"/>
        </w:rPr>
        <w:t>a</w:t>
      </w:r>
      <w:r w:rsidR="00DC2F3E" w:rsidRPr="005E300D">
        <w:rPr>
          <w:rFonts w:ascii="Arial" w:hAnsi="Arial" w:cs="Arial"/>
        </w:rPr>
        <w:t xml:space="preserve"> cued motor task</w:t>
      </w:r>
      <w:r w:rsidR="002C0063" w:rsidRPr="005E300D">
        <w:rPr>
          <w:rFonts w:ascii="Arial" w:hAnsi="Arial" w:cs="Arial"/>
        </w:rPr>
        <w:t xml:space="preserve"> (lever press after a specific tone)</w:t>
      </w:r>
      <w:r w:rsidR="00DC2F3E" w:rsidRPr="005E300D">
        <w:rPr>
          <w:rFonts w:ascii="Arial" w:hAnsi="Arial" w:cs="Arial"/>
        </w:rPr>
        <w:t xml:space="preserve"> was shown to have </w:t>
      </w:r>
      <w:r w:rsidR="009F09FE" w:rsidRPr="005E300D">
        <w:rPr>
          <w:rFonts w:ascii="Arial" w:hAnsi="Arial" w:cs="Arial"/>
        </w:rPr>
        <w:t xml:space="preserve">two major components: 1) a </w:t>
      </w:r>
      <w:r w:rsidR="009F29DD" w:rsidRPr="005E300D">
        <w:rPr>
          <w:rFonts w:ascii="Arial" w:hAnsi="Arial" w:cs="Arial"/>
        </w:rPr>
        <w:t xml:space="preserve">transient prior to </w:t>
      </w:r>
      <w:r w:rsidR="00DF389E" w:rsidRPr="005E300D">
        <w:rPr>
          <w:rFonts w:ascii="Arial" w:hAnsi="Arial" w:cs="Arial"/>
        </w:rPr>
        <w:t xml:space="preserve">behavioral </w:t>
      </w:r>
      <w:r w:rsidR="009F29DD" w:rsidRPr="005E300D">
        <w:rPr>
          <w:rFonts w:ascii="Arial" w:hAnsi="Arial" w:cs="Arial"/>
        </w:rPr>
        <w:t>execution</w:t>
      </w:r>
      <w:r w:rsidR="005017E5" w:rsidRPr="005E300D">
        <w:rPr>
          <w:rFonts w:ascii="Arial" w:hAnsi="Arial" w:cs="Arial"/>
        </w:rPr>
        <w:t xml:space="preserve"> </w:t>
      </w:r>
      <w:r w:rsidR="005017E5" w:rsidRPr="005E300D">
        <w:rPr>
          <w:rFonts w:ascii="Arial" w:hAnsi="Arial" w:cs="Arial"/>
        </w:rPr>
        <w:fldChar w:fldCharType="begin"/>
      </w:r>
      <w:r w:rsidR="005017E5" w:rsidRPr="005E300D">
        <w:rPr>
          <w:rFonts w:ascii="Arial" w:hAnsi="Arial" w:cs="Arial"/>
        </w:rPr>
        <w:instrText xml:space="preserve"> ADDIN ZOTERO_ITEM CSL_CITATION {"citationID":"Nw6N4wsV","properties":{"formattedCitation":"(Breton-Provencher et al., 2022; Inagaki et al., 2022)","plainCitation":"(Breton-Provencher et al., 2022; Inagaki et al., 2022)","noteIndex":0},"citationItems":[{"id":2374,"uris":["http://zotero.org/users/11555251/items/QVFHLUTP"],"itemData":{"id":2374,"type":"article-journal","container-title":"Nature","DOI":"10.1038/s41586-022-04782-2","ISSN":"0028-0836, 1476-4687","issue":"7915","journalAbbreviation":"Nature","language":"en","page":"732-738","source":"DOI.org (Crossref)","title":"Spatiotemporal dynamics of noradrenaline during learned behaviour","volume":"606","author":[{"family":"Breton-Provencher","given":"Vincent"},{"family":"Drummond","given":"Gabrielle T."},{"family":"Feng","given":"Jiesi"},{"family":"Li","given":"Yulong"},{"family":"Sur","given":"Mriganka"}],"issued":{"date-parts":[["2022",6,23]]}}},{"id":2404,"uris":["http://zotero.org/users/11555251/items/F8TLMKT6"],"itemData":{"id":2404,"type":"article-journal","container-title":"Cell","DOI":"10.1016/j.cell.2022.02.006","ISSN":"00928674","issue":"6","journalAbbreviation":"Cell","language":"en","page":"1065-1081.e23","source":"DOI.org (Crossref)","title":"A midbrain-thalamus-cortex circuit reorganizes cortical dynamics to initiate movement","volume":"185","author":[{"family":"Inagaki","given":"Hidehiko K."},{"family":"Chen","given":"Susu"},{"family":"Ridder","given":"Margreet C."},{"family":"Sah","given":"Pankaj"},{"family":"Li","given":"Nuo"},{"family":"Yang","given":"Zidan"},{"family":"Hasanbegovic","given":"Hana"},{"family":"Gao","given":"Zhenyu"},{"family":"Gerfen","given":"Charles R."},{"family":"Svoboda","given":"Karel"}],"issued":{"date-parts":[["2022",3]]}}}],"schema":"https://github.com/citation-style-language/schema/raw/master/csl-citation.json"} </w:instrText>
      </w:r>
      <w:r w:rsidR="005017E5" w:rsidRPr="005E300D">
        <w:rPr>
          <w:rFonts w:ascii="Arial" w:hAnsi="Arial" w:cs="Arial"/>
        </w:rPr>
        <w:fldChar w:fldCharType="separate"/>
      </w:r>
      <w:r w:rsidR="005017E5" w:rsidRPr="005E300D">
        <w:rPr>
          <w:rFonts w:ascii="Arial" w:hAnsi="Arial" w:cs="Arial"/>
          <w:noProof/>
        </w:rPr>
        <w:t>(Breton-Provencher et al., 2022; Inagaki et al., 2022)</w:t>
      </w:r>
      <w:r w:rsidR="005017E5" w:rsidRPr="005E300D">
        <w:rPr>
          <w:rFonts w:ascii="Arial" w:hAnsi="Arial" w:cs="Arial"/>
        </w:rPr>
        <w:fldChar w:fldCharType="end"/>
      </w:r>
      <w:r w:rsidR="009F29DD" w:rsidRPr="005E300D">
        <w:rPr>
          <w:rFonts w:ascii="Arial" w:hAnsi="Arial" w:cs="Arial"/>
        </w:rPr>
        <w:t xml:space="preserve"> and </w:t>
      </w:r>
      <w:r w:rsidR="009F09FE" w:rsidRPr="005E300D">
        <w:rPr>
          <w:rFonts w:ascii="Arial" w:hAnsi="Arial" w:cs="Arial"/>
        </w:rPr>
        <w:t xml:space="preserve">2) </w:t>
      </w:r>
      <w:r w:rsidR="009F29DD" w:rsidRPr="005E300D">
        <w:rPr>
          <w:rFonts w:ascii="Arial" w:hAnsi="Arial" w:cs="Arial"/>
        </w:rPr>
        <w:t>another transient after receiving reinforcement of either reward or punishment</w:t>
      </w:r>
      <w:r w:rsidR="006C0545" w:rsidRPr="005E300D">
        <w:rPr>
          <w:rFonts w:ascii="Arial" w:hAnsi="Arial" w:cs="Arial"/>
        </w:rPr>
        <w:t xml:space="preserve"> </w:t>
      </w:r>
      <w:r w:rsidR="006C0545" w:rsidRPr="005E300D">
        <w:rPr>
          <w:rFonts w:ascii="Arial" w:hAnsi="Arial" w:cs="Arial"/>
        </w:rPr>
        <w:fldChar w:fldCharType="begin"/>
      </w:r>
      <w:r w:rsidR="008F2874" w:rsidRPr="005E300D">
        <w:rPr>
          <w:rFonts w:ascii="Arial" w:hAnsi="Arial" w:cs="Arial"/>
        </w:rPr>
        <w:instrText xml:space="preserve"> ADDIN ZOTERO_ITEM CSL_CITATION {"citationID":"AqYrzk5x","properties":{"formattedCitation":"(Basu et al., 2022; Breton-Provencher et al., 2022)","plainCitation":"(Basu et al., 2022; Breton-Provencher et al., 2022)","noteIndex":0},"citationItems":[{"id":2425,"uris":["http://zotero.org/users/11555251/items/U498LUUT"],"itemData":{"id":2425,"type":"report","abstract":"Abstract\n          Animals must learn to predict varying threats in the environment to survive by enacting defensive behaviors. Dopamine is involved in the prediction of rewards, encoding a reward prediction error in a similar manner to temporal difference learning algorithm. However, the corresponding molecular and computational form of threat prediction errors is not as well-characterized, although norepinephrine and other neuromodulators and neuropeptides participate in fear learning. Here, we utilized fluorescent norepinephrine recordings over the course of fear learning in concert with reinforcement learning modeling to identify its role in the prediction of threat. By varying timing and sensory uncertainty in the formation of threat associations, we were able to define a precise computational role for norepinephrine in this process. Norepinephrine release approximates the strength of fear associations, and its temporal dynamics are compatible with a prediction error signal. Intriguingly, the release of norepinephrine is influenced by time and sensory feedback, serving as an antithesis of the classical reward prediction error role of dopamine. Thus, these results directly demonstrate a combined cognitive and affective role of norepinephrine in the prediction of threat, with implications for neuropsychiatric disorders such as anxiety and PTSD.","genre":"preprint","language":"en","note":"DOI: 10.1101/2022.10.13.511463","publisher":"Neuroscience","source":"DOI.org (Crossref)","title":"Prefrontal norepinephrine represents a threat prediction error under uncertainty","URL":"http://biorxiv.org/lookup/doi/10.1101/2022.10.13.511463","author":[{"family":"Basu","given":"Aakash"},{"family":"Yang","given":"Jen-Hau"},{"family":"Yu","given":"Abigail"},{"family":"Glaeser-Khan","given":"Samira"},{"family":"Feng","given":"Jiesi"},{"family":"Krystal","given":"John H."},{"family":"Li","given":"Yulong"},{"family":"Kaye","given":"Alfred P."}],"accessed":{"date-parts":[["2023",12,18]]},"issued":{"date-parts":[["2022",10,17]]}}},{"id":2374,"uris":["http://zotero.org/users/11555251/items/QVFHLUTP"],"itemData":{"id":2374,"type":"article-journal","container-title":"Nature","DOI":"10.1038/s41586-022-04782-2","ISSN":"0028-0836, 1476-4687","issue":"7915","journalAbbreviation":"Nature","language":"en","page":"732-738","source":"DOI.org (Crossref)","title":"Spatiotemporal dynamics of noradrenaline during learned behaviour","volume":"606","author":[{"family":"Breton-Provencher","given":"Vincent"},{"family":"Drummond","given":"Gabrielle T."},{"family":"Feng","given":"Jiesi"},{"family":"Li","given":"Yulong"},{"family":"Sur","given":"Mriganka"}],"issued":{"date-parts":[["2022",6,23]]}}}],"schema":"https://github.com/citation-style-language/schema/raw/master/csl-citation.json"} </w:instrText>
      </w:r>
      <w:r w:rsidR="006C0545" w:rsidRPr="005E300D">
        <w:rPr>
          <w:rFonts w:ascii="Arial" w:hAnsi="Arial" w:cs="Arial"/>
        </w:rPr>
        <w:fldChar w:fldCharType="separate"/>
      </w:r>
      <w:r w:rsidR="008F2874" w:rsidRPr="005E300D">
        <w:rPr>
          <w:rFonts w:ascii="Arial" w:hAnsi="Arial" w:cs="Arial"/>
          <w:noProof/>
        </w:rPr>
        <w:t>(Basu et al., 2022; Breton-Provencher et al., 2022)</w:t>
      </w:r>
      <w:r w:rsidR="006C0545" w:rsidRPr="005E300D">
        <w:rPr>
          <w:rFonts w:ascii="Arial" w:hAnsi="Arial" w:cs="Arial"/>
        </w:rPr>
        <w:fldChar w:fldCharType="end"/>
      </w:r>
      <w:r w:rsidR="009F29DD" w:rsidRPr="005E300D">
        <w:rPr>
          <w:rFonts w:ascii="Arial" w:hAnsi="Arial" w:cs="Arial"/>
        </w:rPr>
        <w:t xml:space="preserve">. </w:t>
      </w:r>
      <w:r w:rsidR="00DF389E" w:rsidRPr="005E300D">
        <w:rPr>
          <w:rFonts w:ascii="Arial" w:hAnsi="Arial" w:cs="Arial"/>
        </w:rPr>
        <w:t xml:space="preserve">These signal components were also shown to be differentially represented in different brain regions, with the pre-behavior transient being higher in the </w:t>
      </w:r>
      <w:r w:rsidR="00687030" w:rsidRPr="005E300D">
        <w:rPr>
          <w:rFonts w:ascii="Arial" w:hAnsi="Arial" w:cs="Arial"/>
        </w:rPr>
        <w:t>MC</w:t>
      </w:r>
      <w:r w:rsidR="00DF389E" w:rsidRPr="005E300D">
        <w:rPr>
          <w:rFonts w:ascii="Arial" w:hAnsi="Arial" w:cs="Arial"/>
        </w:rPr>
        <w:t xml:space="preserve"> and the reinforcement signal being more widely distributed </w:t>
      </w:r>
      <w:r w:rsidR="00834B26" w:rsidRPr="005E300D">
        <w:rPr>
          <w:rFonts w:ascii="Arial" w:hAnsi="Arial" w:cs="Arial"/>
        </w:rPr>
        <w:t xml:space="preserve">across cortices, being </w:t>
      </w:r>
      <w:r w:rsidR="00DF389E" w:rsidRPr="005E300D">
        <w:rPr>
          <w:rFonts w:ascii="Arial" w:hAnsi="Arial" w:cs="Arial"/>
        </w:rPr>
        <w:t>in both MC and prefrontal cortex (PFC).</w:t>
      </w:r>
      <w:r w:rsidR="002C0063" w:rsidRPr="005E300D">
        <w:rPr>
          <w:rFonts w:ascii="Arial" w:hAnsi="Arial" w:cs="Arial"/>
        </w:rPr>
        <w:t xml:space="preserve"> Moreover,</w:t>
      </w:r>
      <w:r w:rsidR="002B343B" w:rsidRPr="005E300D">
        <w:rPr>
          <w:rFonts w:ascii="Arial" w:hAnsi="Arial" w:cs="Arial"/>
        </w:rPr>
        <w:t xml:space="preserve"> these </w:t>
      </w:r>
      <w:r w:rsidR="002C0063" w:rsidRPr="005E300D">
        <w:rPr>
          <w:rFonts w:ascii="Arial" w:hAnsi="Arial" w:cs="Arial"/>
        </w:rPr>
        <w:t xml:space="preserve">LCNE signals </w:t>
      </w:r>
      <w:r w:rsidR="00540313" w:rsidRPr="005E300D">
        <w:rPr>
          <w:rFonts w:ascii="Arial" w:hAnsi="Arial" w:cs="Arial"/>
        </w:rPr>
        <w:t>to the MC a</w:t>
      </w:r>
      <w:r w:rsidR="002C0063" w:rsidRPr="005E300D">
        <w:rPr>
          <w:rFonts w:ascii="Arial" w:hAnsi="Arial" w:cs="Arial"/>
        </w:rPr>
        <w:t xml:space="preserve">re necessary for successful learning of the motor task </w:t>
      </w:r>
      <w:r w:rsidR="002C0063" w:rsidRPr="005E300D">
        <w:rPr>
          <w:rFonts w:ascii="Arial" w:hAnsi="Arial" w:cs="Arial"/>
        </w:rPr>
        <w:fldChar w:fldCharType="begin"/>
      </w:r>
      <w:r w:rsidR="002C0063" w:rsidRPr="005E300D">
        <w:rPr>
          <w:rFonts w:ascii="Arial" w:hAnsi="Arial" w:cs="Arial"/>
        </w:rPr>
        <w:instrText xml:space="preserve"> ADDIN ZOTERO_ITEM CSL_CITATION {"citationID":"Na9OUd0w","properties":{"formattedCitation":"(Breton-Provencher et al., 2022)","plainCitation":"(Breton-Provencher et al., 2022)","noteIndex":0},"citationItems":[{"id":2374,"uris":["http://zotero.org/users/11555251/items/QVFHLUTP"],"itemData":{"id":2374,"type":"article-journal","container-title":"Nature","DOI":"10.1038/s41586-022-04782-2","ISSN":"0028-0836, 1476-4687","issue":"7915","journalAbbreviation":"Nature","language":"en","page":"732-738","source":"DOI.org (Crossref)","title":"Spatiotemporal dynamics of noradrenaline during learned behaviour","volume":"606","author":[{"family":"Breton-Provencher","given":"Vincent"},{"family":"Drummond","given":"Gabrielle T."},{"family":"Feng","given":"Jiesi"},{"family":"Li","given":"Yulong"},{"family":"Sur","given":"Mriganka"}],"issued":{"date-parts":[["2022",6,23]]}}}],"schema":"https://github.com/citation-style-language/schema/raw/master/csl-citation.json"} </w:instrText>
      </w:r>
      <w:r w:rsidR="002C0063" w:rsidRPr="005E300D">
        <w:rPr>
          <w:rFonts w:ascii="Arial" w:hAnsi="Arial" w:cs="Arial"/>
        </w:rPr>
        <w:fldChar w:fldCharType="separate"/>
      </w:r>
      <w:r w:rsidR="002C0063" w:rsidRPr="005E300D">
        <w:rPr>
          <w:rFonts w:ascii="Arial" w:hAnsi="Arial" w:cs="Arial"/>
          <w:noProof/>
        </w:rPr>
        <w:t>(Breton-Provencher et al., 2022)</w:t>
      </w:r>
      <w:r w:rsidR="002C0063" w:rsidRPr="005E300D">
        <w:rPr>
          <w:rFonts w:ascii="Arial" w:hAnsi="Arial" w:cs="Arial"/>
        </w:rPr>
        <w:fldChar w:fldCharType="end"/>
      </w:r>
      <w:r w:rsidR="002C0063" w:rsidRPr="005E300D">
        <w:rPr>
          <w:rFonts w:ascii="Arial" w:hAnsi="Arial" w:cs="Arial"/>
        </w:rPr>
        <w:t xml:space="preserve">. These results suggest that LCNE projections to the MC may play a crucial role in </w:t>
      </w:r>
      <w:ins w:id="38" w:author="Giselle Fernandes" w:date="2023-12-19T12:43:00Z">
        <w:r w:rsidR="00857316" w:rsidRPr="005E300D">
          <w:rPr>
            <w:rFonts w:ascii="Arial" w:hAnsi="Arial" w:cs="Arial"/>
          </w:rPr>
          <w:t xml:space="preserve">learning a </w:t>
        </w:r>
      </w:ins>
      <w:r w:rsidR="002C0063" w:rsidRPr="005E300D">
        <w:rPr>
          <w:rFonts w:ascii="Arial" w:hAnsi="Arial" w:cs="Arial"/>
        </w:rPr>
        <w:t xml:space="preserve">motor task </w:t>
      </w:r>
      <w:del w:id="39" w:author="Giselle Fernandes" w:date="2023-12-19T12:43:00Z">
        <w:r w:rsidR="002C0063" w:rsidRPr="005E300D" w:rsidDel="00857316">
          <w:rPr>
            <w:rFonts w:ascii="Arial" w:hAnsi="Arial" w:cs="Arial"/>
          </w:rPr>
          <w:delText>learning</w:delText>
        </w:r>
      </w:del>
      <w:r w:rsidR="002C0063" w:rsidRPr="005E300D">
        <w:rPr>
          <w:rFonts w:ascii="Arial" w:hAnsi="Arial" w:cs="Arial"/>
        </w:rPr>
        <w:t>.</w:t>
      </w:r>
    </w:p>
    <w:p w14:paraId="5BE90C3C" w14:textId="559D4C93" w:rsidR="00700EBE" w:rsidRPr="005E300D" w:rsidRDefault="00A005A1" w:rsidP="00F143FF">
      <w:pPr>
        <w:spacing w:after="0" w:line="276" w:lineRule="auto"/>
        <w:jc w:val="both"/>
        <w:rPr>
          <w:rFonts w:ascii="Arial" w:hAnsi="Arial" w:cs="Arial"/>
        </w:rPr>
      </w:pPr>
      <w:r w:rsidRPr="005E300D">
        <w:rPr>
          <w:rFonts w:ascii="Arial" w:hAnsi="Arial" w:cs="Arial"/>
          <w:u w:val="single"/>
        </w:rPr>
        <w:t xml:space="preserve">LC </w:t>
      </w:r>
      <w:r w:rsidR="000C4482" w:rsidRPr="005E300D">
        <w:rPr>
          <w:rFonts w:ascii="Arial" w:hAnsi="Arial" w:cs="Arial"/>
          <w:u w:val="single"/>
        </w:rPr>
        <w:t xml:space="preserve">and </w:t>
      </w:r>
      <w:r w:rsidR="00FD566E" w:rsidRPr="005E300D">
        <w:rPr>
          <w:rFonts w:ascii="Arial" w:hAnsi="Arial" w:cs="Arial"/>
          <w:u w:val="single"/>
        </w:rPr>
        <w:t xml:space="preserve">Motor Task Learning in </w:t>
      </w:r>
      <w:r w:rsidR="005A1C82" w:rsidRPr="005E300D">
        <w:rPr>
          <w:rFonts w:ascii="Arial" w:hAnsi="Arial" w:cs="Arial"/>
          <w:u w:val="single"/>
        </w:rPr>
        <w:t>Rett Syndrome</w:t>
      </w:r>
      <w:r w:rsidR="00274AC7" w:rsidRPr="005E300D">
        <w:rPr>
          <w:rFonts w:ascii="Arial" w:hAnsi="Arial" w:cs="Arial"/>
          <w:u w:val="single"/>
        </w:rPr>
        <w:t>.</w:t>
      </w:r>
      <w:r w:rsidR="00274AC7" w:rsidRPr="005E300D">
        <w:rPr>
          <w:rFonts w:ascii="Arial" w:hAnsi="Arial" w:cs="Arial"/>
        </w:rPr>
        <w:t xml:space="preserve"> </w:t>
      </w:r>
      <w:r w:rsidR="005671A9" w:rsidRPr="005E300D">
        <w:rPr>
          <w:rFonts w:ascii="Arial" w:hAnsi="Arial" w:cs="Arial"/>
        </w:rPr>
        <w:t xml:space="preserve">Rett Syndrome </w:t>
      </w:r>
      <w:del w:id="40" w:author="Zhu, Paula Kaitlyn" w:date="2023-12-19T13:40:00Z">
        <w:r w:rsidR="005671A9" w:rsidRPr="005E300D" w:rsidDel="00BF09E6">
          <w:rPr>
            <w:rFonts w:ascii="Arial" w:hAnsi="Arial" w:cs="Arial"/>
          </w:rPr>
          <w:delText xml:space="preserve">is a neurodevelopmental disorder caused by </w:delText>
        </w:r>
        <w:r w:rsidR="00891D32" w:rsidRPr="005E300D" w:rsidDel="00BF09E6">
          <w:rPr>
            <w:rFonts w:ascii="Arial" w:hAnsi="Arial" w:cs="Arial"/>
          </w:rPr>
          <w:delText xml:space="preserve">loss-of-function </w:delText>
        </w:r>
        <w:r w:rsidR="005671A9" w:rsidRPr="005E300D" w:rsidDel="00BF09E6">
          <w:rPr>
            <w:rFonts w:ascii="Arial" w:hAnsi="Arial" w:cs="Arial"/>
          </w:rPr>
          <w:delText>mutations on the X chromosome on a gene called MECP2.</w:delText>
        </w:r>
        <w:r w:rsidR="00A436C5" w:rsidRPr="005E300D" w:rsidDel="00BF09E6">
          <w:rPr>
            <w:rFonts w:ascii="Arial" w:hAnsi="Arial" w:cs="Arial"/>
          </w:rPr>
          <w:delText xml:space="preserve"> </w:delText>
        </w:r>
      </w:del>
      <w:ins w:id="41" w:author="Giselle Fernandes" w:date="2023-12-19T12:44:00Z">
        <w:del w:id="42" w:author="Zhu, Paula Kaitlyn" w:date="2023-12-19T13:40:00Z">
          <w:r w:rsidR="006A2F57" w:rsidRPr="005E300D" w:rsidDel="00BF09E6">
            <w:rPr>
              <w:rFonts w:ascii="Arial" w:hAnsi="Arial" w:cs="Arial"/>
            </w:rPr>
            <w:delText xml:space="preserve">Some of the most debilitating symptoms </w:delText>
          </w:r>
        </w:del>
      </w:ins>
      <w:moveToRangeStart w:id="43" w:author="Giselle Fernandes" w:date="2023-12-19T12:44:00Z" w:name="move153882278"/>
      <w:moveTo w:id="44" w:author="Giselle Fernandes" w:date="2023-12-19T12:44:00Z">
        <w:del w:id="45" w:author="Zhu, Paula Kaitlyn" w:date="2023-12-19T13:40:00Z">
          <w:r w:rsidR="006A2F57" w:rsidRPr="005E300D" w:rsidDel="00BF09E6">
            <w:rPr>
              <w:rFonts w:ascii="Arial" w:hAnsi="Arial" w:cs="Arial"/>
            </w:rPr>
            <w:delText>Symptoms of Rett Syndrome involve several motor deficits, including ataxia, repetitive hand movements, and decreased motor control, in addition to microencephaly and breathing problems</w:delText>
          </w:r>
        </w:del>
        <w:del w:id="46" w:author="Zhu, Paula Kaitlyn" w:date="2023-12-19T13:39:00Z">
          <w:r w:rsidR="006A2F57" w:rsidRPr="005E300D" w:rsidDel="00FC7BE3">
            <w:rPr>
              <w:rFonts w:ascii="Arial" w:hAnsi="Arial" w:cs="Arial"/>
            </w:rPr>
            <w:delText xml:space="preserve"> </w:delText>
          </w:r>
          <w:r w:rsidR="006A2F57" w:rsidRPr="005E300D" w:rsidDel="00FC7BE3">
            <w:rPr>
              <w:rFonts w:ascii="Arial" w:hAnsi="Arial" w:cs="Arial"/>
            </w:rPr>
            <w:fldChar w:fldCharType="begin"/>
          </w:r>
          <w:r w:rsidR="006A2F57" w:rsidRPr="005E300D" w:rsidDel="00FC7BE3">
            <w:rPr>
              <w:rFonts w:ascii="Arial" w:hAnsi="Arial" w:cs="Arial"/>
            </w:rPr>
            <w:delInstrText xml:space="preserve"> ADDIN ZOTERO_ITEM CSL_CITATION {"citationID":"TEpAqfEY","properties":{"formattedCitation":"(Chahrour &amp; Zoghbi, 2007)","plainCitation":"(Chahrour &amp; Zoghbi, 2007)","noteIndex":0},"citationItems":[{"id":2444,"uris":["http://zotero.org/users/11555251/items/MKG7PRJS"],"itemData":{"id":2444,"type":"article-journal","container-title":"Neuron","DOI":"10.1016/j.neuron.2007.10.001","ISSN":"08966273","issue":"3","journalAbbreviation":"Neuron","language":"en","page":"422-437","source":"DOI.org (Crossref)","title":"The Story of Rett Syndrome: From Clinic to Neurobiology","title-short":"The Story of Rett Syndrome","volume":"56","author":[{"family":"Chahrour","given":"Maria"},{"family":"Zoghbi","given":"Huda Y."}],"issued":{"date-parts":[["2007",11]]}}}],"schema":"https://github.com/citation-style-language/schema/raw/master/csl-citation.json"} </w:delInstrText>
          </w:r>
          <w:r w:rsidR="006A2F57" w:rsidRPr="005E300D" w:rsidDel="00FC7BE3">
            <w:rPr>
              <w:rFonts w:ascii="Arial" w:hAnsi="Arial" w:cs="Arial"/>
            </w:rPr>
            <w:fldChar w:fldCharType="separate"/>
          </w:r>
          <w:r w:rsidR="006A2F57" w:rsidRPr="005E300D" w:rsidDel="00FC7BE3">
            <w:rPr>
              <w:rFonts w:ascii="Arial" w:hAnsi="Arial" w:cs="Arial"/>
              <w:noProof/>
            </w:rPr>
            <w:delText>(Chahrour &amp; Zoghbi, 2007)</w:delText>
          </w:r>
          <w:r w:rsidR="006A2F57" w:rsidRPr="005E300D" w:rsidDel="00FC7BE3">
            <w:rPr>
              <w:rFonts w:ascii="Arial" w:hAnsi="Arial" w:cs="Arial"/>
            </w:rPr>
            <w:fldChar w:fldCharType="end"/>
          </w:r>
        </w:del>
        <w:del w:id="47" w:author="Zhu, Paula Kaitlyn" w:date="2023-12-19T13:40:00Z">
          <w:r w:rsidR="006A2F57" w:rsidRPr="005E300D" w:rsidDel="00BF09E6">
            <w:rPr>
              <w:rFonts w:ascii="Arial" w:hAnsi="Arial" w:cs="Arial"/>
            </w:rPr>
            <w:delText xml:space="preserve">. </w:delText>
          </w:r>
        </w:del>
      </w:moveTo>
      <w:moveToRangeStart w:id="48" w:author="Giselle Fernandes" w:date="2023-12-19T12:45:00Z" w:name="move153882316"/>
      <w:moveToRangeEnd w:id="43"/>
      <w:moveTo w:id="49" w:author="Giselle Fernandes" w:date="2023-12-19T12:45:00Z">
        <w:del w:id="50" w:author="Zhu, Paula Kaitlyn" w:date="2023-12-19T13:40:00Z">
          <w:r w:rsidR="006A2F57" w:rsidRPr="005E300D" w:rsidDel="00BF09E6">
            <w:rPr>
              <w:rFonts w:ascii="Arial" w:hAnsi="Arial" w:cs="Arial"/>
            </w:rPr>
            <w:delText xml:space="preserve">These </w:delText>
          </w:r>
        </w:del>
        <w:r w:rsidR="006A2F57" w:rsidRPr="005E300D">
          <w:rPr>
            <w:rFonts w:ascii="Arial" w:hAnsi="Arial" w:cs="Arial"/>
          </w:rPr>
          <w:t xml:space="preserve">motor deficits are reproduced in both global MECP2 </w:t>
        </w:r>
      </w:moveTo>
      <w:ins w:id="51" w:author="Giselle Fernandes" w:date="2023-12-19T12:45:00Z">
        <w:r w:rsidR="006A2F57" w:rsidRPr="005E300D">
          <w:rPr>
            <w:rFonts w:ascii="Arial" w:hAnsi="Arial" w:cs="Arial"/>
          </w:rPr>
          <w:t>knockout (</w:t>
        </w:r>
      </w:ins>
      <w:moveTo w:id="52" w:author="Giselle Fernandes" w:date="2023-12-19T12:45:00Z">
        <w:r w:rsidR="006A2F57" w:rsidRPr="005E300D">
          <w:rPr>
            <w:rFonts w:ascii="Arial" w:hAnsi="Arial" w:cs="Arial"/>
          </w:rPr>
          <w:t>KO</w:t>
        </w:r>
      </w:moveTo>
      <w:ins w:id="53" w:author="Giselle Fernandes" w:date="2023-12-19T12:45:00Z">
        <w:r w:rsidR="006A2F57" w:rsidRPr="005E300D">
          <w:rPr>
            <w:rFonts w:ascii="Arial" w:hAnsi="Arial" w:cs="Arial"/>
          </w:rPr>
          <w:t>)</w:t>
        </w:r>
      </w:ins>
      <w:moveTo w:id="54" w:author="Giselle Fernandes" w:date="2023-12-19T12:45:00Z">
        <w:r w:rsidR="006A2F57" w:rsidRPr="005E300D">
          <w:rPr>
            <w:rFonts w:ascii="Arial" w:hAnsi="Arial" w:cs="Arial"/>
          </w:rPr>
          <w:t xml:space="preserve"> and TH-conditional KO mouse models </w:t>
        </w:r>
        <w:r w:rsidR="006A2F57" w:rsidRPr="005E300D">
          <w:rPr>
            <w:rFonts w:ascii="Arial" w:hAnsi="Arial" w:cs="Arial"/>
          </w:rPr>
          <w:fldChar w:fldCharType="begin"/>
        </w:r>
        <w:r w:rsidR="006A2F57" w:rsidRPr="005E300D">
          <w:rPr>
            <w:rFonts w:ascii="Arial" w:hAnsi="Arial" w:cs="Arial"/>
          </w:rPr>
          <w:instrText xml:space="preserve"> ADDIN ZOTERO_ITEM CSL_CITATION {"citationID":"bOvsH8a3","properties":{"formattedCitation":"(Goffin et al., 2012; Samaco et al., 2009)","plainCitation":"(Goffin et al., 2012; Samaco et al., 2009)","noteIndex":0},"citationItems":[{"id":2452,"uris":["http://zotero.org/users/11555251/items/37768JEX"],"itemData":{"id":2452,"type":"article-journal","container-title":"Nature Neuroscience","DOI":"10.1038/nn.2997","ISSN":"1097-6256, 1546-1726","issue":"2","journalAbbreviation":"Nat Neurosci","language":"en","page":"274-283","source":"DOI.org (Crossref)","title":"Rett syndrome mutation MeCP2 T158A disrupts DNA binding, protein stability and ERP responses","volume":"15","author":[{"family":"Goffin","given":"Darren"},{"family":"Allen","given":"Megan"},{"family":"Zhang","given":"Le"},{"family":"Amorim","given":"Maria"},{"family":"Wang","given":"I-Ting Judy"},{"family":"Reyes","given":"Arith-Ruth S"},{"family":"Mercado-Berton","given":"Amy"},{"family":"Ong","given":"Caroline"},{"family":"Cohen","given":"Sonia"},{"family":"Hu","given":"Linda"},{"family":"Blendy","given":"Julie A"},{"family":"Carlson","given":"Gregory C"},{"family":"Siegel","given":"Steve J"},{"family":"Greenberg","given":"Michael E"},{"family":"Zhou","given":"Zhaolan"}],"issued":{"date-parts":[["2012",2]]}}},{"id":2455,"uris":["http://zotero.org/users/11555251/items/2F2SW23C"],"itemData":{"id":2455,"type":"article-journal","abstract":"Rett syndrome (RTT) is characterized by specific motor, cognitive, and behavioral deficits. Because several of these abnormalities occur in other disease states associated with alterations in aminergic neurotransmitters, we investigated the contribution of such alterations to RTT pathogenesis. We found that both individuals with RTT and\n              Mecp2\n              -null mice have lower-than-normal levels of aminergic metabolites and content. Deleting\n              Mecp2\n              from either TH-positive dopaminergic and noradrenergic neurons or PET1-positive serotonergic neurons in mice decreased corresponding neurotransmitter concentration and specific phenotypes, likely through MeCP2 regulation of rate-limiting enzymes involved in aminergic neurotransmitter production. These data support a cell-autonomous, MeCP2-dependent mechanism for the regulation of aminergic neurotransmitter synthesis contributing to unique behavioral phenotypes.","container-title":"Proceedings of the National Academy of Sciences","DOI":"10.1073/pnas.0912257106","ISSN":"0027-8424, 1091-6490","issue":"51","journalAbbreviation":"Proc. Natl. Acad. Sci. U.S.A.","language":"en","page":"21966-21971","source":"DOI.org (Crossref)","title":"Loss of MeCP2 in aminergic neurons causes cell-autonomous defects in neurotransmitter synthesis and specific behavioral abnormalities","volume":"106","author":[{"family":"Samaco","given":"Rodney C."},{"family":"Mandel-Brehm","given":"Caleigh"},{"family":"Chao","given":"Hsiao-Tuan"},{"family":"Ward","given":"Christopher S."},{"family":"Fyffe-Maricich","given":"Sharyl L."},{"family":"Ren","given":"Jun"},{"family":"Hyland","given":"Keith"},{"family":"Thaller","given":"Christina"},{"family":"Maricich","given":"Stephen M."},{"family":"Humphreys","given":"Peter"},{"family":"Greer","given":"John J."},{"family":"Percy","given":"Alan"},{"family":"Glaze","given":"Daniel G."},{"family":"Zoghbi","given":"Huda Y."},{"family":"Neul","given":"Jeffrey L."}],"issued":{"date-parts":[["2009",12,22]]}}}],"schema":"https://github.com/citation-style-language/schema/raw/master/csl-citation.json"} </w:instrText>
        </w:r>
        <w:r w:rsidR="006A2F57" w:rsidRPr="005E300D">
          <w:rPr>
            <w:rFonts w:ascii="Arial" w:hAnsi="Arial" w:cs="Arial"/>
          </w:rPr>
          <w:fldChar w:fldCharType="separate"/>
        </w:r>
        <w:r w:rsidR="006A2F57" w:rsidRPr="005E300D">
          <w:rPr>
            <w:rFonts w:ascii="Arial" w:hAnsi="Arial" w:cs="Arial"/>
            <w:noProof/>
          </w:rPr>
          <w:t>(Goffin et al., 2012; Samaco et al., 2009)</w:t>
        </w:r>
        <w:r w:rsidR="006A2F57" w:rsidRPr="005E300D">
          <w:rPr>
            <w:rFonts w:ascii="Arial" w:hAnsi="Arial" w:cs="Arial"/>
          </w:rPr>
          <w:fldChar w:fldCharType="end"/>
        </w:r>
      </w:moveTo>
      <w:ins w:id="55" w:author="Giselle Fernandes" w:date="2023-12-19T12:45:00Z">
        <w:r w:rsidR="006A2F57" w:rsidRPr="005E300D">
          <w:rPr>
            <w:rFonts w:ascii="Arial" w:hAnsi="Arial" w:cs="Arial"/>
          </w:rPr>
          <w:t>, which have impaired LCNE signaling</w:t>
        </w:r>
      </w:ins>
      <w:moveTo w:id="56" w:author="Giselle Fernandes" w:date="2023-12-19T12:45:00Z">
        <w:r w:rsidR="006A2F57" w:rsidRPr="005E300D">
          <w:rPr>
            <w:rFonts w:ascii="Arial" w:hAnsi="Arial" w:cs="Arial"/>
          </w:rPr>
          <w:t>.</w:t>
        </w:r>
      </w:moveTo>
      <w:moveToRangeEnd w:id="48"/>
      <w:ins w:id="57" w:author="Giselle Fernandes" w:date="2023-12-19T12:45:00Z">
        <w:r w:rsidR="006A2F57" w:rsidRPr="005E300D">
          <w:rPr>
            <w:rFonts w:ascii="Arial" w:hAnsi="Arial" w:cs="Arial"/>
          </w:rPr>
          <w:t xml:space="preserve"> </w:t>
        </w:r>
      </w:ins>
      <w:ins w:id="58" w:author="Giselle Fernandes" w:date="2023-12-19T12:46:00Z">
        <w:r w:rsidR="006A2F57" w:rsidRPr="005E300D">
          <w:rPr>
            <w:rFonts w:ascii="Arial" w:hAnsi="Arial" w:cs="Arial"/>
          </w:rPr>
          <w:t xml:space="preserve"> </w:t>
        </w:r>
      </w:ins>
      <w:r w:rsidR="00EE2B88" w:rsidRPr="005E300D">
        <w:rPr>
          <w:rFonts w:ascii="Arial" w:hAnsi="Arial" w:cs="Arial"/>
        </w:rPr>
        <w:t>MeCP2</w:t>
      </w:r>
      <w:r w:rsidR="0000066D" w:rsidRPr="005E300D">
        <w:rPr>
          <w:rFonts w:ascii="Arial" w:hAnsi="Arial" w:cs="Arial"/>
        </w:rPr>
        <w:t xml:space="preserve"> knockout (KO)</w:t>
      </w:r>
      <w:r w:rsidR="00EE2B88" w:rsidRPr="005E300D">
        <w:rPr>
          <w:rFonts w:ascii="Arial" w:hAnsi="Arial" w:cs="Arial"/>
        </w:rPr>
        <w:t xml:space="preserve"> mouse models have been shown to have</w:t>
      </w:r>
      <w:r w:rsidR="0029237F" w:rsidRPr="005E300D">
        <w:rPr>
          <w:rFonts w:ascii="Arial" w:hAnsi="Arial" w:cs="Arial"/>
        </w:rPr>
        <w:t xml:space="preserve"> </w:t>
      </w:r>
      <w:r w:rsidR="00EE2B88" w:rsidRPr="005E300D">
        <w:rPr>
          <w:rFonts w:ascii="Arial" w:hAnsi="Arial" w:cs="Arial"/>
        </w:rPr>
        <w:t xml:space="preserve">reduced </w:t>
      </w:r>
      <w:r w:rsidR="000A740E" w:rsidRPr="005E300D">
        <w:rPr>
          <w:rFonts w:ascii="Arial" w:hAnsi="Arial" w:cs="Arial"/>
        </w:rPr>
        <w:t>tyrosine hydroxylase (</w:t>
      </w:r>
      <w:r w:rsidR="00EE2B88" w:rsidRPr="005E300D">
        <w:rPr>
          <w:rFonts w:ascii="Arial" w:hAnsi="Arial" w:cs="Arial"/>
        </w:rPr>
        <w:t>T</w:t>
      </w:r>
      <w:r w:rsidR="005B4A26" w:rsidRPr="005E300D">
        <w:rPr>
          <w:rFonts w:ascii="Arial" w:hAnsi="Arial" w:cs="Arial"/>
        </w:rPr>
        <w:t>H</w:t>
      </w:r>
      <w:r w:rsidR="000A740E" w:rsidRPr="005E300D">
        <w:rPr>
          <w:rFonts w:ascii="Arial" w:hAnsi="Arial" w:cs="Arial"/>
        </w:rPr>
        <w:t>)</w:t>
      </w:r>
      <w:r w:rsidR="00A42278" w:rsidRPr="005E300D">
        <w:rPr>
          <w:rFonts w:ascii="Arial" w:hAnsi="Arial" w:cs="Arial"/>
        </w:rPr>
        <w:t>, a rate-limiting enzyme in the catecholamine biosynthesis pathway,</w:t>
      </w:r>
      <w:r w:rsidR="003C2BB9" w:rsidRPr="005E300D">
        <w:rPr>
          <w:rFonts w:ascii="Arial" w:hAnsi="Arial" w:cs="Arial"/>
        </w:rPr>
        <w:t xml:space="preserve"> expression</w:t>
      </w:r>
      <w:r w:rsidR="00EE2B88" w:rsidRPr="005E300D">
        <w:rPr>
          <w:rFonts w:ascii="Arial" w:hAnsi="Arial" w:cs="Arial"/>
        </w:rPr>
        <w:t xml:space="preserve"> in the LC</w:t>
      </w:r>
      <w:r w:rsidR="000743A3" w:rsidRPr="005E300D">
        <w:rPr>
          <w:rFonts w:ascii="Arial" w:hAnsi="Arial" w:cs="Arial"/>
        </w:rPr>
        <w:t xml:space="preserve"> and reduced basal levels of NE in cortex</w:t>
      </w:r>
      <w:r w:rsidR="00241148" w:rsidRPr="005E300D">
        <w:rPr>
          <w:rFonts w:ascii="Arial" w:hAnsi="Arial" w:cs="Arial"/>
        </w:rPr>
        <w:t xml:space="preserve"> </w:t>
      </w:r>
      <w:r w:rsidR="00241148" w:rsidRPr="005E300D">
        <w:rPr>
          <w:rFonts w:ascii="Arial" w:hAnsi="Arial" w:cs="Arial"/>
        </w:rPr>
        <w:fldChar w:fldCharType="begin"/>
      </w:r>
      <w:r w:rsidR="00241148" w:rsidRPr="005E300D">
        <w:rPr>
          <w:rFonts w:ascii="Arial" w:hAnsi="Arial" w:cs="Arial"/>
        </w:rPr>
        <w:instrText xml:space="preserve"> ADDIN ZOTERO_ITEM CSL_CITATION {"citationID":"DxO3LnCe","properties":{"formattedCitation":"(Ide et al., 2005; Taneja et al., 2009)","plainCitation":"(Ide et al., 2005; Taneja et al., 2009)","noteIndex":0},"citationItems":[{"id":2447,"uris":["http://zotero.org/users/11555251/items/ZGJBZTZI"],"itemData":{"id":2447,"type":"article-journal","container-title":"Neuroscience Letters","DOI":"10.1016/j.neulet.2005.05.056","ISSN":"03043940","issue":"1","journalAbbreviation":"Neuroscience Letters","language":"en","page":"14-17","source":"DOI.org (Crossref)","title":"Defect in normal developmental increase of the brain biogenic amine concentrations in the mecp2-null mouse","volume":"386","author":[{"family":"Ide","given":"Shuhei"},{"family":"Itoh","given":"Masayuki"},{"family":"Goto","given":"Yu-ichi"}],"issued":{"date-parts":[["2005",9]]}}},{"id":2448,"uris":["http://zotero.org/users/11555251/items/42FPTIHH"],"itemData":{"id":2448,"type":"article-journal","abstract":"Rett syndrome (RTT) is a neurodevelopmental disorder caused by loss-of-function mutations in the Methyl-CpG-binding protein-2 (\n              MECP2\n              ) gene and is characterized by derangements in cognition, behavior, motor control, respiration and autonomic homeostasis, as well as seizures. Deficits in norepinephrine (NE) are thought to contribute to RTT pathogenesis, but little is known about how MeCP2 regulates function of noradrenergic neurons. We therefore characterized morphological, electrical, and neurochemical properties of neurons in the locus ceruleus (LC), the major source of noradrenergic innervation to the central neuraxis, in\n              Mecp2\n              mutant mice. We found that MeCP2 null LC neurons are electrically hyperexcitable, smaller in size, and express less of the NE-synthesizing enzyme tyrosine hydroxylase (TH) compared with wild-type neurons. Increased excitability of mutant neurons is associated with reductions in passive membrane conductance and the amplitude of the slow afterhyperpolarization. Studies in\n              Mecp2\n              heterozygotes, which are mosaic for the null allele, demonstrated that electrical hyperexcitability and reduced neuronal size are cell-autonomous consequences of MeCP2 loss, whereas reduced TH expression appears to reflect both cell-autonomous and non-autonomous influences. Finally, we found reduced levels of TH and norepinephrine in cingulate cortex, a forebrain target of the LC. Thus, genetic loss of MeCP2 results in a somewhat paradoxical LC neuron phenotype, characterized by both electrical hyperexcitability and reduced indices of noradrenergic function. Given the importance of the LC in modulating activity in brainstem and forebrain networks, we hypothesize that dysregulation of LC function in the absence of MeCP2 plays a key role in the pathophysiology of RTT.","container-title":"The Journal of Neuroscience","DOI":"10.1523/JNEUROSCI.3156-09.2009","ISSN":"0270-6474, 1529-2401","issue":"39","journalAbbreviation":"J. Neurosci.","language":"en","page":"12187-12195","source":"DOI.org (Crossref)","title":"Pathophysiology of Locus Ceruleus Neurons in a Mouse Model of Rett Syndrome","volume":"29","author":[{"family":"Taneja","given":"Praveen"},{"family":"Ogier","given":"Michael"},{"family":"Brooks-Harris","given":"Gabriel"},{"family":"Schmid","given":"Danielle A."},{"family":"Katz","given":"David M."},{"family":"Nelson","given":"Sacha B."}],"issued":{"date-parts":[["2009",9,30]]}}}],"schema":"https://github.com/citation-style-language/schema/raw/master/csl-citation.json"} </w:instrText>
      </w:r>
      <w:r w:rsidR="00241148" w:rsidRPr="005E300D">
        <w:rPr>
          <w:rFonts w:ascii="Arial" w:hAnsi="Arial" w:cs="Arial"/>
        </w:rPr>
        <w:fldChar w:fldCharType="separate"/>
      </w:r>
      <w:r w:rsidR="00241148" w:rsidRPr="005E300D">
        <w:rPr>
          <w:rFonts w:ascii="Arial" w:hAnsi="Arial" w:cs="Arial"/>
          <w:noProof/>
        </w:rPr>
        <w:t>(Ide et al., 2005; Taneja et al., 2009)</w:t>
      </w:r>
      <w:r w:rsidR="00241148" w:rsidRPr="005E300D">
        <w:rPr>
          <w:rFonts w:ascii="Arial" w:hAnsi="Arial" w:cs="Arial"/>
        </w:rPr>
        <w:fldChar w:fldCharType="end"/>
      </w:r>
      <w:r w:rsidR="00885A34" w:rsidRPr="005E300D">
        <w:rPr>
          <w:rFonts w:ascii="Arial" w:hAnsi="Arial" w:cs="Arial"/>
        </w:rPr>
        <w:t xml:space="preserve">. </w:t>
      </w:r>
      <w:r w:rsidR="006412B5" w:rsidRPr="005E300D">
        <w:rPr>
          <w:rFonts w:ascii="Arial" w:hAnsi="Arial" w:cs="Arial"/>
        </w:rPr>
        <w:t xml:space="preserve">This is mirrored by findings of </w:t>
      </w:r>
      <w:r w:rsidR="00150AB0" w:rsidRPr="005E300D">
        <w:rPr>
          <w:rFonts w:ascii="Arial" w:hAnsi="Arial" w:cs="Arial"/>
        </w:rPr>
        <w:t xml:space="preserve">substantially </w:t>
      </w:r>
      <w:r w:rsidR="006412B5" w:rsidRPr="005E300D">
        <w:rPr>
          <w:rFonts w:ascii="Arial" w:hAnsi="Arial" w:cs="Arial"/>
        </w:rPr>
        <w:t>lower NE</w:t>
      </w:r>
      <w:r w:rsidR="00C44A4C" w:rsidRPr="005E300D">
        <w:rPr>
          <w:rFonts w:ascii="Arial" w:hAnsi="Arial" w:cs="Arial"/>
        </w:rPr>
        <w:t xml:space="preserve">, </w:t>
      </w:r>
      <w:r w:rsidR="00BB3BAC" w:rsidRPr="005E300D">
        <w:rPr>
          <w:rFonts w:ascii="Arial" w:hAnsi="Arial" w:cs="Arial"/>
        </w:rPr>
        <w:t xml:space="preserve">and </w:t>
      </w:r>
      <w:r w:rsidR="00C44A4C" w:rsidRPr="005E300D">
        <w:rPr>
          <w:rFonts w:ascii="Arial" w:hAnsi="Arial" w:cs="Arial"/>
        </w:rPr>
        <w:t>dopamine (DA),</w:t>
      </w:r>
      <w:r w:rsidR="006412B5" w:rsidRPr="005E300D">
        <w:rPr>
          <w:rFonts w:ascii="Arial" w:hAnsi="Arial" w:cs="Arial"/>
        </w:rPr>
        <w:t xml:space="preserve"> levels in post-mortem cortical tissue from Rett Syndrom</w:t>
      </w:r>
      <w:r w:rsidR="00495FEB" w:rsidRPr="005E300D">
        <w:rPr>
          <w:rFonts w:ascii="Arial" w:hAnsi="Arial" w:cs="Arial"/>
        </w:rPr>
        <w:t>e</w:t>
      </w:r>
      <w:r w:rsidR="006412B5" w:rsidRPr="005E300D">
        <w:rPr>
          <w:rFonts w:ascii="Arial" w:hAnsi="Arial" w:cs="Arial"/>
        </w:rPr>
        <w:t xml:space="preserve"> patients</w:t>
      </w:r>
      <w:r w:rsidR="000B5EB3" w:rsidRPr="005E300D">
        <w:rPr>
          <w:rFonts w:ascii="Arial" w:hAnsi="Arial" w:cs="Arial"/>
        </w:rPr>
        <w:t xml:space="preserve"> </w:t>
      </w:r>
      <w:r w:rsidR="000B5EB3" w:rsidRPr="005E300D">
        <w:rPr>
          <w:rFonts w:ascii="Arial" w:hAnsi="Arial" w:cs="Arial"/>
        </w:rPr>
        <w:fldChar w:fldCharType="begin"/>
      </w:r>
      <w:r w:rsidR="000B5EB3" w:rsidRPr="005E300D">
        <w:rPr>
          <w:rFonts w:ascii="Arial" w:hAnsi="Arial" w:cs="Arial"/>
        </w:rPr>
        <w:instrText xml:space="preserve"> ADDIN ZOTERO_ITEM CSL_CITATION {"citationID":"hrB9rZgF","properties":{"formattedCitation":"(Hanefeld, 1985)","plainCitation":"(Hanefeld, 1985)","noteIndex":0},"citationItems":[{"id":2451,"uris":["http://zotero.org/users/11555251/items/DMB96LKN"],"itemData":{"id":2451,"type":"article-journal","container-title":"Brain and Development","DOI":"10.1016/S0387-7604(85)80037-1","ISSN":"03877604","issue":"3","journalAbbreviation":"Brain and Development","language":"en","page":"320-325","source":"DOI.org (Crossref)","title":"The clinical pattern of the rett syndrome","volume":"7","author":[{"family":"Hanefeld","given":"Folker"}],"issued":{"date-parts":[["1985",1]]}}}],"schema":"https://github.com/citation-style-language/schema/raw/master/csl-citation.json"} </w:instrText>
      </w:r>
      <w:r w:rsidR="000B5EB3" w:rsidRPr="005E300D">
        <w:rPr>
          <w:rFonts w:ascii="Arial" w:hAnsi="Arial" w:cs="Arial"/>
        </w:rPr>
        <w:fldChar w:fldCharType="separate"/>
      </w:r>
      <w:r w:rsidR="000B5EB3" w:rsidRPr="005E300D">
        <w:rPr>
          <w:rFonts w:ascii="Arial" w:hAnsi="Arial" w:cs="Arial"/>
          <w:noProof/>
        </w:rPr>
        <w:t>(Hanefeld, 1985)</w:t>
      </w:r>
      <w:r w:rsidR="000B5EB3" w:rsidRPr="005E300D">
        <w:rPr>
          <w:rFonts w:ascii="Arial" w:hAnsi="Arial" w:cs="Arial"/>
        </w:rPr>
        <w:fldChar w:fldCharType="end"/>
      </w:r>
      <w:r w:rsidR="00E06133" w:rsidRPr="005E300D">
        <w:rPr>
          <w:rFonts w:ascii="Arial" w:hAnsi="Arial" w:cs="Arial"/>
        </w:rPr>
        <w:t>.</w:t>
      </w:r>
      <w:r w:rsidR="00D17466" w:rsidRPr="005E300D">
        <w:rPr>
          <w:rFonts w:ascii="Arial" w:hAnsi="Arial" w:cs="Arial"/>
        </w:rPr>
        <w:t xml:space="preserve"> </w:t>
      </w:r>
      <w:moveFromRangeStart w:id="59" w:author="Giselle Fernandes" w:date="2023-12-19T12:44:00Z" w:name="move153882278"/>
      <w:moveFrom w:id="60" w:author="Giselle Fernandes" w:date="2023-12-19T12:44:00Z">
        <w:r w:rsidR="00D17466" w:rsidRPr="005E300D" w:rsidDel="006A2F57">
          <w:rPr>
            <w:rFonts w:ascii="Arial" w:hAnsi="Arial" w:cs="Arial"/>
          </w:rPr>
          <w:t xml:space="preserve">Symptoms of Rett Syndrome involve several motor deficits, including ataxia, repetitive hand movements, and decreased motor control, in addition to microencephaly and breathing problems </w:t>
        </w:r>
        <w:r w:rsidR="00D17466" w:rsidRPr="005E300D" w:rsidDel="006A2F57">
          <w:rPr>
            <w:rFonts w:ascii="Arial" w:hAnsi="Arial" w:cs="Arial"/>
          </w:rPr>
          <w:fldChar w:fldCharType="begin"/>
        </w:r>
        <w:r w:rsidR="00D17466" w:rsidRPr="005E300D" w:rsidDel="006A2F57">
          <w:rPr>
            <w:rFonts w:ascii="Arial" w:hAnsi="Arial" w:cs="Arial"/>
          </w:rPr>
          <w:instrText xml:space="preserve"> ADDIN ZOTERO_ITEM CSL_CITATION {"citationID":"TEpAqfEY","properties":{"formattedCitation":"(Chahrour &amp; Zoghbi, 2007)","plainCitation":"(Chahrour &amp; Zoghbi, 2007)","noteIndex":0},"citationItems":[{"id":2444,"uris":["http://zotero.org/users/11555251/items/MKG7PRJS"],"itemData":{"id":2444,"type":"article-journal","container-title":"Neuron","DOI":"10.1016/j.neuron.2007.10.001","ISSN":"08966273","issue":"3","journalAbbreviation":"Neuron","language":"en","page":"422-437","source":"DOI.org (Crossref)","title":"The Story of Rett Syndrome: From Clinic to Neurobiology","title-short":"The Story of Rett Syndrome","volume":"56","author":[{"family":"Chahrour","given":"Maria"},{"family":"Zoghbi","given":"Huda Y."}],"issued":{"date-parts":[["2007",11]]}}}],"schema":"https://github.com/citation-style-language/schema/raw/master/csl-citation.json"} </w:instrText>
        </w:r>
        <w:r w:rsidR="00D17466" w:rsidRPr="005E300D" w:rsidDel="006A2F57">
          <w:rPr>
            <w:rFonts w:ascii="Arial" w:hAnsi="Arial" w:cs="Arial"/>
          </w:rPr>
          <w:fldChar w:fldCharType="separate"/>
        </w:r>
        <w:r w:rsidR="00D17466" w:rsidRPr="005E300D" w:rsidDel="006A2F57">
          <w:rPr>
            <w:rFonts w:ascii="Arial" w:hAnsi="Arial" w:cs="Arial"/>
            <w:noProof/>
          </w:rPr>
          <w:t>(Chahrour &amp; Zoghbi, 2007)</w:t>
        </w:r>
        <w:r w:rsidR="00D17466" w:rsidRPr="005E300D" w:rsidDel="006A2F57">
          <w:rPr>
            <w:rFonts w:ascii="Arial" w:hAnsi="Arial" w:cs="Arial"/>
          </w:rPr>
          <w:fldChar w:fldCharType="end"/>
        </w:r>
        <w:r w:rsidR="00D17466" w:rsidRPr="005E300D" w:rsidDel="006A2F57">
          <w:rPr>
            <w:rFonts w:ascii="Arial" w:hAnsi="Arial" w:cs="Arial"/>
          </w:rPr>
          <w:t xml:space="preserve">. </w:t>
        </w:r>
      </w:moveFrom>
      <w:moveFromRangeStart w:id="61" w:author="Giselle Fernandes" w:date="2023-12-19T12:45:00Z" w:name="move153882316"/>
      <w:moveFromRangeEnd w:id="59"/>
      <w:moveFrom w:id="62" w:author="Giselle Fernandes" w:date="2023-12-19T12:45:00Z">
        <w:r w:rsidR="00D17466" w:rsidRPr="005E300D" w:rsidDel="006A2F57">
          <w:rPr>
            <w:rFonts w:ascii="Arial" w:hAnsi="Arial" w:cs="Arial"/>
          </w:rPr>
          <w:t>These motor deficits are reproduced in both global MECP2 KO and TH-conditional</w:t>
        </w:r>
        <w:r w:rsidR="00F24299" w:rsidRPr="005E300D" w:rsidDel="006A2F57">
          <w:rPr>
            <w:rFonts w:ascii="Arial" w:hAnsi="Arial" w:cs="Arial"/>
          </w:rPr>
          <w:t xml:space="preserve"> KO</w:t>
        </w:r>
        <w:r w:rsidR="00D17466" w:rsidRPr="005E300D" w:rsidDel="006A2F57">
          <w:rPr>
            <w:rFonts w:ascii="Arial" w:hAnsi="Arial" w:cs="Arial"/>
          </w:rPr>
          <w:t xml:space="preserve"> mouse models </w:t>
        </w:r>
        <w:r w:rsidR="00D17466" w:rsidRPr="005E300D" w:rsidDel="006A2F57">
          <w:rPr>
            <w:rFonts w:ascii="Arial" w:hAnsi="Arial" w:cs="Arial"/>
          </w:rPr>
          <w:fldChar w:fldCharType="begin"/>
        </w:r>
        <w:r w:rsidR="009F5BE9" w:rsidRPr="005E300D" w:rsidDel="006A2F57">
          <w:rPr>
            <w:rFonts w:ascii="Arial" w:hAnsi="Arial" w:cs="Arial"/>
          </w:rPr>
          <w:instrText xml:space="preserve"> ADDIN ZOTERO_ITEM CSL_CITATION {"citationID":"bOvsH8a3","properties":{"formattedCitation":"(Goffin et al., 2012; Samaco et al., 2009)","plainCitation":"(Goffin et al., 2012; Samaco et al., 2009)","noteIndex":0},"citationItems":[{"id":2452,"uris":["http://zotero.org/users/11555251/items/37768JEX"],"itemData":{"id":2452,"type":"article-journal","container-title":"Nature Neuroscience","DOI":"10.1038/nn.2997","ISSN":"1097-6256, 1546-1726","issue":"2","journalAbbreviation":"Nat Neurosci","language":"en","page":"274-283","source":"DOI.org (Crossref)","title":"Rett syndrome mutation MeCP2 T158A disrupts DNA binding, protein stability and ERP responses","volume":"15","author":[{"family":"Goffin","given":"Darren"},{"family":"Allen","given":"Megan"},{"family":"Zhang","given":"Le"},{"family":"Amorim","given":"Maria"},{"family":"Wang","given":"I-Ting Judy"},{"family":"Reyes","given":"Arith-Ruth S"},{"family":"Mercado-Berton","given":"Amy"},{"family":"Ong","given":"Caroline"},{"family":"Cohen","given":"Sonia"},{"family":"Hu","given":"Linda"},{"family":"Blendy","given":"Julie A"},{"family":"Carlson","given":"Gregory C"},{"family":"Siegel","given":"Steve J"},{"family":"Greenberg","given":"Michael E"},{"family":"Zhou","given":"Zhaolan"}],"issued":{"date-parts":[["2012",2]]}}},{"id":2455,"uris":["http://zotero.org/users/11555251/items/2F2SW23C"],"itemData":{"id":2455,"type":"article-journal","abstract":"Rett syndrome (RTT) is characterized by specific motor, cognitive, and behavioral deficits. Because several of these abnormalities occur in other disease states associated with alterations in aminergic neurotransmitters, we investigated the contribution of such alterations to RTT pathogenesis. We found that both individuals with RTT and\n              Mecp2\n              -null mice have lower-than-normal levels of aminergic metabolites and content. Deleting\n              Mecp2\n              from either TH-positive dopaminergic and noradrenergic neurons or PET1-positive serotonergic neurons in mice decreased corresponding neurotransmitter concentration and specific phenotypes, likely through MeCP2 regulation of rate-limiting enzymes involved in aminergic neurotransmitter production. These data support a cell-autonomous, MeCP2-dependent mechanism for the regulation of aminergic neurotransmitter synthesis contributing to unique behavioral phenotypes.","container-title":"Proceedings of the National Academy of Sciences","DOI":"10.1073/pnas.0912257106","ISSN":"0027-8424, 1091-6490","issue":"51","journalAbbreviation":"Proc. Natl. Acad. Sci. U.S.A.","language":"en","page":"21966-21971","source":"DOI.org (Crossref)","title":"Loss of MeCP2 in aminergic neurons causes cell-autonomous defects in neurotransmitter synthesis and specific behavioral abnormalities","volume":"106","author":[{"family":"Samaco","given":"Rodney C."},{"family":"Mandel-Brehm","given":"Caleigh"},{"family":"Chao","given":"Hsiao-Tuan"},{"family":"Ward","given":"Christopher S."},{"family":"Fyffe-Maricich","given":"Sharyl L."},{"family":"Ren","given":"Jun"},{"family":"Hyland","given":"Keith"},{"family":"Thaller","given":"Christina"},{"family":"Maricich","given":"Stephen M."},{"family":"Humphreys","given":"Peter"},{"family":"Greer","given":"John J."},{"family":"Percy","given":"Alan"},{"family":"Glaze","given":"Daniel G."},{"family":"Zoghbi","given":"Huda Y."},{"family":"Neul","given":"Jeffrey L."}],"issued":{"date-parts":[["2009",12,22]]}}}],"schema":"https://github.com/citation-style-language/schema/raw/master/csl-citation.json"} </w:instrText>
        </w:r>
        <w:r w:rsidR="00D17466" w:rsidRPr="005E300D" w:rsidDel="006A2F57">
          <w:rPr>
            <w:rFonts w:ascii="Arial" w:hAnsi="Arial" w:cs="Arial"/>
          </w:rPr>
          <w:fldChar w:fldCharType="separate"/>
        </w:r>
        <w:r w:rsidR="009F5BE9" w:rsidRPr="005E300D" w:rsidDel="006A2F57">
          <w:rPr>
            <w:rFonts w:ascii="Arial" w:hAnsi="Arial" w:cs="Arial"/>
            <w:noProof/>
          </w:rPr>
          <w:t>(Goffin et al., 2012; Samaco et al., 2009)</w:t>
        </w:r>
        <w:r w:rsidR="00D17466" w:rsidRPr="005E300D" w:rsidDel="006A2F57">
          <w:rPr>
            <w:rFonts w:ascii="Arial" w:hAnsi="Arial" w:cs="Arial"/>
          </w:rPr>
          <w:fldChar w:fldCharType="end"/>
        </w:r>
        <w:r w:rsidR="00D17466" w:rsidRPr="005E300D" w:rsidDel="006A2F57">
          <w:rPr>
            <w:rFonts w:ascii="Arial" w:hAnsi="Arial" w:cs="Arial"/>
          </w:rPr>
          <w:t>.</w:t>
        </w:r>
        <w:r w:rsidR="00A25FF4" w:rsidRPr="005E300D" w:rsidDel="006A2F57">
          <w:rPr>
            <w:rFonts w:ascii="Arial" w:hAnsi="Arial" w:cs="Arial"/>
          </w:rPr>
          <w:t xml:space="preserve"> </w:t>
        </w:r>
      </w:moveFrom>
      <w:moveFromRangeEnd w:id="61"/>
      <w:r w:rsidR="00700EBE" w:rsidRPr="005E300D">
        <w:rPr>
          <w:rFonts w:ascii="Arial" w:hAnsi="Arial" w:cs="Arial"/>
        </w:rPr>
        <w:t>LC activation has been shown to rescue motor learning deficits in</w:t>
      </w:r>
      <w:r w:rsidR="004407BA" w:rsidRPr="005E300D">
        <w:rPr>
          <w:rFonts w:ascii="Arial" w:hAnsi="Arial" w:cs="Arial"/>
        </w:rPr>
        <w:t xml:space="preserve"> other neurodevelopmental disorders</w:t>
      </w:r>
      <w:r w:rsidR="00700EBE" w:rsidRPr="005E300D">
        <w:rPr>
          <w:rFonts w:ascii="Arial" w:hAnsi="Arial" w:cs="Arial"/>
        </w:rPr>
        <w:t xml:space="preserve"> </w:t>
      </w:r>
      <w:r w:rsidR="00700EBE" w:rsidRPr="005E300D">
        <w:rPr>
          <w:rFonts w:ascii="Arial" w:hAnsi="Arial" w:cs="Arial"/>
        </w:rPr>
        <w:fldChar w:fldCharType="begin"/>
      </w:r>
      <w:r w:rsidR="00700EBE" w:rsidRPr="005E300D">
        <w:rPr>
          <w:rFonts w:ascii="Arial" w:hAnsi="Arial" w:cs="Arial"/>
        </w:rPr>
        <w:instrText xml:space="preserve"> ADDIN ZOTERO_ITEM CSL_CITATION {"citationID":"atC01lEL","properties":{"formattedCitation":"(Yin et al., 2021)","plainCitation":"(Yin et al., 2021)","noteIndex":0},"citationItems":[{"id":2385,"uris":["http://zotero.org/users/11555251/items/VWPB5QUS"],"itemData":{"id":2385,"type":"article-journal","container-title":"Nature Neuroscience","DOI":"10.1038/s41593-021-00815-7","ISSN":"1097-6256, 1546-1726","issue":"5","journalAbbreviation":"Nat Neurosci","language":"en","page":"646-657","source":"DOI.org (Crossref)","title":"Delayed motor learning in a 16p11.2 deletion mouse model of autism is rescued by locus coeruleus activation","volume":"24","author":[{"family":"Yin","given":"Xuming"},{"family":"Jones","given":"Nathaniel"},{"family":"Yang","given":"Jungwoo"},{"family":"Asraoui","given":"Nabil"},{"family":"Mathieu","given":"Marie-Eve"},{"family":"Cai","given":"Liwen"},{"family":"Chen","given":"Simon X."}],"issued":{"date-parts":[["2021",5]]}}}],"schema":"https://github.com/citation-style-language/schema/raw/master/csl-citation.json"} </w:instrText>
      </w:r>
      <w:r w:rsidR="00700EBE" w:rsidRPr="005E300D">
        <w:rPr>
          <w:rFonts w:ascii="Arial" w:hAnsi="Arial" w:cs="Arial"/>
        </w:rPr>
        <w:fldChar w:fldCharType="separate"/>
      </w:r>
      <w:r w:rsidR="00700EBE" w:rsidRPr="005E300D">
        <w:rPr>
          <w:rFonts w:ascii="Arial" w:hAnsi="Arial" w:cs="Arial"/>
          <w:noProof/>
        </w:rPr>
        <w:t>(Yin et al., 2021)</w:t>
      </w:r>
      <w:r w:rsidR="00700EBE" w:rsidRPr="005E300D">
        <w:rPr>
          <w:rFonts w:ascii="Arial" w:hAnsi="Arial" w:cs="Arial"/>
        </w:rPr>
        <w:fldChar w:fldCharType="end"/>
      </w:r>
      <w:r w:rsidR="00700EBE" w:rsidRPr="005E300D">
        <w:rPr>
          <w:rFonts w:ascii="Arial" w:hAnsi="Arial" w:cs="Arial"/>
        </w:rPr>
        <w:t>. Moreover, A β2-adrenergic agonist improves motor coordination in M</w:t>
      </w:r>
      <w:r w:rsidR="00327866" w:rsidRPr="005E300D">
        <w:rPr>
          <w:rFonts w:ascii="Arial" w:hAnsi="Arial" w:cs="Arial"/>
        </w:rPr>
        <w:t>E</w:t>
      </w:r>
      <w:r w:rsidR="00700EBE" w:rsidRPr="005E300D">
        <w:rPr>
          <w:rFonts w:ascii="Arial" w:hAnsi="Arial" w:cs="Arial"/>
        </w:rPr>
        <w:t xml:space="preserve">CP2 null mice </w:t>
      </w:r>
      <w:r w:rsidR="00700EBE" w:rsidRPr="005E300D">
        <w:rPr>
          <w:rFonts w:ascii="Arial" w:hAnsi="Arial" w:cs="Arial"/>
        </w:rPr>
        <w:fldChar w:fldCharType="begin"/>
      </w:r>
      <w:r w:rsidR="00700EBE" w:rsidRPr="005E300D">
        <w:rPr>
          <w:rFonts w:ascii="Arial" w:hAnsi="Arial" w:cs="Arial"/>
        </w:rPr>
        <w:instrText xml:space="preserve"> ADDIN ZOTERO_ITEM CSL_CITATION {"citationID":"S15sQdWx","properties":{"formattedCitation":"(Mellios et al., 2014)","plainCitation":"(Mellios et al., 2014)","noteIndex":0},"citationItems":[{"id":2458,"uris":["http://zotero.org/users/11555251/items/M3RQ2TSH"],"itemData":{"id":2458,"type":"article-journal","abstract":"Significance\n            \n              Rett syndrome is a devastating neurodevelopmental disorder with diverse symptoms and no available treatment. Previous work from our laboratory has identified deficits in insulin-like growth factor 1 (IGF1) levels in\n              Mecp2\n              mutant mice, and demonstrated correction of symptoms and molecular-signaling alterations with IGF1 treatment. Here, we show that treatment with the adrenergic receptor agonist clenbuterol rescues a microRNA pathway that underlies IGF1 expression, improves survival, and ameliorates diverse phenotypes in\n              Mecp2\n              mutant mice. Life span measurements suggest that cotreatment with clenbuterol and IGF1 may further enhance their therapeutic effects in the mouse model of the disease. We would like to strongly caution, however, against any use of clenbuterol before clinical trials establish its safety and efficacy in Rett syndrome.\n            \n          , \n            \n              Rett syndrome is a severe childhood onset neurodevelopmental disorder caused by mutations in methyl-CpG–binding protein 2 (\n              MECP2\n              ), with known disturbances in catecholamine synthesis. Here, we show that treatment with the β2-adrenergic receptor agonist clenbuterol increases survival, rescues abnormalities in respiratory function and social recognition, and improves motor coordination in young male\n              Mecp2\n              -null (\n              Mecp2\n              −/y\n              ) mice. Importantly, we demonstrate that short-term treatment with clenbuterol in older symptomatic female heterozygous (\n              Mecp2\n              −/+\n              ) mice rescues respiratory, cognitive, and motor coordination deficits, and induces an anxiolytic effect. In addition, we reveal abnormalities in a microRNA-mediated pathway, downstream of brain-derived neurotrophic factor that affects insulin-like growth factor 1 (IGF1) expression in\n              Mecp2\n              −/y\n              mice, and show that treatment with clenbuterol restores the observed molecular alterations. Finally, cotreatment with clenbuterol and recombinant human IGF1 results in additional increases in survival in male null mice. Collectively, our data support a role for IGF1 and other growth factor deficits as an underlying mechanism of Rett syndrome and introduce β2-adrenergic receptor agonists as potential therapeutic agents for the treatment of the disorder.","container-title":"Proceedings of the National Academy of Sciences","DOI":"10.1073/pnas.1309426111","ISSN":"0027-8424, 1091-6490","issue":"27","journalAbbreviation":"Proc. Natl. Acad. Sci. U.S.A.","language":"en","page":"9947-9952","source":"DOI.org (Crossref)","title":"β2-Adrenergic receptor agonist ameliorates phenotypes and corrects microRNA-mediated IGF1 deficits in a mouse model of Rett syndrome","volume":"111","author":[{"family":"Mellios","given":"Nikolaos"},{"family":"Woodson","given":"Jonathan"},{"family":"Garcia","given":"Rodrigo I."},{"family":"Crawford","given":"Benjamin"},{"family":"Sharma","given":"Jitendra"},{"family":"Sheridan","given":"Steven D."},{"family":"Haggarty","given":"Stephen J."},{"family":"Sur","given":"Mriganka"}],"issued":{"date-parts":[["2014",7,8]]}}}],"schema":"https://github.com/citation-style-language/schema/raw/master/csl-citation.json"} </w:instrText>
      </w:r>
      <w:r w:rsidR="00700EBE" w:rsidRPr="005E300D">
        <w:rPr>
          <w:rFonts w:ascii="Arial" w:hAnsi="Arial" w:cs="Arial"/>
        </w:rPr>
        <w:fldChar w:fldCharType="separate"/>
      </w:r>
      <w:r w:rsidR="00700EBE" w:rsidRPr="005E300D">
        <w:rPr>
          <w:rFonts w:ascii="Arial" w:hAnsi="Arial" w:cs="Arial"/>
          <w:noProof/>
        </w:rPr>
        <w:t>(Mellios et al., 2014)</w:t>
      </w:r>
      <w:r w:rsidR="00700EBE" w:rsidRPr="005E300D">
        <w:rPr>
          <w:rFonts w:ascii="Arial" w:hAnsi="Arial" w:cs="Arial"/>
        </w:rPr>
        <w:fldChar w:fldCharType="end"/>
      </w:r>
      <w:r w:rsidR="00700EBE" w:rsidRPr="005E300D">
        <w:rPr>
          <w:rFonts w:ascii="Arial" w:hAnsi="Arial" w:cs="Arial"/>
        </w:rPr>
        <w:t>.</w:t>
      </w:r>
      <w:r w:rsidR="00926D29" w:rsidRPr="005E300D">
        <w:rPr>
          <w:rFonts w:ascii="Arial" w:hAnsi="Arial" w:cs="Arial"/>
        </w:rPr>
        <w:t xml:space="preserve"> Therefore, it may be possible that </w:t>
      </w:r>
      <w:r w:rsidR="00601EA5" w:rsidRPr="005E300D">
        <w:rPr>
          <w:rFonts w:ascii="Arial" w:hAnsi="Arial" w:cs="Arial"/>
        </w:rPr>
        <w:t xml:space="preserve">rescuing </w:t>
      </w:r>
      <w:r w:rsidR="00D726FB" w:rsidRPr="005E300D">
        <w:rPr>
          <w:rFonts w:ascii="Arial" w:hAnsi="Arial" w:cs="Arial"/>
        </w:rPr>
        <w:t xml:space="preserve">LCNE </w:t>
      </w:r>
      <w:r w:rsidR="002936FE" w:rsidRPr="005E300D">
        <w:rPr>
          <w:rFonts w:ascii="Arial" w:hAnsi="Arial" w:cs="Arial"/>
        </w:rPr>
        <w:t xml:space="preserve">neuron </w:t>
      </w:r>
      <w:r w:rsidR="00601EA5" w:rsidRPr="005E300D">
        <w:rPr>
          <w:rFonts w:ascii="Arial" w:hAnsi="Arial" w:cs="Arial"/>
        </w:rPr>
        <w:t>specific</w:t>
      </w:r>
      <w:r w:rsidR="00584790" w:rsidRPr="005E300D">
        <w:rPr>
          <w:rFonts w:ascii="Arial" w:hAnsi="Arial" w:cs="Arial"/>
        </w:rPr>
        <w:t xml:space="preserve"> Rett Syndrome deficits may help to ameliorate </w:t>
      </w:r>
      <w:r w:rsidR="007125C9" w:rsidRPr="005E300D">
        <w:rPr>
          <w:rFonts w:ascii="Arial" w:hAnsi="Arial" w:cs="Arial"/>
        </w:rPr>
        <w:t>the disease motor deficits.</w:t>
      </w:r>
    </w:p>
    <w:p w14:paraId="51D5CF7E" w14:textId="77777777" w:rsidR="00F143FF" w:rsidRPr="005E300D" w:rsidRDefault="00F143FF" w:rsidP="00F143FF">
      <w:pPr>
        <w:spacing w:after="0" w:line="276" w:lineRule="auto"/>
        <w:jc w:val="both"/>
        <w:rPr>
          <w:rFonts w:ascii="Arial" w:hAnsi="Arial" w:cs="Arial"/>
          <w:u w:val="single"/>
        </w:rPr>
      </w:pPr>
    </w:p>
    <w:p w14:paraId="4E35046C" w14:textId="28DA78B9" w:rsidR="005276AF" w:rsidRPr="005E300D" w:rsidRDefault="003B258B" w:rsidP="00F143FF">
      <w:pPr>
        <w:spacing w:after="0"/>
        <w:rPr>
          <w:rFonts w:ascii="Arial" w:hAnsi="Arial" w:cs="Arial"/>
          <w:b/>
        </w:rPr>
      </w:pPr>
      <w:r w:rsidRPr="005E300D">
        <w:rPr>
          <w:rFonts w:ascii="Arial" w:hAnsi="Arial" w:cs="Arial"/>
          <w:b/>
        </w:rPr>
        <w:t>Personal Responsibilities &amp; Goals</w:t>
      </w:r>
      <w:r w:rsidR="00A5698E" w:rsidRPr="005E300D">
        <w:rPr>
          <w:rFonts w:ascii="Arial" w:hAnsi="Arial" w:cs="Arial"/>
          <w:b/>
          <w:bCs/>
        </w:rPr>
        <w:t>:</w:t>
      </w:r>
    </w:p>
    <w:p w14:paraId="1F3E6ACD" w14:textId="6A72B921" w:rsidR="00E045B2" w:rsidRPr="005E300D" w:rsidRDefault="00AC254A" w:rsidP="00F143FF">
      <w:pPr>
        <w:spacing w:after="0" w:line="276" w:lineRule="auto"/>
        <w:jc w:val="both"/>
        <w:rPr>
          <w:rFonts w:ascii="Arial" w:hAnsi="Arial" w:cs="Arial"/>
          <w:b/>
          <w:bCs/>
        </w:rPr>
      </w:pPr>
      <w:r w:rsidRPr="005E300D">
        <w:rPr>
          <w:rFonts w:ascii="Arial" w:hAnsi="Arial" w:cs="Arial"/>
          <w:b/>
          <w:bCs/>
        </w:rPr>
        <w:t xml:space="preserve">1) </w:t>
      </w:r>
      <w:r w:rsidR="00F033E4" w:rsidRPr="005E300D">
        <w:rPr>
          <w:rFonts w:ascii="Arial" w:hAnsi="Arial" w:cs="Arial"/>
          <w:b/>
          <w:bCs/>
        </w:rPr>
        <w:t xml:space="preserve">How do LC </w:t>
      </w:r>
      <w:r w:rsidR="00052A96" w:rsidRPr="005E300D">
        <w:rPr>
          <w:rFonts w:ascii="Arial" w:hAnsi="Arial" w:cs="Arial"/>
          <w:b/>
          <w:bCs/>
        </w:rPr>
        <w:t xml:space="preserve">and Rett Syndrome </w:t>
      </w:r>
      <w:r w:rsidR="00F033E4" w:rsidRPr="005E300D">
        <w:rPr>
          <w:rFonts w:ascii="Arial" w:hAnsi="Arial" w:cs="Arial"/>
          <w:b/>
          <w:bCs/>
        </w:rPr>
        <w:t xml:space="preserve">modulate self-initiated rewarded </w:t>
      </w:r>
      <w:r w:rsidR="005774CF" w:rsidRPr="005E300D">
        <w:rPr>
          <w:rFonts w:ascii="Arial" w:hAnsi="Arial" w:cs="Arial"/>
          <w:b/>
          <w:bCs/>
        </w:rPr>
        <w:t xml:space="preserve">motor </w:t>
      </w:r>
      <w:r w:rsidR="00F033E4" w:rsidRPr="005E300D">
        <w:rPr>
          <w:rFonts w:ascii="Arial" w:hAnsi="Arial" w:cs="Arial"/>
          <w:b/>
          <w:bCs/>
        </w:rPr>
        <w:t>mo</w:t>
      </w:r>
      <w:r w:rsidR="00E20A39" w:rsidRPr="005E300D">
        <w:rPr>
          <w:rFonts w:ascii="Arial" w:hAnsi="Arial" w:cs="Arial"/>
          <w:b/>
          <w:bCs/>
        </w:rPr>
        <w:t>vement</w:t>
      </w:r>
      <w:r w:rsidR="00F033E4" w:rsidRPr="005E300D">
        <w:rPr>
          <w:rFonts w:ascii="Arial" w:hAnsi="Arial" w:cs="Arial"/>
          <w:b/>
          <w:bCs/>
        </w:rPr>
        <w:t xml:space="preserve"> learning?</w:t>
      </w:r>
    </w:p>
    <w:p w14:paraId="22582DF5" w14:textId="208AE40F" w:rsidR="00637A6C" w:rsidRPr="005E300D" w:rsidRDefault="00637A6C" w:rsidP="00F143FF">
      <w:pPr>
        <w:spacing w:after="0" w:line="276" w:lineRule="auto"/>
        <w:jc w:val="both"/>
        <w:rPr>
          <w:rFonts w:ascii="Arial" w:hAnsi="Arial" w:cs="Arial"/>
        </w:rPr>
      </w:pPr>
      <w:r w:rsidRPr="005E300D">
        <w:rPr>
          <w:rFonts w:ascii="Arial" w:hAnsi="Arial" w:cs="Arial"/>
        </w:rPr>
        <w:t>To study motor learning in a</w:t>
      </w:r>
      <w:r w:rsidR="00425C1F" w:rsidRPr="005E300D">
        <w:rPr>
          <w:rFonts w:ascii="Arial" w:hAnsi="Arial" w:cs="Arial"/>
        </w:rPr>
        <w:t>n initial</w:t>
      </w:r>
      <w:r w:rsidR="00C501ED" w:rsidRPr="005E300D">
        <w:rPr>
          <w:rFonts w:ascii="Arial" w:hAnsi="Arial" w:cs="Arial"/>
        </w:rPr>
        <w:t>,</w:t>
      </w:r>
      <w:r w:rsidR="00425C1F" w:rsidRPr="005E300D">
        <w:rPr>
          <w:rFonts w:ascii="Arial" w:hAnsi="Arial" w:cs="Arial"/>
        </w:rPr>
        <w:t xml:space="preserve"> </w:t>
      </w:r>
      <w:r w:rsidRPr="005E300D">
        <w:rPr>
          <w:rFonts w:ascii="Arial" w:hAnsi="Arial" w:cs="Arial"/>
        </w:rPr>
        <w:t xml:space="preserve">simple behavioral task, </w:t>
      </w:r>
      <w:r w:rsidR="00183C2D" w:rsidRPr="005E300D">
        <w:rPr>
          <w:rFonts w:ascii="Arial" w:hAnsi="Arial" w:cs="Arial"/>
        </w:rPr>
        <w:t>we</w:t>
      </w:r>
      <w:r w:rsidRPr="005E300D">
        <w:rPr>
          <w:rFonts w:ascii="Arial" w:hAnsi="Arial" w:cs="Arial"/>
        </w:rPr>
        <w:t xml:space="preserve"> will have water-restricted mice learn to press a lever for water reward delivered through a (solenoid-controlled) lickspout. A successful lever press will involve the unidirectional crossing of two thresholds. These lever presses will not be cued, and all lever presses for a </w:t>
      </w:r>
      <w:r w:rsidR="00B10FB8" w:rsidRPr="005E300D">
        <w:rPr>
          <w:rFonts w:ascii="Arial" w:hAnsi="Arial" w:cs="Arial"/>
        </w:rPr>
        <w:t xml:space="preserve">100 </w:t>
      </w:r>
      <w:r w:rsidR="005C7B96" w:rsidRPr="005E300D">
        <w:rPr>
          <w:rFonts w:ascii="Arial" w:hAnsi="Arial" w:cs="Arial"/>
        </w:rPr>
        <w:t>press</w:t>
      </w:r>
      <w:r w:rsidRPr="005E300D">
        <w:rPr>
          <w:rFonts w:ascii="Arial" w:hAnsi="Arial" w:cs="Arial"/>
        </w:rPr>
        <w:t xml:space="preserve"> “binge” will be rewarded with water. A single </w:t>
      </w:r>
      <w:r w:rsidR="005E312A" w:rsidRPr="005E300D">
        <w:rPr>
          <w:rFonts w:ascii="Arial" w:hAnsi="Arial" w:cs="Arial"/>
        </w:rPr>
        <w:t>session</w:t>
      </w:r>
      <w:r w:rsidRPr="005E300D">
        <w:rPr>
          <w:rFonts w:ascii="Arial" w:hAnsi="Arial" w:cs="Arial"/>
        </w:rPr>
        <w:t xml:space="preserve"> will be run per day. The lever displacement curves will be measured, and individual lever presses will be identified. The movement path variability, total jerk (a measure of movement smoothness), </w:t>
      </w:r>
      <w:r w:rsidR="00860DD1" w:rsidRPr="005E300D">
        <w:rPr>
          <w:rFonts w:ascii="Arial" w:hAnsi="Arial" w:cs="Arial"/>
        </w:rPr>
        <w:t>lever press speed</w:t>
      </w:r>
      <w:r w:rsidR="00C2138C" w:rsidRPr="005E300D">
        <w:rPr>
          <w:rFonts w:ascii="Arial" w:hAnsi="Arial" w:cs="Arial"/>
        </w:rPr>
        <w:t>s</w:t>
      </w:r>
      <w:r w:rsidR="00860DD1" w:rsidRPr="005E300D">
        <w:rPr>
          <w:rFonts w:ascii="Arial" w:hAnsi="Arial" w:cs="Arial"/>
        </w:rPr>
        <w:t xml:space="preserve">, </w:t>
      </w:r>
      <w:r w:rsidRPr="005E300D">
        <w:rPr>
          <w:rFonts w:ascii="Arial" w:hAnsi="Arial" w:cs="Arial"/>
        </w:rPr>
        <w:t>and lever press rate throughout the session will be analyzed across days.</w:t>
      </w:r>
    </w:p>
    <w:p w14:paraId="5952E3B1" w14:textId="010E059D" w:rsidR="00E36A13" w:rsidRPr="005E300D" w:rsidRDefault="00C90578" w:rsidP="00F143FF">
      <w:pPr>
        <w:spacing w:after="0" w:line="276" w:lineRule="auto"/>
        <w:jc w:val="both"/>
        <w:rPr>
          <w:rFonts w:ascii="Arial" w:hAnsi="Arial" w:cs="Arial"/>
          <w:b/>
          <w:bCs/>
        </w:rPr>
      </w:pPr>
      <w:r w:rsidRPr="005E300D">
        <w:rPr>
          <w:rFonts w:ascii="Arial" w:hAnsi="Arial" w:cs="Arial"/>
        </w:rPr>
        <w:t xml:space="preserve">This “binge” lever press task will be conducted on </w:t>
      </w:r>
      <w:r w:rsidR="00263F41" w:rsidRPr="005E300D">
        <w:rPr>
          <w:rFonts w:ascii="Arial" w:hAnsi="Arial" w:cs="Arial"/>
        </w:rPr>
        <w:t xml:space="preserve">mice with </w:t>
      </w:r>
      <w:r w:rsidR="00B90812" w:rsidRPr="005E300D">
        <w:rPr>
          <w:rFonts w:ascii="Arial" w:hAnsi="Arial" w:cs="Arial"/>
        </w:rPr>
        <w:t xml:space="preserve">LC </w:t>
      </w:r>
      <w:r w:rsidR="00224BFB" w:rsidRPr="005E300D">
        <w:rPr>
          <w:rFonts w:ascii="Arial" w:hAnsi="Arial" w:cs="Arial"/>
        </w:rPr>
        <w:t xml:space="preserve">neurons </w:t>
      </w:r>
      <w:r w:rsidR="00B90812" w:rsidRPr="005E300D">
        <w:rPr>
          <w:rFonts w:ascii="Arial" w:hAnsi="Arial" w:cs="Arial"/>
        </w:rPr>
        <w:t xml:space="preserve">inhibited </w:t>
      </w:r>
      <w:r w:rsidR="00B56A05" w:rsidRPr="005E300D">
        <w:rPr>
          <w:rFonts w:ascii="Arial" w:hAnsi="Arial" w:cs="Arial"/>
        </w:rPr>
        <w:t xml:space="preserve">or </w:t>
      </w:r>
      <w:r w:rsidR="00B90812" w:rsidRPr="005E300D">
        <w:rPr>
          <w:rFonts w:ascii="Arial" w:hAnsi="Arial" w:cs="Arial"/>
        </w:rPr>
        <w:t>stimulated</w:t>
      </w:r>
      <w:r w:rsidR="00FA4F02" w:rsidRPr="005E300D">
        <w:rPr>
          <w:rFonts w:ascii="Arial" w:hAnsi="Arial" w:cs="Arial"/>
        </w:rPr>
        <w:t xml:space="preserve"> to uncover the role of LC in </w:t>
      </w:r>
      <w:r w:rsidR="00175B16" w:rsidRPr="005E300D">
        <w:rPr>
          <w:rFonts w:ascii="Arial" w:hAnsi="Arial" w:cs="Arial"/>
        </w:rPr>
        <w:t xml:space="preserve">self-initiated motor </w:t>
      </w:r>
      <w:r w:rsidR="00684C4D" w:rsidRPr="005E300D">
        <w:rPr>
          <w:rFonts w:ascii="Arial" w:hAnsi="Arial" w:cs="Arial"/>
        </w:rPr>
        <w:t xml:space="preserve">movement </w:t>
      </w:r>
      <w:r w:rsidR="00175B16" w:rsidRPr="005E300D">
        <w:rPr>
          <w:rFonts w:ascii="Arial" w:hAnsi="Arial" w:cs="Arial"/>
        </w:rPr>
        <w:t>learning</w:t>
      </w:r>
      <w:r w:rsidR="000D0320" w:rsidRPr="005E300D">
        <w:rPr>
          <w:rFonts w:ascii="Arial" w:hAnsi="Arial" w:cs="Arial"/>
        </w:rPr>
        <w:t>.</w:t>
      </w:r>
      <w:r w:rsidR="00372774" w:rsidRPr="005E300D">
        <w:rPr>
          <w:rFonts w:ascii="Arial" w:hAnsi="Arial" w:cs="Arial"/>
          <w:b/>
          <w:bCs/>
        </w:rPr>
        <w:t xml:space="preserve"> </w:t>
      </w:r>
      <w:r w:rsidR="00B46CE0" w:rsidRPr="005E300D">
        <w:rPr>
          <w:rFonts w:ascii="Arial" w:hAnsi="Arial" w:cs="Arial"/>
        </w:rPr>
        <w:t xml:space="preserve">To look at </w:t>
      </w:r>
      <w:del w:id="63" w:author="Giselle Fernandes" w:date="2023-12-19T12:47:00Z">
        <w:r w:rsidR="00B46CE0" w:rsidRPr="005E300D" w:rsidDel="006A2F57">
          <w:rPr>
            <w:rFonts w:ascii="Arial" w:hAnsi="Arial" w:cs="Arial"/>
          </w:rPr>
          <w:delText xml:space="preserve">the </w:delText>
        </w:r>
        <w:r w:rsidR="005C4159" w:rsidRPr="005E300D" w:rsidDel="006A2F57">
          <w:rPr>
            <w:rFonts w:ascii="Arial" w:hAnsi="Arial" w:cs="Arial"/>
          </w:rPr>
          <w:delText>how</w:delText>
        </w:r>
      </w:del>
      <w:ins w:id="64" w:author="Giselle Fernandes" w:date="2023-12-19T12:47:00Z">
        <w:r w:rsidR="006A2F57" w:rsidRPr="005E300D">
          <w:rPr>
            <w:rFonts w:ascii="Arial" w:hAnsi="Arial" w:cs="Arial"/>
          </w:rPr>
          <w:t>how</w:t>
        </w:r>
      </w:ins>
      <w:r w:rsidR="005C4159" w:rsidRPr="005E300D">
        <w:rPr>
          <w:rFonts w:ascii="Arial" w:hAnsi="Arial" w:cs="Arial"/>
        </w:rPr>
        <w:t xml:space="preserve"> Rett Syndrome specifically may affect </w:t>
      </w:r>
      <w:r w:rsidR="005F4F6D" w:rsidRPr="005E300D">
        <w:rPr>
          <w:rFonts w:ascii="Arial" w:hAnsi="Arial" w:cs="Arial"/>
        </w:rPr>
        <w:t xml:space="preserve">self-initiated </w:t>
      </w:r>
      <w:r w:rsidR="000B6CDF" w:rsidRPr="005E300D">
        <w:rPr>
          <w:rFonts w:ascii="Arial" w:hAnsi="Arial" w:cs="Arial"/>
        </w:rPr>
        <w:t xml:space="preserve">motor movement learning, </w:t>
      </w:r>
      <w:r w:rsidR="00AD0B0A" w:rsidRPr="005E300D">
        <w:rPr>
          <w:rFonts w:ascii="Arial" w:hAnsi="Arial" w:cs="Arial"/>
        </w:rPr>
        <w:t xml:space="preserve">this “binge” lever press task will then be run with </w:t>
      </w:r>
      <w:r w:rsidR="00574B32" w:rsidRPr="005E300D">
        <w:rPr>
          <w:rFonts w:ascii="Arial" w:hAnsi="Arial" w:cs="Arial"/>
        </w:rPr>
        <w:t xml:space="preserve">either </w:t>
      </w:r>
      <w:r w:rsidR="0086642E" w:rsidRPr="005E300D">
        <w:rPr>
          <w:rFonts w:ascii="Arial" w:hAnsi="Arial" w:cs="Arial"/>
        </w:rPr>
        <w:t xml:space="preserve">heterozygous </w:t>
      </w:r>
      <w:r w:rsidR="00E46141" w:rsidRPr="005E300D">
        <w:rPr>
          <w:rFonts w:ascii="Arial" w:hAnsi="Arial" w:cs="Arial"/>
        </w:rPr>
        <w:t>MECP2 KO or LC-specific shMECP2 mice</w:t>
      </w:r>
      <w:r w:rsidR="00DD6BCC" w:rsidRPr="005E300D">
        <w:rPr>
          <w:rFonts w:ascii="Arial" w:hAnsi="Arial" w:cs="Arial"/>
        </w:rPr>
        <w:t>.</w:t>
      </w:r>
    </w:p>
    <w:p w14:paraId="2EA5A895" w14:textId="0A80BEDB" w:rsidR="00AC254A" w:rsidRPr="005E300D" w:rsidRDefault="00AC254A" w:rsidP="00F143FF">
      <w:pPr>
        <w:spacing w:after="0" w:line="276" w:lineRule="auto"/>
        <w:jc w:val="both"/>
        <w:rPr>
          <w:rFonts w:ascii="Arial" w:hAnsi="Arial" w:cs="Arial"/>
          <w:b/>
          <w:bCs/>
        </w:rPr>
      </w:pPr>
      <w:r w:rsidRPr="005E300D">
        <w:rPr>
          <w:rFonts w:ascii="Arial" w:hAnsi="Arial" w:cs="Arial"/>
          <w:b/>
          <w:bCs/>
        </w:rPr>
        <w:t xml:space="preserve">2) </w:t>
      </w:r>
      <w:r w:rsidR="00052A96" w:rsidRPr="005E300D">
        <w:rPr>
          <w:rFonts w:ascii="Arial" w:hAnsi="Arial" w:cs="Arial"/>
          <w:b/>
          <w:bCs/>
        </w:rPr>
        <w:t xml:space="preserve">How do LC </w:t>
      </w:r>
      <w:r w:rsidR="00BE6DB1" w:rsidRPr="005E300D">
        <w:rPr>
          <w:rFonts w:ascii="Arial" w:hAnsi="Arial" w:cs="Arial"/>
          <w:b/>
          <w:bCs/>
        </w:rPr>
        <w:t xml:space="preserve">and Rett Syndrome </w:t>
      </w:r>
      <w:r w:rsidR="00052A96" w:rsidRPr="005E300D">
        <w:rPr>
          <w:rFonts w:ascii="Arial" w:hAnsi="Arial" w:cs="Arial"/>
          <w:b/>
          <w:bCs/>
        </w:rPr>
        <w:t xml:space="preserve">modulate </w:t>
      </w:r>
      <w:r w:rsidR="00A34298" w:rsidRPr="005E300D">
        <w:rPr>
          <w:rFonts w:ascii="Arial" w:hAnsi="Arial" w:cs="Arial"/>
          <w:b/>
          <w:bCs/>
        </w:rPr>
        <w:t>cued</w:t>
      </w:r>
      <w:r w:rsidR="00052A96" w:rsidRPr="005E300D">
        <w:rPr>
          <w:rFonts w:ascii="Arial" w:hAnsi="Arial" w:cs="Arial"/>
          <w:b/>
          <w:bCs/>
        </w:rPr>
        <w:t xml:space="preserve"> rewarded motor learning?</w:t>
      </w:r>
    </w:p>
    <w:p w14:paraId="412A6956" w14:textId="06F51132" w:rsidR="00F033E4" w:rsidRPr="005E300D" w:rsidRDefault="00F033E4" w:rsidP="00F143FF">
      <w:pPr>
        <w:spacing w:after="0" w:line="276" w:lineRule="auto"/>
        <w:jc w:val="both"/>
        <w:rPr>
          <w:rFonts w:ascii="Arial" w:hAnsi="Arial" w:cs="Arial"/>
          <w:b/>
          <w:bCs/>
        </w:rPr>
      </w:pPr>
      <w:r w:rsidRPr="005E300D">
        <w:rPr>
          <w:rFonts w:ascii="Arial" w:hAnsi="Arial" w:cs="Arial"/>
        </w:rPr>
        <w:lastRenderedPageBreak/>
        <w:t xml:space="preserve">Self-initiated movements, especially </w:t>
      </w:r>
      <w:r w:rsidR="001374F9" w:rsidRPr="005E300D">
        <w:rPr>
          <w:rFonts w:ascii="Arial" w:hAnsi="Arial" w:cs="Arial"/>
        </w:rPr>
        <w:t>sub-second</w:t>
      </w:r>
      <w:r w:rsidRPr="005E300D">
        <w:rPr>
          <w:rFonts w:ascii="Arial" w:hAnsi="Arial" w:cs="Arial"/>
        </w:rPr>
        <w:t xml:space="preserve"> mouse lever press movements, may be difficult to study in the context of separating preparatory </w:t>
      </w:r>
      <w:r w:rsidR="009E239A" w:rsidRPr="005E300D">
        <w:rPr>
          <w:rFonts w:ascii="Arial" w:hAnsi="Arial" w:cs="Arial"/>
        </w:rPr>
        <w:t xml:space="preserve">versus </w:t>
      </w:r>
      <w:r w:rsidR="002A108F" w:rsidRPr="005E300D">
        <w:rPr>
          <w:rFonts w:ascii="Arial" w:hAnsi="Arial" w:cs="Arial"/>
        </w:rPr>
        <w:t xml:space="preserve">concurrent </w:t>
      </w:r>
      <w:r w:rsidR="009E239A" w:rsidRPr="005E300D">
        <w:rPr>
          <w:rFonts w:ascii="Arial" w:hAnsi="Arial" w:cs="Arial"/>
        </w:rPr>
        <w:t>movement</w:t>
      </w:r>
      <w:r w:rsidR="00594437" w:rsidRPr="005E300D">
        <w:rPr>
          <w:rFonts w:ascii="Arial" w:hAnsi="Arial" w:cs="Arial"/>
        </w:rPr>
        <w:t xml:space="preserve"> versus </w:t>
      </w:r>
      <w:r w:rsidR="008860EA" w:rsidRPr="005E300D">
        <w:rPr>
          <w:rFonts w:ascii="Arial" w:hAnsi="Arial" w:cs="Arial"/>
        </w:rPr>
        <w:t>reinforcement</w:t>
      </w:r>
      <w:r w:rsidR="009E239A" w:rsidRPr="005E300D">
        <w:rPr>
          <w:rFonts w:ascii="Arial" w:hAnsi="Arial" w:cs="Arial"/>
        </w:rPr>
        <w:t xml:space="preserve"> </w:t>
      </w:r>
      <w:r w:rsidR="002A108F" w:rsidRPr="005E300D">
        <w:rPr>
          <w:rFonts w:ascii="Arial" w:hAnsi="Arial" w:cs="Arial"/>
        </w:rPr>
        <w:t xml:space="preserve">neural </w:t>
      </w:r>
      <w:r w:rsidR="004115DF" w:rsidRPr="005E300D">
        <w:rPr>
          <w:rFonts w:ascii="Arial" w:hAnsi="Arial" w:cs="Arial"/>
        </w:rPr>
        <w:t>processing</w:t>
      </w:r>
      <w:r w:rsidR="002A108F" w:rsidRPr="005E300D">
        <w:rPr>
          <w:rFonts w:ascii="Arial" w:hAnsi="Arial" w:cs="Arial"/>
        </w:rPr>
        <w:t xml:space="preserve"> phases. </w:t>
      </w:r>
      <w:r w:rsidR="00964DAC" w:rsidRPr="005E300D">
        <w:rPr>
          <w:rFonts w:ascii="Arial" w:hAnsi="Arial" w:cs="Arial"/>
        </w:rPr>
        <w:t>However,</w:t>
      </w:r>
      <w:r w:rsidR="00B03C96" w:rsidRPr="005E300D">
        <w:rPr>
          <w:rFonts w:ascii="Arial" w:hAnsi="Arial" w:cs="Arial"/>
        </w:rPr>
        <w:t xml:space="preserve"> I am</w:t>
      </w:r>
      <w:r w:rsidR="00964DAC" w:rsidRPr="005E300D">
        <w:rPr>
          <w:rFonts w:ascii="Arial" w:hAnsi="Arial" w:cs="Arial"/>
        </w:rPr>
        <w:t xml:space="preserve"> interested in t</w:t>
      </w:r>
      <w:r w:rsidR="00284F9C" w:rsidRPr="005E300D">
        <w:rPr>
          <w:rFonts w:ascii="Arial" w:hAnsi="Arial" w:cs="Arial"/>
        </w:rPr>
        <w:t xml:space="preserve">he temporal separation of such </w:t>
      </w:r>
      <w:r w:rsidR="00382580" w:rsidRPr="005E300D">
        <w:rPr>
          <w:rFonts w:ascii="Arial" w:hAnsi="Arial" w:cs="Arial"/>
        </w:rPr>
        <w:t xml:space="preserve">behavioral </w:t>
      </w:r>
      <w:r w:rsidR="00284F9C" w:rsidRPr="005E300D">
        <w:rPr>
          <w:rFonts w:ascii="Arial" w:hAnsi="Arial" w:cs="Arial"/>
        </w:rPr>
        <w:t>phases</w:t>
      </w:r>
      <w:r w:rsidR="00964DAC" w:rsidRPr="005E300D">
        <w:rPr>
          <w:rFonts w:ascii="Arial" w:hAnsi="Arial" w:cs="Arial"/>
        </w:rPr>
        <w:t xml:space="preserve"> due to </w:t>
      </w:r>
      <w:r w:rsidR="00B26279" w:rsidRPr="005E300D">
        <w:rPr>
          <w:rFonts w:ascii="Arial" w:hAnsi="Arial" w:cs="Arial"/>
        </w:rPr>
        <w:t>the</w:t>
      </w:r>
      <w:r w:rsidR="00964DAC" w:rsidRPr="005E300D">
        <w:rPr>
          <w:rFonts w:ascii="Arial" w:hAnsi="Arial" w:cs="Arial"/>
        </w:rPr>
        <w:t xml:space="preserve"> </w:t>
      </w:r>
      <w:r w:rsidR="00B6770D" w:rsidRPr="005E300D">
        <w:rPr>
          <w:rFonts w:ascii="Arial" w:hAnsi="Arial" w:cs="Arial"/>
        </w:rPr>
        <w:t xml:space="preserve">existence of distinct </w:t>
      </w:r>
      <w:r w:rsidR="00C1383B" w:rsidRPr="005E300D">
        <w:rPr>
          <w:rFonts w:ascii="Arial" w:hAnsi="Arial" w:cs="Arial"/>
        </w:rPr>
        <w:t xml:space="preserve">temporal </w:t>
      </w:r>
      <w:r w:rsidR="00964DAC" w:rsidRPr="005E300D">
        <w:rPr>
          <w:rFonts w:ascii="Arial" w:hAnsi="Arial" w:cs="Arial"/>
        </w:rPr>
        <w:t>component</w:t>
      </w:r>
      <w:r w:rsidR="00335075" w:rsidRPr="005E300D">
        <w:rPr>
          <w:rFonts w:ascii="Arial" w:hAnsi="Arial" w:cs="Arial"/>
        </w:rPr>
        <w:t>s</w:t>
      </w:r>
      <w:r w:rsidR="00964DAC" w:rsidRPr="005E300D">
        <w:rPr>
          <w:rFonts w:ascii="Arial" w:hAnsi="Arial" w:cs="Arial"/>
        </w:rPr>
        <w:t xml:space="preserve"> of LC</w:t>
      </w:r>
      <w:r w:rsidR="00EB199A" w:rsidRPr="005E300D">
        <w:rPr>
          <w:rFonts w:ascii="Arial" w:hAnsi="Arial" w:cs="Arial"/>
        </w:rPr>
        <w:sym w:font="Wingdings" w:char="F0E0"/>
      </w:r>
      <w:r w:rsidR="00EB199A" w:rsidRPr="005E300D">
        <w:rPr>
          <w:rFonts w:ascii="Arial" w:hAnsi="Arial" w:cs="Arial"/>
        </w:rPr>
        <w:t>MC</w:t>
      </w:r>
      <w:r w:rsidR="00964DAC" w:rsidRPr="005E300D">
        <w:rPr>
          <w:rFonts w:ascii="Arial" w:hAnsi="Arial" w:cs="Arial"/>
        </w:rPr>
        <w:t xml:space="preserve"> </w:t>
      </w:r>
      <w:r w:rsidR="004C5BAF" w:rsidRPr="005E300D">
        <w:rPr>
          <w:rFonts w:ascii="Arial" w:hAnsi="Arial" w:cs="Arial"/>
        </w:rPr>
        <w:t>activity</w:t>
      </w:r>
      <w:r w:rsidR="00FF1FBF" w:rsidRPr="005E300D">
        <w:rPr>
          <w:rFonts w:ascii="Arial" w:hAnsi="Arial" w:cs="Arial"/>
        </w:rPr>
        <w:t xml:space="preserve"> in </w:t>
      </w:r>
      <w:r w:rsidR="00B25729" w:rsidRPr="005E300D">
        <w:rPr>
          <w:rFonts w:ascii="Arial" w:hAnsi="Arial" w:cs="Arial"/>
        </w:rPr>
        <w:t xml:space="preserve">past studies of </w:t>
      </w:r>
      <w:r w:rsidR="00FF1FBF" w:rsidRPr="005E300D">
        <w:rPr>
          <w:rFonts w:ascii="Arial" w:hAnsi="Arial" w:cs="Arial"/>
        </w:rPr>
        <w:t>learned behavior</w:t>
      </w:r>
      <w:r w:rsidR="008A26B9" w:rsidRPr="005E300D">
        <w:rPr>
          <w:rFonts w:ascii="Arial" w:hAnsi="Arial" w:cs="Arial"/>
        </w:rPr>
        <w:t xml:space="preserve"> </w:t>
      </w:r>
      <w:r w:rsidR="001374F9" w:rsidRPr="005E300D">
        <w:rPr>
          <w:rFonts w:ascii="Arial" w:hAnsi="Arial" w:cs="Arial"/>
        </w:rPr>
        <w:fldChar w:fldCharType="begin"/>
      </w:r>
      <w:r w:rsidR="001374F9" w:rsidRPr="005E300D">
        <w:rPr>
          <w:rFonts w:ascii="Arial" w:hAnsi="Arial" w:cs="Arial"/>
        </w:rPr>
        <w:instrText xml:space="preserve"> ADDIN ZOTERO_ITEM CSL_CITATION {"citationID":"4xtqPqjo","properties":{"formattedCitation":"(Breton-Provencher et al., 2022)","plainCitation":"(Breton-Provencher et al., 2022)","noteIndex":0},"citationItems":[{"id":2374,"uris":["http://zotero.org/users/11555251/items/QVFHLUTP"],"itemData":{"id":2374,"type":"article-journal","container-title":"Nature","DOI":"10.1038/s41586-022-04782-2","ISSN":"0028-0836, 1476-4687","issue":"7915","journalAbbreviation":"Nature","language":"en","page":"732-738","source":"DOI.org (Crossref)","title":"Spatiotemporal dynamics of noradrenaline during learned behaviour","volume":"606","author":[{"family":"Breton-Provencher","given":"Vincent"},{"family":"Drummond","given":"Gabrielle T."},{"family":"Feng","given":"Jiesi"},{"family":"Li","given":"Yulong"},{"family":"Sur","given":"Mriganka"}],"issued":{"date-parts":[["2022",6,23]]}}}],"schema":"https://github.com/citation-style-language/schema/raw/master/csl-citation.json"} </w:instrText>
      </w:r>
      <w:r w:rsidR="001374F9" w:rsidRPr="005E300D">
        <w:rPr>
          <w:rFonts w:ascii="Arial" w:hAnsi="Arial" w:cs="Arial"/>
        </w:rPr>
        <w:fldChar w:fldCharType="separate"/>
      </w:r>
      <w:r w:rsidR="001374F9" w:rsidRPr="005E300D">
        <w:rPr>
          <w:rFonts w:ascii="Arial" w:hAnsi="Arial" w:cs="Arial"/>
          <w:noProof/>
        </w:rPr>
        <w:t>(Breton-Provencher et al., 2022)</w:t>
      </w:r>
      <w:r w:rsidR="001374F9" w:rsidRPr="005E300D">
        <w:rPr>
          <w:rFonts w:ascii="Arial" w:hAnsi="Arial" w:cs="Arial"/>
        </w:rPr>
        <w:fldChar w:fldCharType="end"/>
      </w:r>
      <w:r w:rsidR="001374F9" w:rsidRPr="005E300D">
        <w:rPr>
          <w:rFonts w:ascii="Arial" w:hAnsi="Arial" w:cs="Arial"/>
        </w:rPr>
        <w:t xml:space="preserve">. </w:t>
      </w:r>
      <w:r w:rsidR="00A240FC" w:rsidRPr="005E300D">
        <w:rPr>
          <w:rFonts w:ascii="Arial" w:hAnsi="Arial" w:cs="Arial"/>
        </w:rPr>
        <w:t xml:space="preserve">Moreover, </w:t>
      </w:r>
      <w:r w:rsidR="00385507" w:rsidRPr="005E300D">
        <w:rPr>
          <w:rFonts w:ascii="Arial" w:hAnsi="Arial" w:cs="Arial"/>
        </w:rPr>
        <w:t xml:space="preserve">learning </w:t>
      </w:r>
      <w:r w:rsidR="00A240FC" w:rsidRPr="005E300D">
        <w:rPr>
          <w:rFonts w:ascii="Arial" w:hAnsi="Arial" w:cs="Arial"/>
        </w:rPr>
        <w:t xml:space="preserve">spontaneous, self-initiated movements may not utilize LC signaling as much or in the same manner as </w:t>
      </w:r>
      <w:r w:rsidR="00F2048E" w:rsidRPr="005E300D">
        <w:rPr>
          <w:rFonts w:ascii="Arial" w:hAnsi="Arial" w:cs="Arial"/>
        </w:rPr>
        <w:t xml:space="preserve">learning </w:t>
      </w:r>
      <w:r w:rsidR="00323D25" w:rsidRPr="005E300D">
        <w:rPr>
          <w:rFonts w:ascii="Arial" w:hAnsi="Arial" w:cs="Arial"/>
        </w:rPr>
        <w:t>more complex</w:t>
      </w:r>
      <w:r w:rsidR="001667A7" w:rsidRPr="005E300D">
        <w:rPr>
          <w:rFonts w:ascii="Arial" w:hAnsi="Arial" w:cs="Arial"/>
        </w:rPr>
        <w:t xml:space="preserve"> </w:t>
      </w:r>
      <w:r w:rsidR="00A240FC" w:rsidRPr="005E300D">
        <w:rPr>
          <w:rFonts w:ascii="Arial" w:hAnsi="Arial" w:cs="Arial"/>
        </w:rPr>
        <w:t>cued</w:t>
      </w:r>
      <w:r w:rsidR="00081D1D" w:rsidRPr="005E300D">
        <w:rPr>
          <w:rFonts w:ascii="Arial" w:hAnsi="Arial" w:cs="Arial"/>
        </w:rPr>
        <w:t xml:space="preserve"> directed</w:t>
      </w:r>
      <w:r w:rsidR="00827486" w:rsidRPr="005E300D">
        <w:rPr>
          <w:rFonts w:ascii="Arial" w:hAnsi="Arial" w:cs="Arial"/>
        </w:rPr>
        <w:t xml:space="preserve"> and </w:t>
      </w:r>
      <w:r w:rsidR="009E79A1" w:rsidRPr="005E300D">
        <w:rPr>
          <w:rFonts w:ascii="Arial" w:hAnsi="Arial" w:cs="Arial"/>
        </w:rPr>
        <w:t xml:space="preserve">task </w:t>
      </w:r>
      <w:r w:rsidR="00572346" w:rsidRPr="005E300D">
        <w:rPr>
          <w:rFonts w:ascii="Arial" w:hAnsi="Arial" w:cs="Arial"/>
        </w:rPr>
        <w:t xml:space="preserve">specific </w:t>
      </w:r>
      <w:r w:rsidR="00783001" w:rsidRPr="005E300D">
        <w:rPr>
          <w:rFonts w:ascii="Arial" w:hAnsi="Arial" w:cs="Arial"/>
        </w:rPr>
        <w:t>movements</w:t>
      </w:r>
      <w:r w:rsidR="00385507" w:rsidRPr="005E300D">
        <w:rPr>
          <w:rFonts w:ascii="Arial" w:hAnsi="Arial" w:cs="Arial"/>
        </w:rPr>
        <w:t>.</w:t>
      </w:r>
      <w:r w:rsidR="00745CE5" w:rsidRPr="005E300D">
        <w:rPr>
          <w:rFonts w:ascii="Arial" w:hAnsi="Arial" w:cs="Arial"/>
        </w:rPr>
        <w:t xml:space="preserve"> Therefore, in addition to </w:t>
      </w:r>
      <w:r w:rsidR="00E16836" w:rsidRPr="005E300D">
        <w:rPr>
          <w:rFonts w:ascii="Arial" w:hAnsi="Arial" w:cs="Arial"/>
        </w:rPr>
        <w:t>the self-</w:t>
      </w:r>
      <w:r w:rsidR="00873E1B" w:rsidRPr="005E300D">
        <w:rPr>
          <w:rFonts w:ascii="Arial" w:hAnsi="Arial" w:cs="Arial"/>
        </w:rPr>
        <w:t>initiated</w:t>
      </w:r>
      <w:r w:rsidR="00E16836" w:rsidRPr="005E300D">
        <w:rPr>
          <w:rFonts w:ascii="Arial" w:hAnsi="Arial" w:cs="Arial"/>
        </w:rPr>
        <w:t xml:space="preserve"> </w:t>
      </w:r>
      <w:r w:rsidR="000A44A0" w:rsidRPr="005E300D">
        <w:rPr>
          <w:rFonts w:ascii="Arial" w:hAnsi="Arial" w:cs="Arial"/>
        </w:rPr>
        <w:t xml:space="preserve">lever press </w:t>
      </w:r>
      <w:r w:rsidR="00873E1B" w:rsidRPr="005E300D">
        <w:rPr>
          <w:rFonts w:ascii="Arial" w:hAnsi="Arial" w:cs="Arial"/>
        </w:rPr>
        <w:t>“binge” task</w:t>
      </w:r>
      <w:r w:rsidR="00796465" w:rsidRPr="005E300D">
        <w:rPr>
          <w:rFonts w:ascii="Arial" w:hAnsi="Arial" w:cs="Arial"/>
        </w:rPr>
        <w:t xml:space="preserve">, </w:t>
      </w:r>
      <w:r w:rsidR="00526E88" w:rsidRPr="005E300D">
        <w:rPr>
          <w:rFonts w:ascii="Arial" w:hAnsi="Arial" w:cs="Arial"/>
        </w:rPr>
        <w:t xml:space="preserve">I </w:t>
      </w:r>
      <w:r w:rsidR="00796465" w:rsidRPr="005E300D">
        <w:rPr>
          <w:rFonts w:ascii="Arial" w:hAnsi="Arial" w:cs="Arial"/>
        </w:rPr>
        <w:t xml:space="preserve">will also have a tone-cued </w:t>
      </w:r>
      <w:r w:rsidR="008C5D8F" w:rsidRPr="005E300D">
        <w:rPr>
          <w:rFonts w:ascii="Arial" w:hAnsi="Arial" w:cs="Arial"/>
        </w:rPr>
        <w:t xml:space="preserve">lever press task. </w:t>
      </w:r>
      <w:r w:rsidR="00C442C8" w:rsidRPr="005E300D">
        <w:rPr>
          <w:rFonts w:ascii="Arial" w:hAnsi="Arial" w:cs="Arial"/>
        </w:rPr>
        <w:t>In this task</w:t>
      </w:r>
      <w:r w:rsidR="00CF2FFD" w:rsidRPr="005E300D">
        <w:rPr>
          <w:rFonts w:ascii="Arial" w:hAnsi="Arial" w:cs="Arial"/>
        </w:rPr>
        <w:t>,</w:t>
      </w:r>
      <w:r w:rsidR="00C442C8" w:rsidRPr="005E300D">
        <w:rPr>
          <w:rFonts w:ascii="Arial" w:hAnsi="Arial" w:cs="Arial"/>
        </w:rPr>
        <w:t xml:space="preserve"> </w:t>
      </w:r>
      <w:r w:rsidR="00C94E90" w:rsidRPr="005E300D">
        <w:rPr>
          <w:rFonts w:ascii="Arial" w:hAnsi="Arial" w:cs="Arial"/>
        </w:rPr>
        <w:t xml:space="preserve">a 500ms audio tone cue will be presented after which </w:t>
      </w:r>
      <w:r w:rsidR="0034688D" w:rsidRPr="005E300D">
        <w:rPr>
          <w:rFonts w:ascii="Arial" w:hAnsi="Arial" w:cs="Arial"/>
        </w:rPr>
        <w:t>mice will have a 10 second window to lick for reward</w:t>
      </w:r>
      <w:r w:rsidR="00C442C8" w:rsidRPr="005E300D">
        <w:rPr>
          <w:rFonts w:ascii="Arial" w:hAnsi="Arial" w:cs="Arial"/>
        </w:rPr>
        <w:t>.</w:t>
      </w:r>
      <w:r w:rsidR="0082227D" w:rsidRPr="005E300D">
        <w:rPr>
          <w:rFonts w:ascii="Arial" w:hAnsi="Arial" w:cs="Arial"/>
        </w:rPr>
        <w:t xml:space="preserve"> Failure to </w:t>
      </w:r>
      <w:r w:rsidR="00077E9E" w:rsidRPr="005E300D">
        <w:rPr>
          <w:rFonts w:ascii="Arial" w:hAnsi="Arial" w:cs="Arial"/>
        </w:rPr>
        <w:t>press the lever at the tone</w:t>
      </w:r>
      <w:r w:rsidR="0082227D" w:rsidRPr="005E300D">
        <w:rPr>
          <w:rFonts w:ascii="Arial" w:hAnsi="Arial" w:cs="Arial"/>
        </w:rPr>
        <w:t xml:space="preserve"> will not be punished</w:t>
      </w:r>
      <w:r w:rsidR="0040376B" w:rsidRPr="005E300D">
        <w:rPr>
          <w:rFonts w:ascii="Arial" w:hAnsi="Arial" w:cs="Arial"/>
        </w:rPr>
        <w:t xml:space="preserve">. However, to </w:t>
      </w:r>
      <w:r w:rsidR="00713B4E" w:rsidRPr="005E300D">
        <w:rPr>
          <w:rFonts w:ascii="Arial" w:hAnsi="Arial" w:cs="Arial"/>
        </w:rPr>
        <w:t>avoid constant lever pressing,</w:t>
      </w:r>
      <w:r w:rsidR="00077E9E" w:rsidRPr="005E300D">
        <w:rPr>
          <w:rFonts w:ascii="Arial" w:hAnsi="Arial" w:cs="Arial"/>
        </w:rPr>
        <w:t xml:space="preserve"> </w:t>
      </w:r>
      <w:r w:rsidR="004C422D" w:rsidRPr="005E300D">
        <w:rPr>
          <w:rFonts w:ascii="Arial" w:hAnsi="Arial" w:cs="Arial"/>
        </w:rPr>
        <w:t xml:space="preserve">lever presses outside </w:t>
      </w:r>
      <w:r w:rsidR="00F73C32" w:rsidRPr="005E300D">
        <w:rPr>
          <w:rFonts w:ascii="Arial" w:hAnsi="Arial" w:cs="Arial"/>
        </w:rPr>
        <w:t xml:space="preserve">prior to the </w:t>
      </w:r>
      <w:r w:rsidR="003E6DDA" w:rsidRPr="005E300D">
        <w:rPr>
          <w:rFonts w:ascii="Arial" w:hAnsi="Arial" w:cs="Arial"/>
        </w:rPr>
        <w:t xml:space="preserve">tone/start of the trial will result in </w:t>
      </w:r>
      <w:r w:rsidR="0064149E" w:rsidRPr="005E300D">
        <w:rPr>
          <w:rFonts w:ascii="Arial" w:hAnsi="Arial" w:cs="Arial"/>
        </w:rPr>
        <w:t>an elongated inter-trial interval (ITI)</w:t>
      </w:r>
      <w:r w:rsidR="0040376B" w:rsidRPr="005E300D">
        <w:rPr>
          <w:rFonts w:ascii="Arial" w:hAnsi="Arial" w:cs="Arial"/>
        </w:rPr>
        <w:t xml:space="preserve"> </w:t>
      </w:r>
      <w:r w:rsidR="00324008" w:rsidRPr="005E300D">
        <w:rPr>
          <w:rFonts w:ascii="Arial" w:hAnsi="Arial" w:cs="Arial"/>
        </w:rPr>
        <w:t>and the trial will not start until the mouse stops pressing</w:t>
      </w:r>
      <w:r w:rsidR="0064149E" w:rsidRPr="005E300D">
        <w:rPr>
          <w:rFonts w:ascii="Arial" w:hAnsi="Arial" w:cs="Arial"/>
        </w:rPr>
        <w:t>.</w:t>
      </w:r>
    </w:p>
    <w:p w14:paraId="189766E5" w14:textId="4CC2AEF3" w:rsidR="00165FDA" w:rsidRPr="005E300D" w:rsidRDefault="001B4B8F" w:rsidP="00F143FF">
      <w:pPr>
        <w:spacing w:after="0" w:line="276" w:lineRule="auto"/>
        <w:jc w:val="both"/>
        <w:rPr>
          <w:rFonts w:ascii="Arial" w:hAnsi="Arial" w:cs="Arial"/>
        </w:rPr>
      </w:pPr>
      <w:r w:rsidRPr="005E300D">
        <w:rPr>
          <w:rFonts w:ascii="Arial" w:hAnsi="Arial" w:cs="Arial"/>
        </w:rPr>
        <w:t>LC</w:t>
      </w:r>
      <w:r w:rsidR="00AB38C8" w:rsidRPr="005E300D">
        <w:rPr>
          <w:rFonts w:ascii="Arial" w:hAnsi="Arial" w:cs="Arial"/>
        </w:rPr>
        <w:t xml:space="preserve"> is</w:t>
      </w:r>
      <w:r w:rsidRPr="005E300D">
        <w:rPr>
          <w:rFonts w:ascii="Arial" w:hAnsi="Arial" w:cs="Arial"/>
        </w:rPr>
        <w:t xml:space="preserve"> known to modulate </w:t>
      </w:r>
      <w:r w:rsidR="00F90556" w:rsidRPr="005E300D">
        <w:rPr>
          <w:rFonts w:ascii="Arial" w:hAnsi="Arial" w:cs="Arial"/>
        </w:rPr>
        <w:t>cue detection and cue association learning</w:t>
      </w:r>
      <w:r w:rsidR="001A6814" w:rsidRPr="005E300D">
        <w:rPr>
          <w:rFonts w:ascii="Arial" w:hAnsi="Arial" w:cs="Arial"/>
        </w:rPr>
        <w:t xml:space="preserve"> which </w:t>
      </w:r>
      <w:r w:rsidR="002154B5" w:rsidRPr="005E300D">
        <w:rPr>
          <w:rFonts w:ascii="Arial" w:hAnsi="Arial" w:cs="Arial"/>
        </w:rPr>
        <w:t xml:space="preserve">may </w:t>
      </w:r>
      <w:r w:rsidR="002A2FC4" w:rsidRPr="005E300D">
        <w:rPr>
          <w:rFonts w:ascii="Arial" w:hAnsi="Arial" w:cs="Arial"/>
        </w:rPr>
        <w:t xml:space="preserve">present a confounding </w:t>
      </w:r>
      <w:r w:rsidR="003D49D7" w:rsidRPr="005E300D">
        <w:rPr>
          <w:rFonts w:ascii="Arial" w:hAnsi="Arial" w:cs="Arial"/>
        </w:rPr>
        <w:t xml:space="preserve">variable in </w:t>
      </w:r>
      <w:r w:rsidR="004B2E17" w:rsidRPr="005E300D">
        <w:rPr>
          <w:rFonts w:ascii="Arial" w:hAnsi="Arial" w:cs="Arial"/>
        </w:rPr>
        <w:t xml:space="preserve">our study of </w:t>
      </w:r>
      <w:r w:rsidR="000F560E" w:rsidRPr="005E300D">
        <w:rPr>
          <w:rFonts w:ascii="Arial" w:hAnsi="Arial" w:cs="Arial"/>
        </w:rPr>
        <w:t>motor movement learning</w:t>
      </w:r>
      <w:r w:rsidR="00F90556" w:rsidRPr="005E300D">
        <w:rPr>
          <w:rFonts w:ascii="Arial" w:hAnsi="Arial" w:cs="Arial"/>
        </w:rPr>
        <w:t>.</w:t>
      </w:r>
      <w:r w:rsidR="00456263" w:rsidRPr="005E300D">
        <w:rPr>
          <w:rFonts w:ascii="Arial" w:hAnsi="Arial" w:cs="Arial"/>
        </w:rPr>
        <w:t xml:space="preserve"> </w:t>
      </w:r>
      <w:r w:rsidR="0090014C" w:rsidRPr="005E300D">
        <w:rPr>
          <w:rFonts w:ascii="Arial" w:hAnsi="Arial" w:cs="Arial"/>
        </w:rPr>
        <w:t>Moreover</w:t>
      </w:r>
      <w:r w:rsidR="00456263" w:rsidRPr="005E300D">
        <w:rPr>
          <w:rFonts w:ascii="Arial" w:hAnsi="Arial" w:cs="Arial"/>
        </w:rPr>
        <w:t xml:space="preserve">, </w:t>
      </w:r>
      <w:r w:rsidR="008E5EA6" w:rsidRPr="005E300D">
        <w:rPr>
          <w:rFonts w:ascii="Arial" w:hAnsi="Arial" w:cs="Arial"/>
        </w:rPr>
        <w:t xml:space="preserve">our </w:t>
      </w:r>
      <w:r w:rsidR="00456263" w:rsidRPr="005E300D">
        <w:rPr>
          <w:rFonts w:ascii="Arial" w:hAnsi="Arial" w:cs="Arial"/>
        </w:rPr>
        <w:t>preliminary results</w:t>
      </w:r>
      <w:r w:rsidR="00223FC2" w:rsidRPr="005E300D">
        <w:rPr>
          <w:rFonts w:ascii="Arial" w:hAnsi="Arial" w:cs="Arial"/>
        </w:rPr>
        <w:t xml:space="preserve"> </w:t>
      </w:r>
      <w:r w:rsidR="008E5EA6" w:rsidRPr="005E300D">
        <w:rPr>
          <w:rFonts w:ascii="Arial" w:hAnsi="Arial" w:cs="Arial"/>
        </w:rPr>
        <w:t>have found that</w:t>
      </w:r>
      <w:r w:rsidR="00223FC2" w:rsidRPr="005E300D">
        <w:rPr>
          <w:rFonts w:ascii="Arial" w:hAnsi="Arial" w:cs="Arial"/>
        </w:rPr>
        <w:t xml:space="preserve"> </w:t>
      </w:r>
      <w:r w:rsidR="00063583" w:rsidRPr="005E300D">
        <w:rPr>
          <w:rFonts w:ascii="Arial" w:hAnsi="Arial" w:cs="Arial"/>
        </w:rPr>
        <w:t xml:space="preserve">heterozygous </w:t>
      </w:r>
      <w:r w:rsidR="00223FC2" w:rsidRPr="005E300D">
        <w:rPr>
          <w:rFonts w:ascii="Arial" w:hAnsi="Arial" w:cs="Arial"/>
        </w:rPr>
        <w:t>MECP2</w:t>
      </w:r>
      <w:r w:rsidR="00D43E98" w:rsidRPr="005E300D">
        <w:rPr>
          <w:rFonts w:ascii="Arial" w:hAnsi="Arial" w:cs="Arial"/>
        </w:rPr>
        <w:t xml:space="preserve"> KO mice</w:t>
      </w:r>
      <w:r w:rsidR="003C29A8" w:rsidRPr="005E300D">
        <w:rPr>
          <w:rFonts w:ascii="Arial" w:hAnsi="Arial" w:cs="Arial"/>
        </w:rPr>
        <w:t xml:space="preserve"> have lower hit rates</w:t>
      </w:r>
      <w:r w:rsidR="005269E6" w:rsidRPr="005E300D">
        <w:rPr>
          <w:rFonts w:ascii="Arial" w:hAnsi="Arial" w:cs="Arial"/>
        </w:rPr>
        <w:t xml:space="preserve"> than WT mice</w:t>
      </w:r>
      <w:r w:rsidR="008E5EA6" w:rsidRPr="005E300D">
        <w:rPr>
          <w:rFonts w:ascii="Arial" w:hAnsi="Arial" w:cs="Arial"/>
        </w:rPr>
        <w:t>. This</w:t>
      </w:r>
      <w:r w:rsidR="00456263" w:rsidRPr="005E300D">
        <w:rPr>
          <w:rFonts w:ascii="Arial" w:hAnsi="Arial" w:cs="Arial"/>
        </w:rPr>
        <w:t xml:space="preserve"> suggest</w:t>
      </w:r>
      <w:r w:rsidR="008E5EA6" w:rsidRPr="005E300D">
        <w:rPr>
          <w:rFonts w:ascii="Arial" w:hAnsi="Arial" w:cs="Arial"/>
        </w:rPr>
        <w:t>s</w:t>
      </w:r>
      <w:r w:rsidR="00456263" w:rsidRPr="005E300D">
        <w:rPr>
          <w:rFonts w:ascii="Arial" w:hAnsi="Arial" w:cs="Arial"/>
        </w:rPr>
        <w:t xml:space="preserve"> that </w:t>
      </w:r>
      <w:r w:rsidR="003A04A3" w:rsidRPr="005E300D">
        <w:rPr>
          <w:rFonts w:ascii="Arial" w:hAnsi="Arial" w:cs="Arial"/>
        </w:rPr>
        <w:t xml:space="preserve">MECP2 may also </w:t>
      </w:r>
      <w:r w:rsidR="00CF61EE" w:rsidRPr="005E300D">
        <w:rPr>
          <w:rFonts w:ascii="Arial" w:hAnsi="Arial" w:cs="Arial"/>
        </w:rPr>
        <w:t xml:space="preserve">affect </w:t>
      </w:r>
      <w:r w:rsidR="00DA5117" w:rsidRPr="005E300D">
        <w:rPr>
          <w:rFonts w:ascii="Arial" w:hAnsi="Arial" w:cs="Arial"/>
        </w:rPr>
        <w:t>either cue detection</w:t>
      </w:r>
      <w:r w:rsidR="008E5EA6" w:rsidRPr="005E300D">
        <w:rPr>
          <w:rFonts w:ascii="Arial" w:hAnsi="Arial" w:cs="Arial"/>
        </w:rPr>
        <w:t>,</w:t>
      </w:r>
      <w:r w:rsidR="00DA5117" w:rsidRPr="005E300D">
        <w:rPr>
          <w:rFonts w:ascii="Arial" w:hAnsi="Arial" w:cs="Arial"/>
        </w:rPr>
        <w:t xml:space="preserve"> cue association learning</w:t>
      </w:r>
      <w:r w:rsidR="008E5EA6" w:rsidRPr="005E300D">
        <w:rPr>
          <w:rFonts w:ascii="Arial" w:hAnsi="Arial" w:cs="Arial"/>
        </w:rPr>
        <w:t xml:space="preserve">, and/or </w:t>
      </w:r>
      <w:r w:rsidR="003821FB" w:rsidRPr="005E300D">
        <w:rPr>
          <w:rFonts w:ascii="Arial" w:hAnsi="Arial" w:cs="Arial"/>
        </w:rPr>
        <w:t xml:space="preserve">other aspects of </w:t>
      </w:r>
      <w:r w:rsidR="00991D30" w:rsidRPr="005E300D">
        <w:rPr>
          <w:rFonts w:ascii="Arial" w:hAnsi="Arial" w:cs="Arial"/>
        </w:rPr>
        <w:t xml:space="preserve">physical </w:t>
      </w:r>
      <w:r w:rsidR="003821FB" w:rsidRPr="005E300D">
        <w:rPr>
          <w:rFonts w:ascii="Arial" w:hAnsi="Arial" w:cs="Arial"/>
        </w:rPr>
        <w:t xml:space="preserve">movement unrelated to </w:t>
      </w:r>
      <w:r w:rsidR="004E51E2" w:rsidRPr="005E300D">
        <w:rPr>
          <w:rFonts w:ascii="Arial" w:hAnsi="Arial" w:cs="Arial"/>
        </w:rPr>
        <w:t>the</w:t>
      </w:r>
      <w:r w:rsidR="003821FB" w:rsidRPr="005E300D">
        <w:rPr>
          <w:rFonts w:ascii="Arial" w:hAnsi="Arial" w:cs="Arial"/>
        </w:rPr>
        <w:t xml:space="preserve"> learning</w:t>
      </w:r>
      <w:r w:rsidR="004E51E2" w:rsidRPr="005E300D">
        <w:rPr>
          <w:rFonts w:ascii="Arial" w:hAnsi="Arial" w:cs="Arial"/>
        </w:rPr>
        <w:t xml:space="preserve"> of the motor movement itself</w:t>
      </w:r>
      <w:r w:rsidR="00D505C7" w:rsidRPr="005E300D">
        <w:rPr>
          <w:rFonts w:ascii="Arial" w:hAnsi="Arial" w:cs="Arial"/>
        </w:rPr>
        <w:t>.</w:t>
      </w:r>
      <w:r w:rsidR="00C30344" w:rsidRPr="005E300D">
        <w:rPr>
          <w:rFonts w:ascii="Arial" w:hAnsi="Arial" w:cs="Arial"/>
        </w:rPr>
        <w:t xml:space="preserve"> To </w:t>
      </w:r>
      <w:r w:rsidR="00746FA3" w:rsidRPr="005E300D">
        <w:rPr>
          <w:rFonts w:ascii="Arial" w:hAnsi="Arial" w:cs="Arial"/>
        </w:rPr>
        <w:t>compensate for thi</w:t>
      </w:r>
      <w:r w:rsidR="00843C80" w:rsidRPr="005E300D">
        <w:rPr>
          <w:rFonts w:ascii="Arial" w:hAnsi="Arial" w:cs="Arial"/>
        </w:rPr>
        <w:t xml:space="preserve">s while studying </w:t>
      </w:r>
      <w:r w:rsidR="00205DF7" w:rsidRPr="005E300D">
        <w:rPr>
          <w:rFonts w:ascii="Arial" w:hAnsi="Arial" w:cs="Arial"/>
        </w:rPr>
        <w:t>motor movement learning</w:t>
      </w:r>
      <w:r w:rsidR="0017120E" w:rsidRPr="005E300D">
        <w:rPr>
          <w:rFonts w:ascii="Arial" w:hAnsi="Arial" w:cs="Arial"/>
        </w:rPr>
        <w:t xml:space="preserve">, </w:t>
      </w:r>
      <w:r w:rsidR="008B03FD" w:rsidRPr="005E300D">
        <w:rPr>
          <w:rFonts w:ascii="Arial" w:hAnsi="Arial" w:cs="Arial"/>
        </w:rPr>
        <w:t xml:space="preserve">I </w:t>
      </w:r>
      <w:r w:rsidR="007B1D1D" w:rsidRPr="005E300D">
        <w:rPr>
          <w:rFonts w:ascii="Arial" w:hAnsi="Arial" w:cs="Arial"/>
        </w:rPr>
        <w:t xml:space="preserve">will </w:t>
      </w:r>
      <w:r w:rsidR="00A17008" w:rsidRPr="005E300D">
        <w:rPr>
          <w:rFonts w:ascii="Arial" w:hAnsi="Arial" w:cs="Arial"/>
        </w:rPr>
        <w:t xml:space="preserve">have each mouse complete 100 total hit trials per day of learning. </w:t>
      </w:r>
      <w:r w:rsidR="002C105A" w:rsidRPr="005E300D">
        <w:rPr>
          <w:rFonts w:ascii="Arial" w:hAnsi="Arial" w:cs="Arial"/>
        </w:rPr>
        <w:t>Thus,</w:t>
      </w:r>
      <w:r w:rsidR="00B10C8D" w:rsidRPr="005E300D">
        <w:rPr>
          <w:rFonts w:ascii="Arial" w:hAnsi="Arial" w:cs="Arial"/>
        </w:rPr>
        <w:t xml:space="preserve"> </w:t>
      </w:r>
      <w:r w:rsidR="0015157B" w:rsidRPr="005E300D">
        <w:rPr>
          <w:rFonts w:ascii="Arial" w:hAnsi="Arial" w:cs="Arial"/>
        </w:rPr>
        <w:t xml:space="preserve">if </w:t>
      </w:r>
      <w:r w:rsidR="00B10C8D" w:rsidRPr="005E300D">
        <w:rPr>
          <w:rFonts w:ascii="Arial" w:hAnsi="Arial" w:cs="Arial"/>
        </w:rPr>
        <w:t>mice with</w:t>
      </w:r>
      <w:r w:rsidR="002C105A" w:rsidRPr="005E300D">
        <w:rPr>
          <w:rFonts w:ascii="Arial" w:hAnsi="Arial" w:cs="Arial"/>
        </w:rPr>
        <w:t xml:space="preserve"> </w:t>
      </w:r>
      <w:r w:rsidR="00B10C8D" w:rsidRPr="005E300D">
        <w:rPr>
          <w:rFonts w:ascii="Arial" w:hAnsi="Arial" w:cs="Arial"/>
        </w:rPr>
        <w:t>MECP2</w:t>
      </w:r>
      <w:r w:rsidR="00043F97" w:rsidRPr="005E300D">
        <w:rPr>
          <w:rFonts w:ascii="Arial" w:hAnsi="Arial" w:cs="Arial"/>
        </w:rPr>
        <w:t xml:space="preserve"> deficits, or LC inhibition, </w:t>
      </w:r>
      <w:r w:rsidR="0015157B" w:rsidRPr="005E300D">
        <w:rPr>
          <w:rFonts w:ascii="Arial" w:hAnsi="Arial" w:cs="Arial"/>
        </w:rPr>
        <w:t xml:space="preserve">have lower hit rates due to failing to </w:t>
      </w:r>
      <w:r w:rsidR="001231A7" w:rsidRPr="005E300D">
        <w:rPr>
          <w:rFonts w:ascii="Arial" w:hAnsi="Arial" w:cs="Arial"/>
        </w:rPr>
        <w:t xml:space="preserve">detect the </w:t>
      </w:r>
      <w:r w:rsidR="00007F18" w:rsidRPr="005E300D">
        <w:rPr>
          <w:rFonts w:ascii="Arial" w:hAnsi="Arial" w:cs="Arial"/>
        </w:rPr>
        <w:t>cue, failing to</w:t>
      </w:r>
      <w:r w:rsidR="001231A7" w:rsidRPr="005E300D">
        <w:rPr>
          <w:rFonts w:ascii="Arial" w:hAnsi="Arial" w:cs="Arial"/>
        </w:rPr>
        <w:t xml:space="preserve"> learn a strong cue-lever press association</w:t>
      </w:r>
      <w:r w:rsidR="00D464BA" w:rsidRPr="005E300D">
        <w:rPr>
          <w:rFonts w:ascii="Arial" w:hAnsi="Arial" w:cs="Arial"/>
        </w:rPr>
        <w:t>,</w:t>
      </w:r>
      <w:r w:rsidR="00AB6FDB" w:rsidRPr="005E300D">
        <w:rPr>
          <w:rFonts w:ascii="Arial" w:hAnsi="Arial" w:cs="Arial"/>
        </w:rPr>
        <w:t xml:space="preserve"> or </w:t>
      </w:r>
      <w:r w:rsidR="00355FA1" w:rsidRPr="005E300D">
        <w:rPr>
          <w:rFonts w:ascii="Arial" w:hAnsi="Arial" w:cs="Arial"/>
        </w:rPr>
        <w:t>subthreshold</w:t>
      </w:r>
      <w:r w:rsidR="00AB6FDB" w:rsidRPr="005E300D">
        <w:rPr>
          <w:rFonts w:ascii="Arial" w:hAnsi="Arial" w:cs="Arial"/>
        </w:rPr>
        <w:t xml:space="preserve"> </w:t>
      </w:r>
      <w:r w:rsidR="00C420EA" w:rsidRPr="005E300D">
        <w:rPr>
          <w:rFonts w:ascii="Arial" w:hAnsi="Arial" w:cs="Arial"/>
        </w:rPr>
        <w:t>lever press</w:t>
      </w:r>
      <w:r w:rsidR="00BD2AF5" w:rsidRPr="005E300D">
        <w:rPr>
          <w:rFonts w:ascii="Arial" w:hAnsi="Arial" w:cs="Arial"/>
        </w:rPr>
        <w:t xml:space="preserve"> attempts due to physical weaknesses</w:t>
      </w:r>
      <w:r w:rsidR="00E042E8" w:rsidRPr="005E300D">
        <w:rPr>
          <w:rFonts w:ascii="Arial" w:hAnsi="Arial" w:cs="Arial"/>
        </w:rPr>
        <w:t>,</w:t>
      </w:r>
      <w:r w:rsidR="00D464BA" w:rsidRPr="005E300D">
        <w:rPr>
          <w:rFonts w:ascii="Arial" w:hAnsi="Arial" w:cs="Arial"/>
        </w:rPr>
        <w:t xml:space="preserve"> they will still have more </w:t>
      </w:r>
      <w:r w:rsidR="0038082E" w:rsidRPr="005E300D">
        <w:rPr>
          <w:rFonts w:ascii="Arial" w:hAnsi="Arial" w:cs="Arial"/>
        </w:rPr>
        <w:t xml:space="preserve">overall </w:t>
      </w:r>
      <w:r w:rsidR="000C6708" w:rsidRPr="005E300D">
        <w:rPr>
          <w:rFonts w:ascii="Arial" w:hAnsi="Arial" w:cs="Arial"/>
        </w:rPr>
        <w:t xml:space="preserve">movement </w:t>
      </w:r>
      <w:r w:rsidR="0038082E" w:rsidRPr="005E300D">
        <w:rPr>
          <w:rFonts w:ascii="Arial" w:hAnsi="Arial" w:cs="Arial"/>
        </w:rPr>
        <w:t>practice.</w:t>
      </w:r>
      <w:r w:rsidR="00503712" w:rsidRPr="005E300D">
        <w:rPr>
          <w:rFonts w:ascii="Arial" w:hAnsi="Arial" w:cs="Arial"/>
        </w:rPr>
        <w:t xml:space="preserve"> Our preliminary data suggests that</w:t>
      </w:r>
      <w:r w:rsidR="00E55A7E" w:rsidRPr="005E300D">
        <w:rPr>
          <w:rFonts w:ascii="Arial" w:hAnsi="Arial" w:cs="Arial"/>
        </w:rPr>
        <w:t xml:space="preserve"> even</w:t>
      </w:r>
      <w:r w:rsidR="00503712" w:rsidRPr="005E300D">
        <w:rPr>
          <w:rFonts w:ascii="Arial" w:hAnsi="Arial" w:cs="Arial"/>
        </w:rPr>
        <w:t xml:space="preserve"> </w:t>
      </w:r>
      <w:r w:rsidR="0020618D" w:rsidRPr="005E300D">
        <w:rPr>
          <w:rFonts w:ascii="Arial" w:hAnsi="Arial" w:cs="Arial"/>
        </w:rPr>
        <w:t>with these settings</w:t>
      </w:r>
      <w:r w:rsidR="007000E3" w:rsidRPr="005E300D">
        <w:rPr>
          <w:rFonts w:ascii="Arial" w:hAnsi="Arial" w:cs="Arial"/>
        </w:rPr>
        <w:t xml:space="preserve"> of </w:t>
      </w:r>
      <w:r w:rsidR="00FD61C1" w:rsidRPr="005E300D">
        <w:rPr>
          <w:rFonts w:ascii="Arial" w:hAnsi="Arial" w:cs="Arial"/>
        </w:rPr>
        <w:t xml:space="preserve">erring on </w:t>
      </w:r>
      <w:r w:rsidR="007000E3" w:rsidRPr="005E300D">
        <w:rPr>
          <w:rFonts w:ascii="Arial" w:hAnsi="Arial" w:cs="Arial"/>
        </w:rPr>
        <w:t>more movement practice</w:t>
      </w:r>
      <w:r w:rsidR="0020618D" w:rsidRPr="005E300D">
        <w:rPr>
          <w:rFonts w:ascii="Arial" w:hAnsi="Arial" w:cs="Arial"/>
        </w:rPr>
        <w:t>, heterozygous MECP2 KO mice</w:t>
      </w:r>
      <w:r w:rsidR="00A420DD" w:rsidRPr="005E300D">
        <w:rPr>
          <w:rFonts w:ascii="Arial" w:hAnsi="Arial" w:cs="Arial"/>
        </w:rPr>
        <w:t xml:space="preserve"> </w:t>
      </w:r>
      <w:r w:rsidR="00CC00B6" w:rsidRPr="005E300D">
        <w:rPr>
          <w:rFonts w:ascii="Arial" w:hAnsi="Arial" w:cs="Arial"/>
        </w:rPr>
        <w:t xml:space="preserve">still have </w:t>
      </w:r>
      <w:r w:rsidR="000712D5" w:rsidRPr="005E300D">
        <w:rPr>
          <w:rFonts w:ascii="Arial" w:hAnsi="Arial" w:cs="Arial"/>
        </w:rPr>
        <w:t xml:space="preserve">more variable </w:t>
      </w:r>
      <w:r w:rsidR="00AE69AC" w:rsidRPr="005E300D">
        <w:rPr>
          <w:rFonts w:ascii="Arial" w:hAnsi="Arial" w:cs="Arial"/>
        </w:rPr>
        <w:t>and jerkier</w:t>
      </w:r>
      <w:r w:rsidR="008334F0" w:rsidRPr="005E300D">
        <w:rPr>
          <w:rFonts w:ascii="Arial" w:hAnsi="Arial" w:cs="Arial"/>
        </w:rPr>
        <w:t xml:space="preserve"> “hit”</w:t>
      </w:r>
      <w:r w:rsidR="00AE69AC" w:rsidRPr="005E300D">
        <w:rPr>
          <w:rFonts w:ascii="Arial" w:hAnsi="Arial" w:cs="Arial"/>
        </w:rPr>
        <w:t xml:space="preserve"> lever press movements</w:t>
      </w:r>
      <w:r w:rsidR="006A4451" w:rsidRPr="005E300D">
        <w:rPr>
          <w:rFonts w:ascii="Arial" w:hAnsi="Arial" w:cs="Arial"/>
        </w:rPr>
        <w:t xml:space="preserve">, </w:t>
      </w:r>
      <w:r w:rsidR="007948F5" w:rsidRPr="005E300D">
        <w:rPr>
          <w:rFonts w:ascii="Arial" w:hAnsi="Arial" w:cs="Arial"/>
        </w:rPr>
        <w:t xml:space="preserve">regardless of their ability to successfully create the tone-lever press association, </w:t>
      </w:r>
      <w:r w:rsidR="006A4451" w:rsidRPr="005E300D">
        <w:rPr>
          <w:rFonts w:ascii="Arial" w:hAnsi="Arial" w:cs="Arial"/>
        </w:rPr>
        <w:t>and</w:t>
      </w:r>
      <w:r w:rsidR="00A3788E" w:rsidRPr="005E300D">
        <w:rPr>
          <w:rFonts w:ascii="Arial" w:hAnsi="Arial" w:cs="Arial"/>
        </w:rPr>
        <w:t xml:space="preserve"> </w:t>
      </w:r>
      <w:r w:rsidR="00A57337" w:rsidRPr="005E300D">
        <w:rPr>
          <w:rFonts w:ascii="Arial" w:hAnsi="Arial" w:cs="Arial"/>
        </w:rPr>
        <w:t xml:space="preserve">ultimately </w:t>
      </w:r>
      <w:r w:rsidR="000E04EF" w:rsidRPr="005E300D">
        <w:rPr>
          <w:rFonts w:ascii="Arial" w:hAnsi="Arial" w:cs="Arial"/>
        </w:rPr>
        <w:t>show deficits in learning</w:t>
      </w:r>
      <w:r w:rsidR="006A4451" w:rsidRPr="005E300D">
        <w:rPr>
          <w:rFonts w:ascii="Arial" w:hAnsi="Arial" w:cs="Arial"/>
        </w:rPr>
        <w:t xml:space="preserve"> </w:t>
      </w:r>
      <w:r w:rsidR="003113E0" w:rsidRPr="005E300D">
        <w:rPr>
          <w:rFonts w:ascii="Arial" w:hAnsi="Arial" w:cs="Arial"/>
        </w:rPr>
        <w:t xml:space="preserve">the stereotyped </w:t>
      </w:r>
      <w:r w:rsidR="00565039" w:rsidRPr="005E300D">
        <w:rPr>
          <w:rFonts w:ascii="Arial" w:hAnsi="Arial" w:cs="Arial"/>
        </w:rPr>
        <w:t xml:space="preserve">“hit” </w:t>
      </w:r>
      <w:r w:rsidR="00C610FC" w:rsidRPr="005E300D">
        <w:rPr>
          <w:rFonts w:ascii="Arial" w:hAnsi="Arial" w:cs="Arial"/>
        </w:rPr>
        <w:t>lever press movement present in expert WT mice.</w:t>
      </w:r>
    </w:p>
    <w:p w14:paraId="1B5F2F07" w14:textId="7B4D5557" w:rsidR="00145394" w:rsidRPr="005E300D" w:rsidRDefault="00145394" w:rsidP="00F143FF">
      <w:pPr>
        <w:spacing w:after="0" w:line="276" w:lineRule="auto"/>
        <w:jc w:val="both"/>
        <w:rPr>
          <w:rFonts w:ascii="Arial" w:hAnsi="Arial" w:cs="Arial"/>
        </w:rPr>
      </w:pPr>
      <w:r w:rsidRPr="005E300D">
        <w:rPr>
          <w:rFonts w:ascii="Arial" w:hAnsi="Arial" w:cs="Arial"/>
        </w:rPr>
        <w:t>For this tone-cued lever press task, the experimental groups will consist of the following: LC chemogenetic inhibition,</w:t>
      </w:r>
      <w:r w:rsidR="00C35A86" w:rsidRPr="005E300D">
        <w:rPr>
          <w:rFonts w:ascii="Arial" w:hAnsi="Arial" w:cs="Arial"/>
        </w:rPr>
        <w:t xml:space="preserve"> LC chemogenetic activation,</w:t>
      </w:r>
      <w:r w:rsidRPr="005E300D">
        <w:rPr>
          <w:rFonts w:ascii="Arial" w:hAnsi="Arial" w:cs="Arial"/>
        </w:rPr>
        <w:t xml:space="preserve"> LC</w:t>
      </w:r>
      <w:r w:rsidRPr="005E300D">
        <w:rPr>
          <w:rFonts w:ascii="Arial" w:hAnsi="Arial" w:cs="Arial"/>
        </w:rPr>
        <w:sym w:font="Wingdings" w:char="F0E0"/>
      </w:r>
      <w:r w:rsidRPr="005E300D">
        <w:rPr>
          <w:rFonts w:ascii="Arial" w:hAnsi="Arial" w:cs="Arial"/>
        </w:rPr>
        <w:t xml:space="preserve">MC optogenetic </w:t>
      </w:r>
      <w:r w:rsidR="00341A51" w:rsidRPr="005E300D">
        <w:rPr>
          <w:rFonts w:ascii="Arial" w:hAnsi="Arial" w:cs="Arial"/>
        </w:rPr>
        <w:t>inhibition,</w:t>
      </w:r>
      <w:r w:rsidR="00325998" w:rsidRPr="005E300D">
        <w:rPr>
          <w:rFonts w:ascii="Arial" w:hAnsi="Arial" w:cs="Arial"/>
        </w:rPr>
        <w:t xml:space="preserve"> LC</w:t>
      </w:r>
      <w:r w:rsidR="00325998" w:rsidRPr="005E300D">
        <w:rPr>
          <w:rFonts w:ascii="Arial" w:hAnsi="Arial" w:cs="Arial"/>
        </w:rPr>
        <w:sym w:font="Wingdings" w:char="F0E0"/>
      </w:r>
      <w:r w:rsidR="00325998" w:rsidRPr="005E300D">
        <w:rPr>
          <w:rFonts w:ascii="Arial" w:hAnsi="Arial" w:cs="Arial"/>
        </w:rPr>
        <w:t xml:space="preserve">MC optogenetic </w:t>
      </w:r>
      <w:r w:rsidR="00DD1164" w:rsidRPr="005E300D">
        <w:rPr>
          <w:rFonts w:ascii="Arial" w:hAnsi="Arial" w:cs="Arial"/>
        </w:rPr>
        <w:t>activation,</w:t>
      </w:r>
      <w:r w:rsidR="00341A51" w:rsidRPr="005E300D">
        <w:rPr>
          <w:rFonts w:ascii="Arial" w:hAnsi="Arial" w:cs="Arial"/>
        </w:rPr>
        <w:t xml:space="preserve"> </w:t>
      </w:r>
      <w:r w:rsidR="00AC254A" w:rsidRPr="005E300D">
        <w:rPr>
          <w:rFonts w:ascii="Arial" w:hAnsi="Arial" w:cs="Arial"/>
        </w:rPr>
        <w:t>MECP2 KO</w:t>
      </w:r>
      <w:r w:rsidR="006B03E0" w:rsidRPr="005E300D">
        <w:rPr>
          <w:rFonts w:ascii="Arial" w:hAnsi="Arial" w:cs="Arial"/>
        </w:rPr>
        <w:t>,</w:t>
      </w:r>
      <w:r w:rsidR="00567A63" w:rsidRPr="005E300D">
        <w:rPr>
          <w:rFonts w:ascii="Arial" w:hAnsi="Arial" w:cs="Arial"/>
        </w:rPr>
        <w:t xml:space="preserve"> LC shMECP2</w:t>
      </w:r>
      <w:r w:rsidR="00D11163" w:rsidRPr="005E300D">
        <w:rPr>
          <w:rFonts w:ascii="Arial" w:hAnsi="Arial" w:cs="Arial"/>
        </w:rPr>
        <w:t xml:space="preserve">, and </w:t>
      </w:r>
      <w:r w:rsidR="000333B5" w:rsidRPr="005E300D">
        <w:rPr>
          <w:rFonts w:ascii="Arial" w:hAnsi="Arial" w:cs="Arial"/>
        </w:rPr>
        <w:t xml:space="preserve">MECP2 </w:t>
      </w:r>
      <w:r w:rsidR="004612EC" w:rsidRPr="005E300D">
        <w:rPr>
          <w:rFonts w:ascii="Arial" w:hAnsi="Arial" w:cs="Arial"/>
        </w:rPr>
        <w:t xml:space="preserve">KO + </w:t>
      </w:r>
      <w:r w:rsidR="00571A54" w:rsidRPr="005E300D">
        <w:rPr>
          <w:rFonts w:ascii="Arial" w:hAnsi="Arial" w:cs="Arial"/>
        </w:rPr>
        <w:t xml:space="preserve">LC </w:t>
      </w:r>
      <w:r w:rsidR="00BE57EC" w:rsidRPr="005E300D">
        <w:rPr>
          <w:rFonts w:ascii="Arial" w:hAnsi="Arial" w:cs="Arial"/>
        </w:rPr>
        <w:t xml:space="preserve">MECP2 </w:t>
      </w:r>
      <w:r w:rsidR="001613E0" w:rsidRPr="005E300D">
        <w:rPr>
          <w:rFonts w:ascii="Arial" w:hAnsi="Arial" w:cs="Arial"/>
        </w:rPr>
        <w:t>rescue (p</w:t>
      </w:r>
      <w:r w:rsidR="00FD2BB6" w:rsidRPr="005E300D">
        <w:rPr>
          <w:rFonts w:ascii="Arial" w:hAnsi="Arial" w:cs="Arial"/>
        </w:rPr>
        <w:t xml:space="preserve">ossibly </w:t>
      </w:r>
      <w:r w:rsidR="00333CD0" w:rsidRPr="005E300D">
        <w:rPr>
          <w:rFonts w:ascii="Arial" w:hAnsi="Arial" w:cs="Arial"/>
        </w:rPr>
        <w:t xml:space="preserve">also </w:t>
      </w:r>
      <w:r w:rsidR="001613E0" w:rsidRPr="005E300D">
        <w:rPr>
          <w:rFonts w:ascii="Arial" w:hAnsi="Arial" w:cs="Arial"/>
        </w:rPr>
        <w:t>with RNAi)</w:t>
      </w:r>
      <w:r w:rsidR="00567A63" w:rsidRPr="005E300D">
        <w:rPr>
          <w:rFonts w:ascii="Arial" w:hAnsi="Arial" w:cs="Arial"/>
        </w:rPr>
        <w:t>.</w:t>
      </w:r>
    </w:p>
    <w:p w14:paraId="3DF230BA" w14:textId="6F4B876F" w:rsidR="00A7664F" w:rsidRPr="005E300D" w:rsidRDefault="00143AA5" w:rsidP="00F143FF">
      <w:pPr>
        <w:spacing w:after="0" w:line="276" w:lineRule="auto"/>
        <w:jc w:val="both"/>
        <w:rPr>
          <w:rFonts w:ascii="Arial" w:hAnsi="Arial" w:cs="Arial"/>
        </w:rPr>
      </w:pPr>
      <w:r w:rsidRPr="005E300D">
        <w:rPr>
          <w:rFonts w:ascii="Arial" w:hAnsi="Arial" w:cs="Arial"/>
          <w:u w:val="single"/>
        </w:rPr>
        <w:t>Potential Pitfalls:</w:t>
      </w:r>
      <w:r w:rsidRPr="005E300D">
        <w:rPr>
          <w:rFonts w:ascii="Arial" w:hAnsi="Arial" w:cs="Arial"/>
        </w:rPr>
        <w:t xml:space="preserve"> </w:t>
      </w:r>
      <w:r w:rsidR="00B03365" w:rsidRPr="005E300D">
        <w:rPr>
          <w:rFonts w:ascii="Arial" w:hAnsi="Arial" w:cs="Arial"/>
        </w:rPr>
        <w:t xml:space="preserve">These </w:t>
      </w:r>
      <w:r w:rsidR="00D12300" w:rsidRPr="005E300D">
        <w:rPr>
          <w:rFonts w:ascii="Arial" w:hAnsi="Arial" w:cs="Arial"/>
        </w:rPr>
        <w:t>methods</w:t>
      </w:r>
      <w:r w:rsidR="00B03365" w:rsidRPr="005E300D">
        <w:rPr>
          <w:rFonts w:ascii="Arial" w:hAnsi="Arial" w:cs="Arial"/>
        </w:rPr>
        <w:t xml:space="preserve"> </w:t>
      </w:r>
      <w:r w:rsidR="00F071FC" w:rsidRPr="005E300D">
        <w:rPr>
          <w:rFonts w:ascii="Arial" w:hAnsi="Arial" w:cs="Arial"/>
        </w:rPr>
        <w:t>assume</w:t>
      </w:r>
      <w:r w:rsidR="00B03365" w:rsidRPr="005E300D">
        <w:rPr>
          <w:rFonts w:ascii="Arial" w:hAnsi="Arial" w:cs="Arial"/>
        </w:rPr>
        <w:t xml:space="preserve"> that the lever press-water reward association is much easier for mice to learn and will not be </w:t>
      </w:r>
      <w:r w:rsidR="0034352A" w:rsidRPr="005E300D">
        <w:rPr>
          <w:rFonts w:ascii="Arial" w:hAnsi="Arial" w:cs="Arial"/>
        </w:rPr>
        <w:t>different</w:t>
      </w:r>
      <w:r w:rsidR="00476A66" w:rsidRPr="005E300D">
        <w:rPr>
          <w:rFonts w:ascii="Arial" w:hAnsi="Arial" w:cs="Arial"/>
        </w:rPr>
        <w:t xml:space="preserve"> </w:t>
      </w:r>
      <w:r w:rsidR="00DD0562" w:rsidRPr="005E300D">
        <w:rPr>
          <w:rFonts w:ascii="Arial" w:hAnsi="Arial" w:cs="Arial"/>
        </w:rPr>
        <w:t xml:space="preserve">between </w:t>
      </w:r>
      <w:r w:rsidR="00A641D5" w:rsidRPr="005E300D">
        <w:rPr>
          <w:rFonts w:ascii="Arial" w:hAnsi="Arial" w:cs="Arial"/>
        </w:rPr>
        <w:t>MECP2 KO and WT mice.</w:t>
      </w:r>
    </w:p>
    <w:p w14:paraId="048942C8" w14:textId="44741101" w:rsidR="00E23C17" w:rsidRPr="005E300D" w:rsidRDefault="00D25248" w:rsidP="00F143FF">
      <w:pPr>
        <w:spacing w:after="0" w:line="276" w:lineRule="auto"/>
        <w:jc w:val="both"/>
        <w:rPr>
          <w:rFonts w:ascii="Arial" w:hAnsi="Arial" w:cs="Arial"/>
          <w:b/>
          <w:bCs/>
        </w:rPr>
      </w:pPr>
      <w:r w:rsidRPr="005E300D">
        <w:rPr>
          <w:rFonts w:ascii="Arial" w:hAnsi="Arial" w:cs="Arial"/>
          <w:b/>
          <w:bCs/>
        </w:rPr>
        <w:t xml:space="preserve">3) </w:t>
      </w:r>
      <w:r w:rsidR="00A33B1E" w:rsidRPr="005E300D">
        <w:rPr>
          <w:rFonts w:ascii="Arial" w:hAnsi="Arial" w:cs="Arial"/>
          <w:b/>
          <w:bCs/>
        </w:rPr>
        <w:t xml:space="preserve">How do LC and Rett Syndrome modulate </w:t>
      </w:r>
      <w:r w:rsidR="002F25A6" w:rsidRPr="005E300D">
        <w:rPr>
          <w:rFonts w:ascii="Arial" w:hAnsi="Arial" w:cs="Arial"/>
          <w:b/>
          <w:bCs/>
        </w:rPr>
        <w:t xml:space="preserve">the maturation of MC </w:t>
      </w:r>
      <w:r w:rsidR="00B26C3F" w:rsidRPr="005E300D">
        <w:rPr>
          <w:rFonts w:ascii="Arial" w:hAnsi="Arial" w:cs="Arial"/>
          <w:b/>
          <w:bCs/>
        </w:rPr>
        <w:t>motor ensemble activation sequences</w:t>
      </w:r>
      <w:r w:rsidR="00A33B1E" w:rsidRPr="005E300D">
        <w:rPr>
          <w:rFonts w:ascii="Arial" w:hAnsi="Arial" w:cs="Arial"/>
          <w:b/>
          <w:bCs/>
        </w:rPr>
        <w:t>?</w:t>
      </w:r>
    </w:p>
    <w:p w14:paraId="460E54D8" w14:textId="09C2C430" w:rsidR="009F1D2D" w:rsidRPr="005E300D" w:rsidRDefault="004B693F" w:rsidP="00F143FF">
      <w:pPr>
        <w:spacing w:after="0" w:line="276" w:lineRule="auto"/>
        <w:jc w:val="both"/>
        <w:rPr>
          <w:rFonts w:ascii="Arial" w:hAnsi="Arial" w:cs="Arial"/>
        </w:rPr>
      </w:pPr>
      <w:r w:rsidRPr="005E300D">
        <w:rPr>
          <w:rFonts w:ascii="Arial" w:hAnsi="Arial" w:cs="Arial"/>
        </w:rPr>
        <w:t>To further investigate the neural mechanisms underlying the role of LC in motor learning</w:t>
      </w:r>
      <w:r w:rsidR="006A28E9" w:rsidRPr="005E300D">
        <w:rPr>
          <w:rFonts w:ascii="Arial" w:hAnsi="Arial" w:cs="Arial"/>
        </w:rPr>
        <w:t xml:space="preserve">, </w:t>
      </w:r>
      <w:r w:rsidR="00EE6A54" w:rsidRPr="005E300D">
        <w:rPr>
          <w:rFonts w:ascii="Arial" w:hAnsi="Arial" w:cs="Arial"/>
        </w:rPr>
        <w:t>I</w:t>
      </w:r>
      <w:r w:rsidR="006A28E9" w:rsidRPr="005E300D">
        <w:rPr>
          <w:rFonts w:ascii="Arial" w:hAnsi="Arial" w:cs="Arial"/>
        </w:rPr>
        <w:t xml:space="preserve"> will </w:t>
      </w:r>
      <w:r w:rsidR="000F134D" w:rsidRPr="005E300D">
        <w:rPr>
          <w:rFonts w:ascii="Arial" w:hAnsi="Arial" w:cs="Arial"/>
        </w:rPr>
        <w:t xml:space="preserve">image </w:t>
      </w:r>
      <w:r w:rsidR="00E37AC7" w:rsidRPr="005E300D">
        <w:rPr>
          <w:rFonts w:ascii="Arial" w:hAnsi="Arial" w:cs="Arial"/>
        </w:rPr>
        <w:t xml:space="preserve">MC layer 2/3 </w:t>
      </w:r>
      <w:r w:rsidR="00C179C8" w:rsidRPr="005E300D">
        <w:rPr>
          <w:rFonts w:ascii="Arial" w:hAnsi="Arial" w:cs="Arial"/>
        </w:rPr>
        <w:t xml:space="preserve">and layer 5 </w:t>
      </w:r>
      <w:r w:rsidR="00522024" w:rsidRPr="005E300D">
        <w:rPr>
          <w:rFonts w:ascii="Arial" w:hAnsi="Arial" w:cs="Arial"/>
        </w:rPr>
        <w:t xml:space="preserve">neurons </w:t>
      </w:r>
      <w:r w:rsidR="000F134D" w:rsidRPr="005E300D">
        <w:rPr>
          <w:rFonts w:ascii="Arial" w:hAnsi="Arial" w:cs="Arial"/>
        </w:rPr>
        <w:t>with GCaMP</w:t>
      </w:r>
      <w:r w:rsidR="000E69DA" w:rsidRPr="005E300D">
        <w:rPr>
          <w:rFonts w:ascii="Arial" w:hAnsi="Arial" w:cs="Arial"/>
        </w:rPr>
        <w:t xml:space="preserve">. We will study how </w:t>
      </w:r>
      <w:r w:rsidR="00A85B62" w:rsidRPr="005E300D">
        <w:rPr>
          <w:rFonts w:ascii="Arial" w:hAnsi="Arial" w:cs="Arial"/>
        </w:rPr>
        <w:t xml:space="preserve">LC manipulation or Rett Syndrome related mouse models may </w:t>
      </w:r>
      <w:r w:rsidR="00DC79CE" w:rsidRPr="005E300D">
        <w:rPr>
          <w:rFonts w:ascii="Arial" w:hAnsi="Arial" w:cs="Arial"/>
        </w:rPr>
        <w:t xml:space="preserve">affect </w:t>
      </w:r>
      <w:r w:rsidR="00FE0382" w:rsidRPr="005E300D">
        <w:rPr>
          <w:rFonts w:ascii="Arial" w:hAnsi="Arial" w:cs="Arial"/>
        </w:rPr>
        <w:t xml:space="preserve">the development rate of a stereotyped </w:t>
      </w:r>
      <w:r w:rsidR="00175AFB" w:rsidRPr="005E300D">
        <w:rPr>
          <w:rFonts w:ascii="Arial" w:hAnsi="Arial" w:cs="Arial"/>
        </w:rPr>
        <w:t>neural pattern activation sequence</w:t>
      </w:r>
      <w:r w:rsidR="00AD5513" w:rsidRPr="005E300D">
        <w:rPr>
          <w:rFonts w:ascii="Arial" w:hAnsi="Arial" w:cs="Arial"/>
        </w:rPr>
        <w:t xml:space="preserve"> under the same several conditions.</w:t>
      </w:r>
      <w:r w:rsidR="00813736" w:rsidRPr="005E300D">
        <w:rPr>
          <w:rFonts w:ascii="Arial" w:hAnsi="Arial" w:cs="Arial"/>
        </w:rPr>
        <w:t xml:space="preserve"> </w:t>
      </w:r>
      <w:r w:rsidR="003B3984" w:rsidRPr="005E300D">
        <w:rPr>
          <w:rFonts w:ascii="Arial" w:hAnsi="Arial" w:cs="Arial"/>
        </w:rPr>
        <w:t xml:space="preserve">Specifically, </w:t>
      </w:r>
      <w:r w:rsidR="00E129A3" w:rsidRPr="005E300D">
        <w:rPr>
          <w:rFonts w:ascii="Arial" w:hAnsi="Arial" w:cs="Arial"/>
        </w:rPr>
        <w:t>I</w:t>
      </w:r>
      <w:r w:rsidR="003B3984" w:rsidRPr="005E300D">
        <w:rPr>
          <w:rFonts w:ascii="Arial" w:hAnsi="Arial" w:cs="Arial"/>
        </w:rPr>
        <w:t xml:space="preserve"> a</w:t>
      </w:r>
      <w:r w:rsidR="00E129A3" w:rsidRPr="005E300D">
        <w:rPr>
          <w:rFonts w:ascii="Arial" w:hAnsi="Arial" w:cs="Arial"/>
        </w:rPr>
        <w:t>m</w:t>
      </w:r>
      <w:r w:rsidR="003B3984" w:rsidRPr="005E300D">
        <w:rPr>
          <w:rFonts w:ascii="Arial" w:hAnsi="Arial" w:cs="Arial"/>
        </w:rPr>
        <w:t xml:space="preserve"> interested in </w:t>
      </w:r>
      <w:r w:rsidR="00813736" w:rsidRPr="005E300D">
        <w:rPr>
          <w:rFonts w:ascii="Arial" w:hAnsi="Arial" w:cs="Arial"/>
        </w:rPr>
        <w:t xml:space="preserve">the </w:t>
      </w:r>
      <w:r w:rsidR="008B26A0" w:rsidRPr="005E300D">
        <w:rPr>
          <w:rFonts w:ascii="Arial" w:hAnsi="Arial" w:cs="Arial"/>
        </w:rPr>
        <w:t>correlation and stereotypy,</w:t>
      </w:r>
      <w:r w:rsidR="00621B91" w:rsidRPr="005E300D">
        <w:rPr>
          <w:rFonts w:ascii="Arial" w:hAnsi="Arial" w:cs="Arial"/>
        </w:rPr>
        <w:t xml:space="preserve"> neural identity stability,</w:t>
      </w:r>
      <w:r w:rsidR="005A02FF" w:rsidRPr="005E300D">
        <w:rPr>
          <w:rFonts w:ascii="Arial" w:hAnsi="Arial" w:cs="Arial"/>
        </w:rPr>
        <w:t xml:space="preserve"> and</w:t>
      </w:r>
      <w:r w:rsidR="008B26A0" w:rsidRPr="005E300D">
        <w:rPr>
          <w:rFonts w:ascii="Arial" w:hAnsi="Arial" w:cs="Arial"/>
        </w:rPr>
        <w:t xml:space="preserve"> </w:t>
      </w:r>
      <w:r w:rsidR="00813736" w:rsidRPr="005E300D">
        <w:rPr>
          <w:rFonts w:ascii="Arial" w:hAnsi="Arial" w:cs="Arial"/>
        </w:rPr>
        <w:t xml:space="preserve">temporal </w:t>
      </w:r>
      <w:r w:rsidR="00815743" w:rsidRPr="005E300D">
        <w:rPr>
          <w:rFonts w:ascii="Arial" w:hAnsi="Arial" w:cs="Arial"/>
        </w:rPr>
        <w:t>dynamics</w:t>
      </w:r>
      <w:r w:rsidR="00813736" w:rsidRPr="005E300D">
        <w:rPr>
          <w:rFonts w:ascii="Arial" w:hAnsi="Arial" w:cs="Arial"/>
        </w:rPr>
        <w:t xml:space="preserve"> of activation sequences</w:t>
      </w:r>
      <w:r w:rsidR="00AD7868" w:rsidRPr="005E300D">
        <w:rPr>
          <w:rFonts w:ascii="Arial" w:hAnsi="Arial" w:cs="Arial"/>
        </w:rPr>
        <w:t>.</w:t>
      </w:r>
      <w:r w:rsidR="00A7121D" w:rsidRPr="005E300D">
        <w:rPr>
          <w:rFonts w:ascii="Arial" w:hAnsi="Arial" w:cs="Arial"/>
        </w:rPr>
        <w:t xml:space="preserve"> </w:t>
      </w:r>
      <w:r w:rsidR="00BB140C" w:rsidRPr="005E300D">
        <w:rPr>
          <w:rFonts w:ascii="Arial" w:hAnsi="Arial" w:cs="Arial"/>
        </w:rPr>
        <w:t xml:space="preserve">Because </w:t>
      </w:r>
      <w:r w:rsidR="00356B4F" w:rsidRPr="005E300D">
        <w:rPr>
          <w:rFonts w:ascii="Arial" w:hAnsi="Arial" w:cs="Arial"/>
        </w:rPr>
        <w:t xml:space="preserve">LC activity </w:t>
      </w:r>
      <w:r w:rsidR="005570A3" w:rsidRPr="005E300D">
        <w:rPr>
          <w:rFonts w:ascii="Arial" w:hAnsi="Arial" w:cs="Arial"/>
        </w:rPr>
        <w:t xml:space="preserve">sends differential signals to different cortical modalities, </w:t>
      </w:r>
      <w:r w:rsidR="00EC6DD7" w:rsidRPr="005E300D">
        <w:rPr>
          <w:rFonts w:ascii="Arial" w:hAnsi="Arial" w:cs="Arial"/>
        </w:rPr>
        <w:t xml:space="preserve">with the MC receiving a stronger movement preparation </w:t>
      </w:r>
      <w:r w:rsidR="00ED1F38" w:rsidRPr="005E300D">
        <w:rPr>
          <w:rFonts w:ascii="Arial" w:hAnsi="Arial" w:cs="Arial"/>
        </w:rPr>
        <w:t xml:space="preserve">signal compared to reinforcement signal </w:t>
      </w:r>
      <w:r w:rsidR="00DF5027" w:rsidRPr="005E300D">
        <w:rPr>
          <w:rFonts w:ascii="Arial" w:hAnsi="Arial" w:cs="Arial"/>
        </w:rPr>
        <w:t>than the PFC</w:t>
      </w:r>
      <w:r w:rsidR="00580B1A" w:rsidRPr="005E300D">
        <w:rPr>
          <w:rFonts w:ascii="Arial" w:hAnsi="Arial" w:cs="Arial"/>
        </w:rPr>
        <w:t xml:space="preserve">, </w:t>
      </w:r>
      <w:r w:rsidR="00CF7359" w:rsidRPr="005E300D">
        <w:rPr>
          <w:rFonts w:ascii="Arial" w:hAnsi="Arial" w:cs="Arial"/>
        </w:rPr>
        <w:t>I am</w:t>
      </w:r>
      <w:r w:rsidR="00580B1A" w:rsidRPr="005E300D">
        <w:rPr>
          <w:rFonts w:ascii="Arial" w:hAnsi="Arial" w:cs="Arial"/>
        </w:rPr>
        <w:t xml:space="preserve"> also interested in how </w:t>
      </w:r>
      <w:r w:rsidR="00AE22A2" w:rsidRPr="005E300D">
        <w:rPr>
          <w:rFonts w:ascii="Arial" w:hAnsi="Arial" w:cs="Arial"/>
        </w:rPr>
        <w:t xml:space="preserve">changes to these activation sequences may differ between </w:t>
      </w:r>
      <w:r w:rsidR="0018515B" w:rsidRPr="005E300D">
        <w:rPr>
          <w:rFonts w:ascii="Arial" w:hAnsi="Arial" w:cs="Arial"/>
        </w:rPr>
        <w:t>int</w:t>
      </w:r>
      <w:r w:rsidR="0064532E" w:rsidRPr="005E300D">
        <w:rPr>
          <w:rFonts w:ascii="Arial" w:hAnsi="Arial" w:cs="Arial"/>
        </w:rPr>
        <w:t>ra</w:t>
      </w:r>
      <w:r w:rsidR="0018515B" w:rsidRPr="005E300D">
        <w:rPr>
          <w:rFonts w:ascii="Arial" w:hAnsi="Arial" w:cs="Arial"/>
        </w:rPr>
        <w:t>cortical versus projection neurons</w:t>
      </w:r>
      <w:r w:rsidR="009E2789" w:rsidRPr="005E300D">
        <w:rPr>
          <w:rFonts w:ascii="Arial" w:hAnsi="Arial" w:cs="Arial"/>
        </w:rPr>
        <w:t>.</w:t>
      </w:r>
      <w:r w:rsidR="00B947D2" w:rsidRPr="005E300D">
        <w:rPr>
          <w:rFonts w:ascii="Arial" w:hAnsi="Arial" w:cs="Arial"/>
        </w:rPr>
        <w:t xml:space="preserve"> </w:t>
      </w:r>
      <w:r w:rsidR="00B3580E" w:rsidRPr="005E300D">
        <w:rPr>
          <w:rFonts w:ascii="Arial" w:hAnsi="Arial" w:cs="Arial"/>
        </w:rPr>
        <w:t xml:space="preserve">We </w:t>
      </w:r>
      <w:r w:rsidR="00B947D2" w:rsidRPr="005E300D">
        <w:rPr>
          <w:rFonts w:ascii="Arial" w:hAnsi="Arial" w:cs="Arial"/>
        </w:rPr>
        <w:t xml:space="preserve">plan to </w:t>
      </w:r>
      <w:r w:rsidR="00D9187C" w:rsidRPr="005E300D">
        <w:rPr>
          <w:rFonts w:ascii="Arial" w:hAnsi="Arial" w:cs="Arial"/>
        </w:rPr>
        <w:t xml:space="preserve">differentiate these by </w:t>
      </w:r>
      <w:r w:rsidR="002F00F0" w:rsidRPr="005E300D">
        <w:rPr>
          <w:rFonts w:ascii="Arial" w:hAnsi="Arial" w:cs="Arial"/>
        </w:rPr>
        <w:t xml:space="preserve">looking at </w:t>
      </w:r>
      <w:r w:rsidR="00043E5A" w:rsidRPr="005E300D">
        <w:rPr>
          <w:rFonts w:ascii="Arial" w:hAnsi="Arial" w:cs="Arial"/>
        </w:rPr>
        <w:lastRenderedPageBreak/>
        <w:t xml:space="preserve">differences in </w:t>
      </w:r>
      <w:r w:rsidR="0064532E" w:rsidRPr="005E300D">
        <w:rPr>
          <w:rFonts w:ascii="Arial" w:hAnsi="Arial" w:cs="Arial"/>
        </w:rPr>
        <w:t>layer 2/3 (</w:t>
      </w:r>
      <w:r w:rsidR="00DC3744" w:rsidRPr="005E300D">
        <w:rPr>
          <w:rFonts w:ascii="Arial" w:hAnsi="Arial" w:cs="Arial"/>
        </w:rPr>
        <w:t xml:space="preserve">more </w:t>
      </w:r>
      <w:r w:rsidR="0064532E" w:rsidRPr="005E300D">
        <w:rPr>
          <w:rFonts w:ascii="Arial" w:hAnsi="Arial" w:cs="Arial"/>
        </w:rPr>
        <w:t>intracortical</w:t>
      </w:r>
      <w:r w:rsidR="00DC3744" w:rsidRPr="005E300D">
        <w:rPr>
          <w:rFonts w:ascii="Arial" w:hAnsi="Arial" w:cs="Arial"/>
        </w:rPr>
        <w:t>)</w:t>
      </w:r>
      <w:r w:rsidR="00711B29" w:rsidRPr="005E300D">
        <w:rPr>
          <w:rFonts w:ascii="Arial" w:hAnsi="Arial" w:cs="Arial"/>
        </w:rPr>
        <w:t xml:space="preserve"> neurons</w:t>
      </w:r>
      <w:r w:rsidR="00FC193C" w:rsidRPr="005E300D">
        <w:rPr>
          <w:rFonts w:ascii="Arial" w:hAnsi="Arial" w:cs="Arial"/>
        </w:rPr>
        <w:t xml:space="preserve"> and layer 5 (</w:t>
      </w:r>
      <w:r w:rsidR="00F037A3" w:rsidRPr="005E300D">
        <w:rPr>
          <w:rFonts w:ascii="Arial" w:hAnsi="Arial" w:cs="Arial"/>
        </w:rPr>
        <w:t xml:space="preserve">more </w:t>
      </w:r>
      <w:r w:rsidR="00FC193C" w:rsidRPr="005E300D">
        <w:rPr>
          <w:rFonts w:ascii="Arial" w:hAnsi="Arial" w:cs="Arial"/>
        </w:rPr>
        <w:t>projection</w:t>
      </w:r>
      <w:r w:rsidR="00DC3744" w:rsidRPr="005E300D">
        <w:rPr>
          <w:rFonts w:ascii="Arial" w:hAnsi="Arial" w:cs="Arial"/>
        </w:rPr>
        <w:t>)</w:t>
      </w:r>
      <w:r w:rsidR="00FC193C" w:rsidRPr="005E300D">
        <w:rPr>
          <w:rFonts w:ascii="Arial" w:hAnsi="Arial" w:cs="Arial"/>
        </w:rPr>
        <w:t xml:space="preserve"> neurons</w:t>
      </w:r>
      <w:r w:rsidR="00D2611E" w:rsidRPr="005E300D">
        <w:rPr>
          <w:rFonts w:ascii="Arial" w:hAnsi="Arial" w:cs="Arial"/>
        </w:rPr>
        <w:t>.</w:t>
      </w:r>
      <w:r w:rsidR="00DC3744" w:rsidRPr="005E300D">
        <w:rPr>
          <w:rFonts w:ascii="Arial" w:hAnsi="Arial" w:cs="Arial"/>
        </w:rPr>
        <w:t xml:space="preserve"> </w:t>
      </w:r>
      <w:r w:rsidR="00F22346" w:rsidRPr="005E300D">
        <w:rPr>
          <w:rFonts w:ascii="Arial" w:hAnsi="Arial" w:cs="Arial"/>
        </w:rPr>
        <w:t xml:space="preserve">Finally, because adrenergic receptors are significantly enriched </w:t>
      </w:r>
      <w:r w:rsidR="00632F91" w:rsidRPr="005E300D">
        <w:rPr>
          <w:rFonts w:ascii="Arial" w:hAnsi="Arial" w:cs="Arial"/>
        </w:rPr>
        <w:t xml:space="preserve">on </w:t>
      </w:r>
      <w:r w:rsidR="00542016" w:rsidRPr="005E300D">
        <w:rPr>
          <w:rFonts w:ascii="Arial" w:hAnsi="Arial" w:cs="Arial"/>
        </w:rPr>
        <w:t>neuron derived neurotrophic factor (</w:t>
      </w:r>
      <w:r w:rsidR="00C267B4" w:rsidRPr="005E300D">
        <w:rPr>
          <w:rFonts w:ascii="Arial" w:hAnsi="Arial" w:cs="Arial"/>
        </w:rPr>
        <w:t>NDNF</w:t>
      </w:r>
      <w:r w:rsidR="00542016" w:rsidRPr="005E300D">
        <w:rPr>
          <w:rFonts w:ascii="Arial" w:hAnsi="Arial" w:cs="Arial"/>
        </w:rPr>
        <w:t>)</w:t>
      </w:r>
      <w:r w:rsidR="00C267B4" w:rsidRPr="005E300D">
        <w:rPr>
          <w:rFonts w:ascii="Arial" w:hAnsi="Arial" w:cs="Arial"/>
        </w:rPr>
        <w:t xml:space="preserve"> and vasoactive intestinal peptide (VIP) expressing neurons, </w:t>
      </w:r>
      <w:r w:rsidR="002954E7" w:rsidRPr="005E300D">
        <w:rPr>
          <w:rFonts w:ascii="Arial" w:hAnsi="Arial" w:cs="Arial"/>
        </w:rPr>
        <w:t>I am</w:t>
      </w:r>
      <w:r w:rsidR="00533B8D" w:rsidRPr="005E300D">
        <w:rPr>
          <w:rFonts w:ascii="Arial" w:hAnsi="Arial" w:cs="Arial"/>
        </w:rPr>
        <w:t xml:space="preserve"> also interested in </w:t>
      </w:r>
      <w:r w:rsidR="00DB5CAB" w:rsidRPr="005E300D">
        <w:rPr>
          <w:rFonts w:ascii="Arial" w:hAnsi="Arial" w:cs="Arial"/>
        </w:rPr>
        <w:t>look</w:t>
      </w:r>
      <w:r w:rsidR="00533B8D" w:rsidRPr="005E300D">
        <w:rPr>
          <w:rFonts w:ascii="Arial" w:hAnsi="Arial" w:cs="Arial"/>
        </w:rPr>
        <w:t>ing</w:t>
      </w:r>
      <w:r w:rsidR="00DB5CAB" w:rsidRPr="005E300D">
        <w:rPr>
          <w:rFonts w:ascii="Arial" w:hAnsi="Arial" w:cs="Arial"/>
        </w:rPr>
        <w:t xml:space="preserve"> at differences in how </w:t>
      </w:r>
      <w:r w:rsidR="001974D1" w:rsidRPr="005E300D">
        <w:rPr>
          <w:rFonts w:ascii="Arial" w:hAnsi="Arial" w:cs="Arial"/>
        </w:rPr>
        <w:t xml:space="preserve">motor </w:t>
      </w:r>
      <w:r w:rsidR="00DB5CAB" w:rsidRPr="005E300D">
        <w:rPr>
          <w:rFonts w:ascii="Arial" w:hAnsi="Arial" w:cs="Arial"/>
        </w:rPr>
        <w:t>pattern activation sequenc</w:t>
      </w:r>
      <w:r w:rsidR="001974D1" w:rsidRPr="005E300D">
        <w:rPr>
          <w:rFonts w:ascii="Arial" w:hAnsi="Arial" w:cs="Arial"/>
        </w:rPr>
        <w:t>es</w:t>
      </w:r>
      <w:r w:rsidR="00DB487A" w:rsidRPr="005E300D">
        <w:rPr>
          <w:rFonts w:ascii="Arial" w:hAnsi="Arial" w:cs="Arial"/>
        </w:rPr>
        <w:t xml:space="preserve"> </w:t>
      </w:r>
      <w:r w:rsidR="00887C83" w:rsidRPr="005E300D">
        <w:rPr>
          <w:rFonts w:ascii="Arial" w:hAnsi="Arial" w:cs="Arial"/>
        </w:rPr>
        <w:t xml:space="preserve">may change </w:t>
      </w:r>
      <w:r w:rsidR="00FB2E8E" w:rsidRPr="005E300D">
        <w:rPr>
          <w:rFonts w:ascii="Arial" w:hAnsi="Arial" w:cs="Arial"/>
        </w:rPr>
        <w:t>in these populations of neurons following LC manipulation.</w:t>
      </w:r>
    </w:p>
    <w:p w14:paraId="5E39645F" w14:textId="7935925D" w:rsidR="00D05D05" w:rsidRPr="005E300D" w:rsidRDefault="00645817" w:rsidP="00F143FF">
      <w:pPr>
        <w:spacing w:after="0" w:line="276" w:lineRule="auto"/>
        <w:jc w:val="both"/>
        <w:rPr>
          <w:rFonts w:ascii="Arial" w:hAnsi="Arial" w:cs="Arial"/>
        </w:rPr>
      </w:pPr>
      <w:r w:rsidRPr="005E300D">
        <w:rPr>
          <w:rFonts w:ascii="Arial" w:hAnsi="Arial" w:cs="Arial"/>
          <w:b/>
          <w:bCs/>
        </w:rPr>
        <w:t xml:space="preserve">Research </w:t>
      </w:r>
      <w:r w:rsidR="00C57C8C" w:rsidRPr="005E300D">
        <w:rPr>
          <w:rFonts w:ascii="Arial" w:hAnsi="Arial" w:cs="Arial"/>
          <w:b/>
          <w:bCs/>
        </w:rPr>
        <w:t xml:space="preserve">Characteristics and </w:t>
      </w:r>
      <w:r w:rsidR="00EB041D" w:rsidRPr="005E300D">
        <w:rPr>
          <w:rFonts w:ascii="Arial" w:hAnsi="Arial" w:cs="Arial"/>
          <w:b/>
          <w:bCs/>
        </w:rPr>
        <w:t xml:space="preserve">Timeline </w:t>
      </w:r>
      <w:r w:rsidR="00E16893" w:rsidRPr="005E300D">
        <w:rPr>
          <w:rFonts w:ascii="Arial" w:hAnsi="Arial" w:cs="Arial"/>
        </w:rPr>
        <w:t xml:space="preserve"> </w:t>
      </w:r>
      <w:r w:rsidR="00D05D05" w:rsidRPr="005E300D">
        <w:rPr>
          <w:rFonts w:ascii="Arial" w:hAnsi="Arial" w:cs="Arial"/>
        </w:rPr>
        <w:t xml:space="preserve"> </w:t>
      </w:r>
    </w:p>
    <w:p w14:paraId="5E015D96" w14:textId="42EEA8BC" w:rsidR="00C57C8C" w:rsidRPr="005E300D" w:rsidRDefault="00C57C8C" w:rsidP="00F143FF">
      <w:pPr>
        <w:pStyle w:val="ListParagraph"/>
        <w:numPr>
          <w:ilvl w:val="0"/>
          <w:numId w:val="3"/>
        </w:numPr>
        <w:spacing w:after="0" w:line="276" w:lineRule="auto"/>
        <w:jc w:val="both"/>
        <w:rPr>
          <w:rFonts w:ascii="Arial" w:hAnsi="Arial" w:cs="Arial"/>
        </w:rPr>
      </w:pPr>
      <w:r w:rsidRPr="005E300D">
        <w:rPr>
          <w:rFonts w:ascii="Arial" w:hAnsi="Arial" w:cs="Arial"/>
        </w:rPr>
        <w:t xml:space="preserve"> Mouse line </w:t>
      </w:r>
      <w:r w:rsidR="00A253F0" w:rsidRPr="005E300D">
        <w:rPr>
          <w:rFonts w:ascii="Arial" w:hAnsi="Arial" w:cs="Arial"/>
        </w:rPr>
        <w:t>(purchased from JAX labs)</w:t>
      </w:r>
    </w:p>
    <w:p w14:paraId="143C25DE" w14:textId="708E83DA" w:rsidR="00B94EE0" w:rsidRPr="005E300D" w:rsidRDefault="00B94EE0" w:rsidP="00F143FF">
      <w:pPr>
        <w:pStyle w:val="ListParagraph"/>
        <w:numPr>
          <w:ilvl w:val="1"/>
          <w:numId w:val="3"/>
        </w:numPr>
        <w:spacing w:after="0" w:line="276" w:lineRule="auto"/>
        <w:jc w:val="both"/>
        <w:rPr>
          <w:rFonts w:ascii="Arial" w:hAnsi="Arial" w:cs="Arial"/>
        </w:rPr>
      </w:pPr>
      <w:r w:rsidRPr="005E300D">
        <w:rPr>
          <w:rFonts w:ascii="Arial" w:hAnsi="Arial" w:cs="Arial"/>
        </w:rPr>
        <w:t>Adult C57BL/6J wild type</w:t>
      </w:r>
    </w:p>
    <w:p w14:paraId="10FCAAEB" w14:textId="1F477E4D" w:rsidR="00E71DC8" w:rsidRPr="005E300D" w:rsidRDefault="00342FEB" w:rsidP="00F143FF">
      <w:pPr>
        <w:pStyle w:val="ListParagraph"/>
        <w:numPr>
          <w:ilvl w:val="1"/>
          <w:numId w:val="3"/>
        </w:numPr>
        <w:spacing w:after="0" w:line="276" w:lineRule="auto"/>
        <w:jc w:val="both"/>
        <w:rPr>
          <w:rFonts w:ascii="Arial" w:hAnsi="Arial" w:cs="Arial"/>
        </w:rPr>
      </w:pPr>
      <w:r w:rsidRPr="005E300D">
        <w:rPr>
          <w:rFonts w:ascii="Arial" w:hAnsi="Arial" w:cs="Arial"/>
        </w:rPr>
        <w:t>Adult</w:t>
      </w:r>
      <w:r w:rsidR="00D25F1B" w:rsidRPr="005E300D">
        <w:rPr>
          <w:rFonts w:ascii="Arial" w:hAnsi="Arial" w:cs="Arial"/>
        </w:rPr>
        <w:t xml:space="preserve"> heterozygous</w:t>
      </w:r>
      <w:r w:rsidRPr="005E300D">
        <w:rPr>
          <w:rFonts w:ascii="Arial" w:hAnsi="Arial" w:cs="Arial"/>
        </w:rPr>
        <w:t xml:space="preserve"> </w:t>
      </w:r>
      <w:r w:rsidR="00D25F1B" w:rsidRPr="005E300D">
        <w:rPr>
          <w:rFonts w:ascii="Arial" w:hAnsi="Arial" w:cs="Arial"/>
        </w:rPr>
        <w:t>MECP2-</w:t>
      </w:r>
    </w:p>
    <w:p w14:paraId="3EE2FC66" w14:textId="2A21E871" w:rsidR="00B94EE0" w:rsidRPr="005E300D" w:rsidDel="00714809" w:rsidRDefault="00B94EE0" w:rsidP="00F143FF">
      <w:pPr>
        <w:pStyle w:val="ListParagraph"/>
        <w:numPr>
          <w:ilvl w:val="1"/>
          <w:numId w:val="3"/>
        </w:numPr>
        <w:spacing w:after="0" w:line="276" w:lineRule="auto"/>
        <w:jc w:val="both"/>
        <w:rPr>
          <w:del w:id="65" w:author="Giselle Fernandes" w:date="2023-12-19T13:05:00Z"/>
          <w:rFonts w:ascii="Arial" w:hAnsi="Arial" w:cs="Arial"/>
        </w:rPr>
      </w:pPr>
      <w:del w:id="66" w:author="Giselle Fernandes" w:date="2023-12-19T13:05:00Z">
        <w:r w:rsidRPr="005E300D" w:rsidDel="00714809">
          <w:rPr>
            <w:rFonts w:ascii="Arial" w:hAnsi="Arial" w:cs="Arial"/>
          </w:rPr>
          <w:delText>Adult CaMKII;mTTA;</w:delText>
        </w:r>
        <w:commentRangeStart w:id="67"/>
        <w:r w:rsidRPr="005E300D" w:rsidDel="00714809">
          <w:rPr>
            <w:rFonts w:ascii="Arial" w:hAnsi="Arial" w:cs="Arial"/>
          </w:rPr>
          <w:delText>GCAMP6s</w:delText>
        </w:r>
        <w:r w:rsidR="000A0F17" w:rsidRPr="005E300D" w:rsidDel="00714809">
          <w:rPr>
            <w:rFonts w:ascii="Arial" w:hAnsi="Arial" w:cs="Arial"/>
          </w:rPr>
          <w:delText xml:space="preserve"> </w:delText>
        </w:r>
        <w:r w:rsidR="000A0F17" w:rsidRPr="005E300D" w:rsidDel="00714809">
          <w:rPr>
            <w:rFonts w:ascii="Arial" w:hAnsi="Arial" w:cs="Arial"/>
            <w:highlight w:val="yellow"/>
          </w:rPr>
          <w:delText>[not sure</w:delText>
        </w:r>
        <w:r w:rsidR="005A42D7" w:rsidRPr="005E300D" w:rsidDel="00714809">
          <w:rPr>
            <w:rFonts w:ascii="Arial" w:hAnsi="Arial" w:cs="Arial"/>
            <w:highlight w:val="yellow"/>
          </w:rPr>
          <w:delText>, also not</w:delText>
        </w:r>
        <w:r w:rsidR="00C308B4" w:rsidRPr="005E300D" w:rsidDel="00714809">
          <w:rPr>
            <w:rFonts w:ascii="Arial" w:hAnsi="Arial" w:cs="Arial"/>
            <w:highlight w:val="yellow"/>
          </w:rPr>
          <w:delText xml:space="preserve"> 6s</w:delText>
        </w:r>
        <w:r w:rsidR="000A0F17" w:rsidRPr="005E300D" w:rsidDel="00714809">
          <w:rPr>
            <w:rFonts w:ascii="Arial" w:hAnsi="Arial" w:cs="Arial"/>
            <w:highlight w:val="yellow"/>
          </w:rPr>
          <w:delText>]</w:delText>
        </w:r>
      </w:del>
      <w:commentRangeEnd w:id="67"/>
      <w:r w:rsidR="00AC608B" w:rsidRPr="005E300D">
        <w:rPr>
          <w:rStyle w:val="CommentReference"/>
          <w:rFonts w:ascii="Arial" w:hAnsi="Arial" w:cs="Arial"/>
          <w:sz w:val="22"/>
          <w:szCs w:val="22"/>
          <w:rPrChange w:id="68" w:author="Zhu, Paula Kaitlyn" w:date="2023-12-19T13:39:00Z">
            <w:rPr>
              <w:rStyle w:val="CommentReference"/>
            </w:rPr>
          </w:rPrChange>
        </w:rPr>
        <w:commentReference w:id="67"/>
      </w:r>
    </w:p>
    <w:p w14:paraId="2BDE758D" w14:textId="5B3B2358" w:rsidR="00C57C8C" w:rsidRPr="005E300D" w:rsidRDefault="00C57C8C" w:rsidP="00F143FF">
      <w:pPr>
        <w:pStyle w:val="ListParagraph"/>
        <w:numPr>
          <w:ilvl w:val="0"/>
          <w:numId w:val="3"/>
        </w:numPr>
        <w:spacing w:after="0" w:line="276" w:lineRule="auto"/>
        <w:jc w:val="both"/>
        <w:rPr>
          <w:rFonts w:ascii="Arial" w:hAnsi="Arial" w:cs="Arial"/>
        </w:rPr>
      </w:pPr>
      <w:r w:rsidRPr="005E300D">
        <w:rPr>
          <w:rFonts w:ascii="Arial" w:hAnsi="Arial" w:cs="Arial"/>
        </w:rPr>
        <w:t>Surgery</w:t>
      </w:r>
    </w:p>
    <w:p w14:paraId="05488E94" w14:textId="3A7530CF" w:rsidR="00B94EE0" w:rsidRPr="005E300D" w:rsidRDefault="00E16893" w:rsidP="00F143FF">
      <w:pPr>
        <w:pStyle w:val="ListParagraph"/>
        <w:numPr>
          <w:ilvl w:val="1"/>
          <w:numId w:val="3"/>
        </w:numPr>
        <w:spacing w:after="0" w:line="276" w:lineRule="auto"/>
        <w:jc w:val="both"/>
        <w:rPr>
          <w:rFonts w:ascii="Arial" w:hAnsi="Arial" w:cs="Arial"/>
        </w:rPr>
      </w:pPr>
      <w:r w:rsidRPr="005E300D">
        <w:rPr>
          <w:rFonts w:ascii="Arial" w:hAnsi="Arial" w:cs="Arial"/>
        </w:rPr>
        <w:t>P</w:t>
      </w:r>
      <w:r w:rsidR="00B94EE0" w:rsidRPr="005E300D">
        <w:rPr>
          <w:rFonts w:ascii="Arial" w:hAnsi="Arial" w:cs="Arial"/>
        </w:rPr>
        <w:t xml:space="preserve">erformed under isoflurane in a stereotaxic frame. </w:t>
      </w:r>
    </w:p>
    <w:p w14:paraId="2A7BF42C" w14:textId="62AD212B" w:rsidR="00D05D05" w:rsidRPr="005E300D" w:rsidDel="004E2051" w:rsidRDefault="00D05D05" w:rsidP="004E2051">
      <w:pPr>
        <w:pStyle w:val="ListParagraph"/>
        <w:numPr>
          <w:ilvl w:val="1"/>
          <w:numId w:val="3"/>
        </w:numPr>
        <w:spacing w:after="0" w:line="276" w:lineRule="auto"/>
        <w:jc w:val="both"/>
        <w:rPr>
          <w:del w:id="69" w:author="Zhu, Paula Kaitlyn" w:date="2023-12-19T13:39:00Z"/>
          <w:rFonts w:ascii="Arial" w:hAnsi="Arial" w:cs="Arial"/>
        </w:rPr>
      </w:pPr>
      <w:r w:rsidRPr="005E300D">
        <w:rPr>
          <w:rFonts w:ascii="Arial" w:hAnsi="Arial" w:cs="Arial"/>
        </w:rPr>
        <w:t>Viruses</w:t>
      </w:r>
    </w:p>
    <w:p w14:paraId="534DD24D" w14:textId="77777777" w:rsidR="004E2051" w:rsidRPr="005E300D" w:rsidRDefault="004E2051" w:rsidP="00F143FF">
      <w:pPr>
        <w:pStyle w:val="ListParagraph"/>
        <w:numPr>
          <w:ilvl w:val="1"/>
          <w:numId w:val="3"/>
        </w:numPr>
        <w:spacing w:after="0" w:line="276" w:lineRule="auto"/>
        <w:jc w:val="both"/>
        <w:rPr>
          <w:ins w:id="70" w:author="Zhu, Paula Kaitlyn" w:date="2023-12-19T13:39:00Z"/>
          <w:rFonts w:ascii="Arial" w:hAnsi="Arial" w:cs="Arial"/>
        </w:rPr>
      </w:pPr>
    </w:p>
    <w:p w14:paraId="3FD17FC9" w14:textId="4DBE6A96" w:rsidR="00D05D05" w:rsidRPr="005E300D" w:rsidRDefault="00D05D05" w:rsidP="004E2051">
      <w:pPr>
        <w:pStyle w:val="ListParagraph"/>
        <w:numPr>
          <w:ilvl w:val="2"/>
          <w:numId w:val="3"/>
        </w:numPr>
        <w:spacing w:after="0" w:line="276" w:lineRule="auto"/>
        <w:jc w:val="both"/>
        <w:rPr>
          <w:rFonts w:ascii="Arial" w:hAnsi="Arial" w:cs="Arial"/>
          <w:rPrChange w:id="71" w:author="Zhu, Paula Kaitlyn" w:date="2023-12-19T13:39:00Z">
            <w:rPr>
              <w:rFonts w:ascii="Arial" w:hAnsi="Arial" w:cs="Arial"/>
              <w:b w:val="0"/>
              <w:bCs w:val="0"/>
              <w:highlight w:val="yellow"/>
              <w:u w:val="single"/>
            </w:rPr>
          </w:rPrChange>
        </w:rPr>
        <w:pPrChange w:id="72" w:author="Zhu, Paula Kaitlyn" w:date="2023-12-19T13:39:00Z">
          <w:pPr>
            <w:pStyle w:val="Heading1"/>
            <w:numPr>
              <w:ilvl w:val="2"/>
              <w:numId w:val="3"/>
            </w:numPr>
            <w:spacing w:after="0" w:line="276" w:lineRule="auto"/>
            <w:ind w:left="2160" w:hanging="360"/>
            <w:jc w:val="both"/>
          </w:pPr>
        </w:pPrChange>
      </w:pPr>
      <w:del w:id="73" w:author="Giselle Fernandes" w:date="2023-12-19T13:07:00Z">
        <w:r w:rsidRPr="005E300D" w:rsidDel="00714809">
          <w:rPr>
            <w:rFonts w:ascii="Arial" w:hAnsi="Arial" w:cs="Arial"/>
            <w:rPrChange w:id="74" w:author="Zhu, Paula Kaitlyn" w:date="2023-12-19T13:39:00Z">
              <w:rPr>
                <w:b w:val="0"/>
                <w:bCs w:val="0"/>
              </w:rPr>
            </w:rPrChange>
          </w:rPr>
          <w:delText>(AAV)8-GFAPhM3D(Gq)-mCherry</w:delText>
        </w:r>
        <w:r w:rsidR="000A0F17" w:rsidRPr="005E300D" w:rsidDel="00714809">
          <w:rPr>
            <w:rFonts w:ascii="Arial" w:hAnsi="Arial" w:cs="Arial"/>
            <w:rPrChange w:id="75" w:author="Zhu, Paula Kaitlyn" w:date="2023-12-19T13:39:00Z">
              <w:rPr>
                <w:b w:val="0"/>
                <w:bCs w:val="0"/>
              </w:rPr>
            </w:rPrChange>
          </w:rPr>
          <w:delText xml:space="preserve"> </w:delText>
        </w:r>
        <w:r w:rsidR="000A0F17" w:rsidRPr="005E300D" w:rsidDel="00714809">
          <w:rPr>
            <w:rFonts w:ascii="Arial" w:hAnsi="Arial" w:cs="Arial"/>
            <w:rPrChange w:id="76" w:author="Zhu, Paula Kaitlyn" w:date="2023-12-19T13:39:00Z">
              <w:rPr>
                <w:rFonts w:ascii="Arial" w:hAnsi="Arial" w:cs="Arial"/>
                <w:b w:val="0"/>
                <w:bCs w:val="0"/>
                <w:sz w:val="22"/>
                <w:szCs w:val="22"/>
                <w:highlight w:val="yellow"/>
              </w:rPr>
            </w:rPrChange>
          </w:rPr>
          <w:delText>[</w:delText>
        </w:r>
        <w:r w:rsidR="00A556C7" w:rsidRPr="005E300D" w:rsidDel="00714809">
          <w:rPr>
            <w:rFonts w:ascii="Arial" w:hAnsi="Arial" w:cs="Arial"/>
            <w:rPrChange w:id="77" w:author="Zhu, Paula Kaitlyn" w:date="2023-12-19T13:39:00Z">
              <w:rPr>
                <w:rFonts w:ascii="Arial" w:hAnsi="Arial" w:cs="Arial"/>
                <w:b w:val="0"/>
                <w:bCs w:val="0"/>
                <w:sz w:val="22"/>
                <w:szCs w:val="22"/>
                <w:highlight w:val="yellow"/>
              </w:rPr>
            </w:rPrChange>
          </w:rPr>
          <w:delText xml:space="preserve">but </w:delText>
        </w:r>
        <w:r w:rsidR="00CF650A" w:rsidRPr="005E300D" w:rsidDel="00714809">
          <w:rPr>
            <w:rFonts w:ascii="Arial" w:hAnsi="Arial" w:cs="Arial"/>
            <w:rPrChange w:id="78" w:author="Zhu, Paula Kaitlyn" w:date="2023-12-19T13:39:00Z">
              <w:rPr>
                <w:rFonts w:ascii="Arial" w:hAnsi="Arial" w:cs="Arial"/>
                <w:b w:val="0"/>
                <w:bCs w:val="0"/>
                <w:sz w:val="22"/>
                <w:szCs w:val="22"/>
                <w:highlight w:val="yellow"/>
              </w:rPr>
            </w:rPrChange>
          </w:rPr>
          <w:delText xml:space="preserve">for neurons, and also </w:delText>
        </w:r>
        <w:r w:rsidR="000A0F17" w:rsidRPr="005E300D" w:rsidDel="00714809">
          <w:rPr>
            <w:rFonts w:ascii="Arial" w:hAnsi="Arial" w:cs="Arial"/>
            <w:rPrChange w:id="79" w:author="Zhu, Paula Kaitlyn" w:date="2023-12-19T13:39:00Z">
              <w:rPr>
                <w:rFonts w:ascii="Arial" w:hAnsi="Arial" w:cs="Arial"/>
                <w:b w:val="0"/>
                <w:bCs w:val="0"/>
                <w:sz w:val="22"/>
                <w:szCs w:val="22"/>
                <w:highlight w:val="yellow"/>
              </w:rPr>
            </w:rPrChange>
          </w:rPr>
          <w:delText>GiDREADD instead?]</w:delText>
        </w:r>
      </w:del>
      <w:ins w:id="80" w:author="Giselle Fernandes" w:date="2023-12-19T13:08:00Z">
        <w:del w:id="81" w:author="Zhu, Paula Kaitlyn" w:date="2023-12-19T13:38:00Z">
          <w:r w:rsidR="00714809" w:rsidRPr="005E300D" w:rsidDel="00F26013">
            <w:rPr>
              <w:rFonts w:ascii="Arial" w:hAnsi="Arial" w:cs="Arial"/>
              <w:rPrChange w:id="82" w:author="Zhu, Paula Kaitlyn" w:date="2023-12-19T13:39:00Z">
                <w:rPr>
                  <w:rFonts w:ascii="Arial" w:hAnsi="Arial" w:cs="Arial"/>
                  <w:sz w:val="22"/>
                  <w:szCs w:val="22"/>
                  <w:highlight w:val="yellow"/>
                </w:rPr>
              </w:rPrChange>
            </w:rPr>
            <w:delText xml:space="preserve"> </w:delText>
          </w:r>
        </w:del>
        <w:r w:rsidR="00714809" w:rsidRPr="005E300D">
          <w:rPr>
            <w:rFonts w:ascii="Arial" w:hAnsi="Arial" w:cs="Arial"/>
            <w14:ligatures w14:val="none"/>
            <w:rPrChange w:id="83" w:author="Zhu, Paula Kaitlyn" w:date="2023-12-19T13:39:00Z">
              <w:rPr>
                <w:b w:val="0"/>
                <w:bCs w:val="0"/>
                <w:sz w:val="22"/>
                <w:szCs w:val="22"/>
                <w:u w:val="single"/>
                <w14:ligatures w14:val="none"/>
              </w:rPr>
            </w:rPrChange>
          </w:rPr>
          <w:t>pAAV-hSyn-DIO-hM4D(Gi)-</w:t>
        </w:r>
        <w:proofErr w:type="spellStart"/>
        <w:r w:rsidR="00714809" w:rsidRPr="005E300D">
          <w:rPr>
            <w:rFonts w:ascii="Arial" w:hAnsi="Arial" w:cs="Arial"/>
            <w14:ligatures w14:val="none"/>
            <w:rPrChange w:id="84" w:author="Zhu, Paula Kaitlyn" w:date="2023-12-19T13:39:00Z">
              <w:rPr>
                <w:b w:val="0"/>
                <w:bCs w:val="0"/>
                <w:sz w:val="22"/>
                <w:szCs w:val="22"/>
                <w:u w:val="single"/>
                <w14:ligatures w14:val="none"/>
              </w:rPr>
            </w:rPrChange>
          </w:rPr>
          <w:t>mCherry</w:t>
        </w:r>
        <w:proofErr w:type="spellEnd"/>
        <w:r w:rsidR="00714809" w:rsidRPr="005E300D">
          <w:rPr>
            <w:rFonts w:ascii="Arial" w:hAnsi="Arial" w:cs="Arial"/>
            <w14:ligatures w14:val="none"/>
            <w:rPrChange w:id="85" w:author="Zhu, Paula Kaitlyn" w:date="2023-12-19T13:39:00Z">
              <w:rPr>
                <w:b w:val="0"/>
                <w:bCs w:val="0"/>
                <w:sz w:val="22"/>
                <w:szCs w:val="22"/>
                <w:u w:val="single"/>
                <w14:ligatures w14:val="none"/>
              </w:rPr>
            </w:rPrChange>
          </w:rPr>
          <w:t xml:space="preserve"> for cell specific chemogenetic inhibition of neuronal activity.</w:t>
        </w:r>
      </w:ins>
    </w:p>
    <w:p w14:paraId="0D0170A8" w14:textId="38022D0F" w:rsidR="00D05D05" w:rsidRPr="005E300D" w:rsidRDefault="00D05D05" w:rsidP="00F143FF">
      <w:pPr>
        <w:pStyle w:val="ListParagraph"/>
        <w:numPr>
          <w:ilvl w:val="2"/>
          <w:numId w:val="3"/>
        </w:numPr>
        <w:spacing w:after="0" w:line="276" w:lineRule="auto"/>
        <w:jc w:val="both"/>
        <w:rPr>
          <w:rFonts w:ascii="Arial" w:hAnsi="Arial" w:cs="Arial"/>
        </w:rPr>
      </w:pPr>
      <w:del w:id="86" w:author="Zhu, Paula Kaitlyn" w:date="2023-12-19T13:37:00Z">
        <w:r w:rsidRPr="005E300D" w:rsidDel="00F26013">
          <w:rPr>
            <w:rFonts w:ascii="Arial" w:hAnsi="Arial" w:cs="Arial"/>
          </w:rPr>
          <w:delText>Syn.GCaMP6s.WPRE.SV40</w:delText>
        </w:r>
        <w:r w:rsidR="000A0F17" w:rsidRPr="005E300D" w:rsidDel="00F26013">
          <w:rPr>
            <w:rFonts w:ascii="Arial" w:hAnsi="Arial" w:cs="Arial"/>
          </w:rPr>
          <w:delText xml:space="preserve"> </w:delText>
        </w:r>
        <w:r w:rsidR="000A0F17" w:rsidRPr="005E300D" w:rsidDel="00F26013">
          <w:rPr>
            <w:rFonts w:ascii="Arial" w:hAnsi="Arial" w:cs="Arial"/>
            <w:rPrChange w:id="87" w:author="Zhu, Paula Kaitlyn" w:date="2023-12-19T13:39:00Z">
              <w:rPr>
                <w:rFonts w:ascii="Arial" w:hAnsi="Arial" w:cs="Arial"/>
                <w:highlight w:val="yellow"/>
              </w:rPr>
            </w:rPrChange>
          </w:rPr>
          <w:delText>[</w:delText>
        </w:r>
        <w:r w:rsidR="00EF543F" w:rsidRPr="005E300D" w:rsidDel="00F26013">
          <w:rPr>
            <w:rFonts w:ascii="Arial" w:hAnsi="Arial" w:cs="Arial"/>
            <w:rPrChange w:id="88" w:author="Zhu, Paula Kaitlyn" w:date="2023-12-19T13:39:00Z">
              <w:rPr>
                <w:rFonts w:ascii="Arial" w:hAnsi="Arial" w:cs="Arial"/>
                <w:highlight w:val="yellow"/>
              </w:rPr>
            </w:rPrChange>
          </w:rPr>
          <w:delText xml:space="preserve">again </w:delText>
        </w:r>
        <w:r w:rsidR="000A0F17" w:rsidRPr="005E300D" w:rsidDel="00F26013">
          <w:rPr>
            <w:rFonts w:ascii="Arial" w:hAnsi="Arial" w:cs="Arial"/>
            <w:rPrChange w:id="89" w:author="Zhu, Paula Kaitlyn" w:date="2023-12-19T13:39:00Z">
              <w:rPr>
                <w:rFonts w:ascii="Arial" w:hAnsi="Arial" w:cs="Arial"/>
                <w:highlight w:val="yellow"/>
              </w:rPr>
            </w:rPrChange>
          </w:rPr>
          <w:delText xml:space="preserve">not </w:delText>
        </w:r>
        <w:r w:rsidR="00FD0BED" w:rsidRPr="005E300D" w:rsidDel="00F26013">
          <w:rPr>
            <w:rFonts w:ascii="Arial" w:hAnsi="Arial" w:cs="Arial"/>
            <w:rPrChange w:id="90" w:author="Zhu, Paula Kaitlyn" w:date="2023-12-19T13:39:00Z">
              <w:rPr>
                <w:rFonts w:ascii="Arial" w:hAnsi="Arial" w:cs="Arial"/>
                <w:highlight w:val="yellow"/>
              </w:rPr>
            </w:rPrChange>
          </w:rPr>
          <w:delText>6s</w:delText>
        </w:r>
        <w:r w:rsidR="004D7FF5" w:rsidRPr="005E300D" w:rsidDel="00F26013">
          <w:rPr>
            <w:rFonts w:ascii="Arial" w:hAnsi="Arial" w:cs="Arial"/>
            <w:rPrChange w:id="91" w:author="Zhu, Paula Kaitlyn" w:date="2023-12-19T13:39:00Z">
              <w:rPr>
                <w:rFonts w:ascii="Arial" w:hAnsi="Arial" w:cs="Arial"/>
                <w:highlight w:val="yellow"/>
              </w:rPr>
            </w:rPrChange>
          </w:rPr>
          <w:delText>, prob not this virus</w:delText>
        </w:r>
        <w:r w:rsidR="000A0F17" w:rsidRPr="005E300D" w:rsidDel="00F26013">
          <w:rPr>
            <w:rFonts w:ascii="Arial" w:hAnsi="Arial" w:cs="Arial"/>
            <w:rPrChange w:id="92" w:author="Zhu, Paula Kaitlyn" w:date="2023-12-19T13:39:00Z">
              <w:rPr>
                <w:rFonts w:ascii="Arial" w:hAnsi="Arial" w:cs="Arial"/>
                <w:highlight w:val="yellow"/>
              </w:rPr>
            </w:rPrChange>
          </w:rPr>
          <w:delText>]</w:delText>
        </w:r>
        <w:r w:rsidR="00714809" w:rsidRPr="005E300D" w:rsidDel="00F26013">
          <w:rPr>
            <w:rFonts w:ascii="Arial" w:hAnsi="Arial" w:cs="Arial"/>
          </w:rPr>
          <w:delText xml:space="preserve"> </w:delText>
        </w:r>
      </w:del>
      <w:ins w:id="93" w:author="Giselle Fernandes" w:date="2023-12-19T13:10:00Z">
        <w:r w:rsidR="00714809" w:rsidRPr="005E300D">
          <w:rPr>
            <w:rStyle w:val="material-name"/>
            <w:rFonts w:ascii="Arial" w:hAnsi="Arial" w:cs="Arial"/>
            <w:rPrChange w:id="94" w:author="Zhu, Paula Kaitlyn" w:date="2023-12-19T13:39:00Z">
              <w:rPr>
                <w:rStyle w:val="material-name"/>
              </w:rPr>
            </w:rPrChange>
          </w:rPr>
          <w:t>pGP-AAV-syn-jGCaMP7f-WPRE to image calcium activity in neuronal populations</w:t>
        </w:r>
      </w:ins>
    </w:p>
    <w:p w14:paraId="6A85C9A9" w14:textId="611C9825" w:rsidR="00B94EE0" w:rsidRPr="005E300D" w:rsidRDefault="00B94EE0" w:rsidP="00F143FF">
      <w:pPr>
        <w:pStyle w:val="ListParagraph"/>
        <w:numPr>
          <w:ilvl w:val="1"/>
          <w:numId w:val="3"/>
        </w:numPr>
        <w:spacing w:after="0" w:line="276" w:lineRule="auto"/>
        <w:jc w:val="both"/>
        <w:rPr>
          <w:rFonts w:ascii="Arial" w:hAnsi="Arial" w:cs="Arial"/>
        </w:rPr>
      </w:pPr>
      <w:r w:rsidRPr="005E300D">
        <w:rPr>
          <w:rFonts w:ascii="Arial" w:hAnsi="Arial" w:cs="Arial"/>
        </w:rPr>
        <w:t xml:space="preserve">Cranial window glued on the skull allowing a view to the motor cortex. </w:t>
      </w:r>
    </w:p>
    <w:p w14:paraId="1405DC7A" w14:textId="445CD010" w:rsidR="00B94EE0" w:rsidRPr="005E300D" w:rsidRDefault="00B94EE0" w:rsidP="00F143FF">
      <w:pPr>
        <w:pStyle w:val="ListParagraph"/>
        <w:numPr>
          <w:ilvl w:val="1"/>
          <w:numId w:val="3"/>
        </w:numPr>
        <w:spacing w:after="0" w:line="276" w:lineRule="auto"/>
        <w:jc w:val="both"/>
        <w:rPr>
          <w:rFonts w:ascii="Arial" w:hAnsi="Arial" w:cs="Arial"/>
        </w:rPr>
      </w:pPr>
      <w:r w:rsidRPr="005E300D">
        <w:rPr>
          <w:rFonts w:ascii="Arial" w:hAnsi="Arial" w:cs="Arial"/>
        </w:rPr>
        <w:t>Recovery was monitored for 72 hours</w:t>
      </w:r>
      <w:r w:rsidR="00541E1F" w:rsidRPr="005E300D">
        <w:rPr>
          <w:rFonts w:ascii="Arial" w:hAnsi="Arial" w:cs="Arial"/>
        </w:rPr>
        <w:t>.</w:t>
      </w:r>
      <w:r w:rsidRPr="005E300D">
        <w:rPr>
          <w:rFonts w:ascii="Arial" w:hAnsi="Arial" w:cs="Arial"/>
        </w:rPr>
        <w:t xml:space="preserve"> </w:t>
      </w:r>
    </w:p>
    <w:p w14:paraId="433DEFB3" w14:textId="78ED8F80" w:rsidR="00C57C8C" w:rsidRPr="005E300D" w:rsidRDefault="00C57C8C" w:rsidP="00F143FF">
      <w:pPr>
        <w:pStyle w:val="ListParagraph"/>
        <w:numPr>
          <w:ilvl w:val="0"/>
          <w:numId w:val="3"/>
        </w:numPr>
        <w:spacing w:after="0" w:line="276" w:lineRule="auto"/>
        <w:jc w:val="both"/>
        <w:rPr>
          <w:rFonts w:ascii="Arial" w:hAnsi="Arial" w:cs="Arial"/>
        </w:rPr>
      </w:pPr>
      <w:r w:rsidRPr="005E300D">
        <w:rPr>
          <w:rFonts w:ascii="Arial" w:hAnsi="Arial" w:cs="Arial"/>
        </w:rPr>
        <w:t xml:space="preserve">Training </w:t>
      </w:r>
    </w:p>
    <w:p w14:paraId="785A15F1" w14:textId="126DC264" w:rsidR="00D05D05" w:rsidRPr="005E300D" w:rsidRDefault="00DB6D8C">
      <w:pPr>
        <w:autoSpaceDE w:val="0"/>
        <w:autoSpaceDN w:val="0"/>
        <w:adjustRightInd w:val="0"/>
        <w:spacing w:after="0" w:line="240" w:lineRule="auto"/>
        <w:rPr>
          <w:rFonts w:ascii="Arial" w:hAnsi="Arial" w:cs="Arial"/>
        </w:rPr>
        <w:pPrChange w:id="95" w:author="Giselle Fernandes" w:date="2023-12-19T13:13:00Z">
          <w:pPr>
            <w:pStyle w:val="ListParagraph"/>
            <w:numPr>
              <w:ilvl w:val="1"/>
              <w:numId w:val="3"/>
            </w:numPr>
            <w:spacing w:after="0" w:line="276" w:lineRule="auto"/>
            <w:ind w:left="1440" w:hanging="360"/>
            <w:jc w:val="both"/>
          </w:pPr>
        </w:pPrChange>
      </w:pPr>
      <w:r w:rsidRPr="005E300D">
        <w:rPr>
          <w:rFonts w:ascii="Arial" w:hAnsi="Arial" w:cs="Arial"/>
        </w:rPr>
        <w:t>After recovery mice w</w:t>
      </w:r>
      <w:r w:rsidR="00D7685B" w:rsidRPr="005E300D">
        <w:rPr>
          <w:rFonts w:ascii="Arial" w:hAnsi="Arial" w:cs="Arial"/>
        </w:rPr>
        <w:t>ill be</w:t>
      </w:r>
      <w:r w:rsidRPr="005E300D">
        <w:rPr>
          <w:rFonts w:ascii="Arial" w:hAnsi="Arial" w:cs="Arial"/>
        </w:rPr>
        <w:t xml:space="preserve"> put on a water restriction schedule </w:t>
      </w:r>
      <w:del w:id="96" w:author="Giselle Fernandes" w:date="2023-12-19T13:10:00Z">
        <w:r w:rsidRPr="005E300D" w:rsidDel="00714809">
          <w:rPr>
            <w:rFonts w:ascii="Arial" w:hAnsi="Arial" w:cs="Arial"/>
          </w:rPr>
          <w:delText xml:space="preserve">only receiving </w:delText>
        </w:r>
        <w:r w:rsidRPr="005E300D" w:rsidDel="00714809">
          <w:rPr>
            <w:rFonts w:ascii="Arial" w:hAnsi="Arial" w:cs="Arial"/>
            <w:highlight w:val="yellow"/>
          </w:rPr>
          <w:delText>1.5mL</w:delText>
        </w:r>
        <w:r w:rsidR="00B7393F" w:rsidRPr="005E300D" w:rsidDel="00714809">
          <w:rPr>
            <w:rFonts w:ascii="Arial" w:hAnsi="Arial" w:cs="Arial"/>
          </w:rPr>
          <w:delText xml:space="preserve"> [</w:delText>
        </w:r>
        <w:r w:rsidR="00B7393F" w:rsidRPr="005E300D" w:rsidDel="00714809">
          <w:rPr>
            <w:rFonts w:ascii="Arial" w:hAnsi="Arial" w:cs="Arial"/>
            <w:highlight w:val="yellow"/>
          </w:rPr>
          <w:delText>no idea if that’s the correct volume</w:delText>
        </w:r>
        <w:r w:rsidR="00B7393F" w:rsidRPr="005E300D" w:rsidDel="00714809">
          <w:rPr>
            <w:rFonts w:ascii="Arial" w:hAnsi="Arial" w:cs="Arial"/>
          </w:rPr>
          <w:delText>]</w:delText>
        </w:r>
        <w:r w:rsidRPr="005E300D" w:rsidDel="00714809">
          <w:rPr>
            <w:rFonts w:ascii="Arial" w:hAnsi="Arial" w:cs="Arial"/>
          </w:rPr>
          <w:delText xml:space="preserve"> of water per day </w:delText>
        </w:r>
      </w:del>
      <w:ins w:id="97" w:author="Giselle Fernandes" w:date="2023-12-19T13:13:00Z">
        <w:r w:rsidR="00714809" w:rsidRPr="005E300D">
          <w:rPr>
            <w:rFonts w:ascii="Arial" w:hAnsi="Arial" w:cs="Arial"/>
          </w:rPr>
          <w:t xml:space="preserve"> receiving </w:t>
        </w:r>
        <w:r w:rsidR="00714809" w:rsidRPr="005E300D">
          <w:rPr>
            <w:rFonts w:ascii="Arial" w:hAnsi="Arial" w:cs="Arial"/>
            <w:kern w:val="0"/>
            <w:lang w:bidi="mr-IN"/>
            <w:rPrChange w:id="98" w:author="Zhu, Paula Kaitlyn" w:date="2023-12-19T13:39:00Z">
              <w:rPr>
                <w:rFonts w:ascii="Verdana" w:hAnsi="Verdana" w:cs="Verdana"/>
                <w:kern w:val="0"/>
                <w:sz w:val="18"/>
                <w:szCs w:val="18"/>
                <w:lang w:bidi="mr-IN"/>
              </w:rPr>
            </w:rPrChange>
          </w:rPr>
          <w:t>25mL/kg water per day, gradually decreasing from ad</w:t>
        </w:r>
        <w:r w:rsidR="00AC608B" w:rsidRPr="005E300D">
          <w:rPr>
            <w:rFonts w:ascii="Arial" w:hAnsi="Arial" w:cs="Arial"/>
            <w:kern w:val="0"/>
            <w:lang w:bidi="mr-IN"/>
          </w:rPr>
          <w:t xml:space="preserve"> </w:t>
        </w:r>
        <w:r w:rsidR="00714809" w:rsidRPr="005E300D">
          <w:rPr>
            <w:rFonts w:ascii="Arial" w:hAnsi="Arial" w:cs="Arial"/>
            <w:kern w:val="0"/>
            <w:lang w:bidi="mr-IN"/>
            <w:rPrChange w:id="99" w:author="Zhu, Paula Kaitlyn" w:date="2023-12-19T13:39:00Z">
              <w:rPr>
                <w:rFonts w:ascii="Verdana" w:hAnsi="Verdana" w:cs="Verdana"/>
                <w:kern w:val="0"/>
                <w:sz w:val="18"/>
                <w:szCs w:val="18"/>
                <w:lang w:bidi="mr-IN"/>
              </w:rPr>
            </w:rPrChange>
          </w:rPr>
          <w:t>libitum to 25mL/kg water per day over the course of one week</w:t>
        </w:r>
        <w:r w:rsidR="00AC608B" w:rsidRPr="005E300D">
          <w:rPr>
            <w:rFonts w:ascii="Arial" w:hAnsi="Arial" w:cs="Arial"/>
            <w:kern w:val="0"/>
            <w:lang w:bidi="mr-IN"/>
          </w:rPr>
          <w:t xml:space="preserve">. </w:t>
        </w:r>
      </w:ins>
      <w:ins w:id="100" w:author="Giselle Fernandes" w:date="2023-12-19T13:14:00Z">
        <w:r w:rsidR="00AC608B" w:rsidRPr="005E300D">
          <w:rPr>
            <w:rFonts w:ascii="Arial" w:hAnsi="Arial" w:cs="Arial"/>
            <w:kern w:val="0"/>
            <w:lang w:bidi="mr-IN"/>
          </w:rPr>
          <w:t xml:space="preserve">The mice will be monitored weekly throughout the experiment to for signs of distress and a weight loss of no more than </w:t>
        </w:r>
      </w:ins>
      <w:ins w:id="101" w:author="Giselle Fernandes" w:date="2023-12-19T13:15:00Z">
        <w:r w:rsidR="00AC608B" w:rsidRPr="005E300D">
          <w:rPr>
            <w:rFonts w:ascii="Arial" w:hAnsi="Arial" w:cs="Arial"/>
            <w:kern w:val="0"/>
            <w:lang w:bidi="mr-IN"/>
          </w:rPr>
          <w:t xml:space="preserve">10% of its original body weight will be allowed. </w:t>
        </w:r>
      </w:ins>
    </w:p>
    <w:p w14:paraId="0184CEA3" w14:textId="3BDAAD45" w:rsidR="005F5F41" w:rsidRPr="005E300D" w:rsidRDefault="00DB6D8C" w:rsidP="00F143FF">
      <w:pPr>
        <w:pStyle w:val="ListParagraph"/>
        <w:numPr>
          <w:ilvl w:val="1"/>
          <w:numId w:val="3"/>
        </w:numPr>
        <w:spacing w:after="0" w:line="276" w:lineRule="auto"/>
        <w:jc w:val="both"/>
        <w:rPr>
          <w:rFonts w:ascii="Arial" w:hAnsi="Arial" w:cs="Arial"/>
        </w:rPr>
      </w:pPr>
      <w:r w:rsidRPr="005E300D">
        <w:rPr>
          <w:rFonts w:ascii="Arial" w:hAnsi="Arial" w:cs="Arial"/>
        </w:rPr>
        <w:t xml:space="preserve">Mice </w:t>
      </w:r>
      <w:r w:rsidR="00D7685B" w:rsidRPr="005E300D">
        <w:rPr>
          <w:rFonts w:ascii="Arial" w:hAnsi="Arial" w:cs="Arial"/>
        </w:rPr>
        <w:t>will be</w:t>
      </w:r>
      <w:r w:rsidRPr="005E300D">
        <w:rPr>
          <w:rFonts w:ascii="Arial" w:hAnsi="Arial" w:cs="Arial"/>
        </w:rPr>
        <w:t xml:space="preserve"> trained to associate </w:t>
      </w:r>
      <w:r w:rsidR="00117B8D" w:rsidRPr="005E300D">
        <w:rPr>
          <w:rFonts w:ascii="Arial" w:hAnsi="Arial" w:cs="Arial"/>
        </w:rPr>
        <w:t xml:space="preserve">either a </w:t>
      </w:r>
      <w:r w:rsidR="00D9192A" w:rsidRPr="005E300D">
        <w:rPr>
          <w:rFonts w:ascii="Arial" w:hAnsi="Arial" w:cs="Arial"/>
        </w:rPr>
        <w:t xml:space="preserve">self-initiated or </w:t>
      </w:r>
      <w:r w:rsidR="00117B8D" w:rsidRPr="005E300D">
        <w:rPr>
          <w:rFonts w:ascii="Arial" w:hAnsi="Arial" w:cs="Arial"/>
        </w:rPr>
        <w:t xml:space="preserve">cued </w:t>
      </w:r>
      <w:r w:rsidRPr="005E300D">
        <w:rPr>
          <w:rFonts w:ascii="Arial" w:hAnsi="Arial" w:cs="Arial"/>
        </w:rPr>
        <w:t xml:space="preserve">lever press with reward until mouse </w:t>
      </w:r>
      <w:r w:rsidR="00B05B70" w:rsidRPr="005E300D">
        <w:rPr>
          <w:rFonts w:ascii="Arial" w:hAnsi="Arial" w:cs="Arial"/>
        </w:rPr>
        <w:t xml:space="preserve">made 100 successful </w:t>
      </w:r>
      <w:r w:rsidRPr="005E300D">
        <w:rPr>
          <w:rFonts w:ascii="Arial" w:hAnsi="Arial" w:cs="Arial"/>
        </w:rPr>
        <w:t xml:space="preserve">consecutive </w:t>
      </w:r>
      <w:r w:rsidR="006A7055" w:rsidRPr="005E300D">
        <w:rPr>
          <w:rFonts w:ascii="Arial" w:hAnsi="Arial" w:cs="Arial"/>
        </w:rPr>
        <w:t xml:space="preserve">lever press </w:t>
      </w:r>
      <w:r w:rsidR="003A0A7C" w:rsidRPr="005E300D">
        <w:rPr>
          <w:rFonts w:ascii="Arial" w:hAnsi="Arial" w:cs="Arial"/>
        </w:rPr>
        <w:t>trials.</w:t>
      </w:r>
      <w:r w:rsidRPr="005E300D">
        <w:rPr>
          <w:rFonts w:ascii="Arial" w:hAnsi="Arial" w:cs="Arial"/>
        </w:rPr>
        <w:t xml:space="preserve"> </w:t>
      </w:r>
    </w:p>
    <w:p w14:paraId="3E825DE3" w14:textId="6AD09583" w:rsidR="00D7685B" w:rsidRPr="005E300D" w:rsidRDefault="00D7685B" w:rsidP="00F143FF">
      <w:pPr>
        <w:pStyle w:val="ListParagraph"/>
        <w:numPr>
          <w:ilvl w:val="0"/>
          <w:numId w:val="3"/>
        </w:numPr>
        <w:spacing w:after="0" w:line="276" w:lineRule="auto"/>
        <w:jc w:val="both"/>
        <w:rPr>
          <w:rFonts w:ascii="Arial" w:hAnsi="Arial" w:cs="Arial"/>
        </w:rPr>
      </w:pPr>
      <w:r w:rsidRPr="005E300D">
        <w:rPr>
          <w:rFonts w:ascii="Arial" w:hAnsi="Arial" w:cs="Arial"/>
        </w:rPr>
        <w:t xml:space="preserve">Two-photon imaging </w:t>
      </w:r>
    </w:p>
    <w:p w14:paraId="5216D57F" w14:textId="65E1ED70" w:rsidR="00D7685B" w:rsidRPr="005E300D" w:rsidRDefault="00445CA6" w:rsidP="00F143FF">
      <w:pPr>
        <w:pStyle w:val="ListParagraph"/>
        <w:numPr>
          <w:ilvl w:val="1"/>
          <w:numId w:val="3"/>
        </w:numPr>
        <w:spacing w:after="0" w:line="276" w:lineRule="auto"/>
        <w:jc w:val="both"/>
        <w:rPr>
          <w:rFonts w:ascii="Arial" w:hAnsi="Arial" w:cs="Arial"/>
        </w:rPr>
      </w:pPr>
      <w:del w:id="102" w:author="Giselle Fernandes" w:date="2023-12-19T13:16:00Z">
        <w:r w:rsidRPr="005E300D" w:rsidDel="00AC608B">
          <w:rPr>
            <w:rFonts w:ascii="Arial" w:hAnsi="Arial" w:cs="Arial"/>
          </w:rPr>
          <w:delText xml:space="preserve">(Calcium activity) </w:delText>
        </w:r>
      </w:del>
      <w:r w:rsidR="00D7685B" w:rsidRPr="005E300D">
        <w:rPr>
          <w:rFonts w:ascii="Arial" w:hAnsi="Arial" w:cs="Arial"/>
        </w:rPr>
        <w:t>Imaging will be recorded with a Prairie Ultima IV two-photon microscopy system.</w:t>
      </w:r>
    </w:p>
    <w:p w14:paraId="0D5396BA" w14:textId="3BBDF46C" w:rsidR="00D7685B" w:rsidRPr="005E300D" w:rsidRDefault="00AC608B" w:rsidP="00F143FF">
      <w:pPr>
        <w:pStyle w:val="ListParagraph"/>
        <w:numPr>
          <w:ilvl w:val="1"/>
          <w:numId w:val="3"/>
        </w:numPr>
        <w:spacing w:after="0" w:line="276" w:lineRule="auto"/>
        <w:jc w:val="both"/>
        <w:rPr>
          <w:rFonts w:ascii="Arial" w:hAnsi="Arial" w:cs="Arial"/>
        </w:rPr>
      </w:pPr>
      <w:ins w:id="103" w:author="Giselle Fernandes" w:date="2023-12-19T13:16:00Z">
        <w:r w:rsidRPr="005E300D">
          <w:rPr>
            <w:rFonts w:ascii="Arial" w:hAnsi="Arial" w:cs="Arial"/>
          </w:rPr>
          <w:t>Calcium</w:t>
        </w:r>
      </w:ins>
      <w:ins w:id="104" w:author="Giselle Fernandes" w:date="2023-12-19T13:15:00Z">
        <w:r w:rsidRPr="005E300D">
          <w:rPr>
            <w:rFonts w:ascii="Arial" w:hAnsi="Arial" w:cs="Arial"/>
          </w:rPr>
          <w:t xml:space="preserve"> transient</w:t>
        </w:r>
      </w:ins>
      <w:ins w:id="105" w:author="Giselle Fernandes" w:date="2023-12-19T13:16:00Z">
        <w:r w:rsidRPr="005E300D">
          <w:rPr>
            <w:rFonts w:ascii="Arial" w:hAnsi="Arial" w:cs="Arial"/>
          </w:rPr>
          <w:t>s</w:t>
        </w:r>
      </w:ins>
      <w:ins w:id="106" w:author="Giselle Fernandes" w:date="2023-12-19T13:15:00Z">
        <w:r w:rsidRPr="005E300D">
          <w:rPr>
            <w:rFonts w:ascii="Arial" w:hAnsi="Arial" w:cs="Arial"/>
          </w:rPr>
          <w:t xml:space="preserve"> will be imaged and </w:t>
        </w:r>
      </w:ins>
      <w:ins w:id="107" w:author="Giselle Fernandes" w:date="2023-12-19T13:16:00Z">
        <w:r w:rsidRPr="005E300D">
          <w:rPr>
            <w:rFonts w:ascii="Arial" w:hAnsi="Arial" w:cs="Arial"/>
          </w:rPr>
          <w:t xml:space="preserve">recorded by </w:t>
        </w:r>
      </w:ins>
      <w:r w:rsidR="00D7685B" w:rsidRPr="005E300D">
        <w:rPr>
          <w:rFonts w:ascii="Arial" w:hAnsi="Arial" w:cs="Arial"/>
        </w:rPr>
        <w:t xml:space="preserve">Two-photon excitation </w:t>
      </w:r>
      <w:del w:id="108" w:author="Giselle Fernandes" w:date="2023-12-19T13:16:00Z">
        <w:r w:rsidR="00D7685B" w:rsidRPr="005E300D" w:rsidDel="00AC608B">
          <w:rPr>
            <w:rFonts w:ascii="Arial" w:hAnsi="Arial" w:cs="Arial"/>
          </w:rPr>
          <w:delText xml:space="preserve">will occur </w:delText>
        </w:r>
      </w:del>
      <w:ins w:id="109" w:author="Giselle Fernandes" w:date="2023-12-19T13:16:00Z">
        <w:r w:rsidRPr="005E300D">
          <w:rPr>
            <w:rFonts w:ascii="Arial" w:hAnsi="Arial" w:cs="Arial"/>
          </w:rPr>
          <w:t xml:space="preserve">of GCaMP7f </w:t>
        </w:r>
      </w:ins>
      <w:r w:rsidR="00D7685B" w:rsidRPr="005E300D">
        <w:rPr>
          <w:rFonts w:ascii="Arial" w:hAnsi="Arial" w:cs="Arial"/>
        </w:rPr>
        <w:t xml:space="preserve">at 920nm wavelength. </w:t>
      </w:r>
    </w:p>
    <w:p w14:paraId="28BB7EBB" w14:textId="12873D3A" w:rsidR="00D7685B" w:rsidRPr="005E300D" w:rsidDel="00AC608B" w:rsidRDefault="00D7685B" w:rsidP="00F143FF">
      <w:pPr>
        <w:pStyle w:val="ListParagraph"/>
        <w:numPr>
          <w:ilvl w:val="1"/>
          <w:numId w:val="3"/>
        </w:numPr>
        <w:spacing w:after="0" w:line="276" w:lineRule="auto"/>
        <w:jc w:val="both"/>
        <w:rPr>
          <w:del w:id="110" w:author="Giselle Fernandes" w:date="2023-12-19T13:16:00Z"/>
          <w:rFonts w:ascii="Arial" w:hAnsi="Arial" w:cs="Arial"/>
        </w:rPr>
      </w:pPr>
      <w:del w:id="111" w:author="Giselle Fernandes" w:date="2023-12-19T13:16:00Z">
        <w:r w:rsidRPr="005E300D" w:rsidDel="00AC608B">
          <w:rPr>
            <w:rFonts w:ascii="Arial" w:hAnsi="Arial" w:cs="Arial"/>
          </w:rPr>
          <w:delText>Will be recording GCaMP fluorescence.</w:delText>
        </w:r>
      </w:del>
    </w:p>
    <w:p w14:paraId="7F4F21BC" w14:textId="11281FB7" w:rsidR="005F5F41" w:rsidRPr="005E300D" w:rsidRDefault="008404C9" w:rsidP="00F143FF">
      <w:pPr>
        <w:pStyle w:val="ListParagraph"/>
        <w:numPr>
          <w:ilvl w:val="0"/>
          <w:numId w:val="3"/>
        </w:numPr>
        <w:spacing w:after="0" w:line="276" w:lineRule="auto"/>
        <w:jc w:val="both"/>
        <w:rPr>
          <w:rFonts w:ascii="Arial" w:hAnsi="Arial" w:cs="Arial"/>
        </w:rPr>
      </w:pPr>
      <w:r w:rsidRPr="005E300D">
        <w:rPr>
          <w:rFonts w:ascii="Arial" w:hAnsi="Arial" w:cs="Arial"/>
        </w:rPr>
        <w:t xml:space="preserve">Histology </w:t>
      </w:r>
    </w:p>
    <w:p w14:paraId="2597049E" w14:textId="5821A837" w:rsidR="008404C9" w:rsidRPr="005E300D" w:rsidRDefault="008404C9" w:rsidP="00F143FF">
      <w:pPr>
        <w:pStyle w:val="ListParagraph"/>
        <w:numPr>
          <w:ilvl w:val="1"/>
          <w:numId w:val="3"/>
        </w:numPr>
        <w:spacing w:after="0" w:line="276" w:lineRule="auto"/>
        <w:jc w:val="both"/>
        <w:rPr>
          <w:rFonts w:ascii="Arial" w:hAnsi="Arial" w:cs="Arial"/>
        </w:rPr>
      </w:pPr>
      <w:r w:rsidRPr="005E300D">
        <w:rPr>
          <w:rFonts w:ascii="Arial" w:hAnsi="Arial" w:cs="Arial"/>
        </w:rPr>
        <w:t>After perfusion and extraction brain will be sliced with a vibratome at 100µm</w:t>
      </w:r>
    </w:p>
    <w:p w14:paraId="385BE55F" w14:textId="06751271" w:rsidR="00445CA6" w:rsidRPr="005E300D" w:rsidRDefault="00445CA6" w:rsidP="00F143FF">
      <w:pPr>
        <w:pStyle w:val="ListParagraph"/>
        <w:numPr>
          <w:ilvl w:val="1"/>
          <w:numId w:val="3"/>
        </w:numPr>
        <w:spacing w:after="0" w:line="276" w:lineRule="auto"/>
        <w:jc w:val="both"/>
        <w:rPr>
          <w:rFonts w:ascii="Arial" w:hAnsi="Arial" w:cs="Arial"/>
        </w:rPr>
      </w:pPr>
      <w:r w:rsidRPr="005E300D">
        <w:rPr>
          <w:rFonts w:ascii="Arial" w:hAnsi="Arial" w:cs="Arial"/>
        </w:rPr>
        <w:t>Slices will be washed with Phosphate buffer solution before application of antibodies</w:t>
      </w:r>
      <w:r w:rsidR="00E16893" w:rsidRPr="005E300D">
        <w:rPr>
          <w:rFonts w:ascii="Arial" w:hAnsi="Arial" w:cs="Arial"/>
        </w:rPr>
        <w:t>.</w:t>
      </w:r>
    </w:p>
    <w:p w14:paraId="7A893F52" w14:textId="77777777" w:rsidR="00E16893" w:rsidRPr="005E300D" w:rsidRDefault="00445CA6" w:rsidP="00F143FF">
      <w:pPr>
        <w:pStyle w:val="ListParagraph"/>
        <w:numPr>
          <w:ilvl w:val="1"/>
          <w:numId w:val="3"/>
        </w:numPr>
        <w:spacing w:after="0" w:line="276" w:lineRule="auto"/>
        <w:jc w:val="both"/>
        <w:rPr>
          <w:rFonts w:ascii="Arial" w:hAnsi="Arial" w:cs="Arial"/>
        </w:rPr>
      </w:pPr>
      <w:r w:rsidRPr="005E300D">
        <w:rPr>
          <w:rFonts w:ascii="Arial" w:hAnsi="Arial" w:cs="Arial"/>
        </w:rPr>
        <w:t>Antibodies</w:t>
      </w:r>
      <w:r w:rsidR="00E16893" w:rsidRPr="005E300D">
        <w:rPr>
          <w:rFonts w:ascii="Arial" w:hAnsi="Arial" w:cs="Arial"/>
        </w:rPr>
        <w:t>:</w:t>
      </w:r>
    </w:p>
    <w:p w14:paraId="2999EB5D" w14:textId="3533A842" w:rsidR="00445CA6" w:rsidRPr="005E300D" w:rsidRDefault="00445CA6" w:rsidP="00F143FF">
      <w:pPr>
        <w:pStyle w:val="ListParagraph"/>
        <w:numPr>
          <w:ilvl w:val="2"/>
          <w:numId w:val="3"/>
        </w:numPr>
        <w:spacing w:after="0" w:line="276" w:lineRule="auto"/>
        <w:jc w:val="both"/>
        <w:rPr>
          <w:rFonts w:ascii="Arial" w:hAnsi="Arial" w:cs="Arial"/>
        </w:rPr>
      </w:pPr>
      <w:r w:rsidRPr="005E300D">
        <w:rPr>
          <w:rFonts w:ascii="Arial" w:hAnsi="Arial" w:cs="Arial"/>
        </w:rPr>
        <w:t xml:space="preserve"> </w:t>
      </w:r>
      <w:del w:id="112" w:author="Giselle Fernandes" w:date="2023-12-19T13:17:00Z">
        <w:r w:rsidR="00426F39" w:rsidRPr="005E300D" w:rsidDel="00AC608B">
          <w:rPr>
            <w:rFonts w:ascii="Arial" w:hAnsi="Arial" w:cs="Arial"/>
          </w:rPr>
          <w:delText>[</w:delText>
        </w:r>
        <w:r w:rsidR="00426F39" w:rsidRPr="005E300D" w:rsidDel="00AC608B">
          <w:rPr>
            <w:rFonts w:ascii="Arial" w:hAnsi="Arial" w:cs="Arial"/>
            <w:highlight w:val="yellow"/>
          </w:rPr>
          <w:delText>...</w:delText>
        </w:r>
        <w:r w:rsidR="00426F39" w:rsidRPr="005E300D" w:rsidDel="00AC608B">
          <w:rPr>
            <w:rFonts w:ascii="Arial" w:hAnsi="Arial" w:cs="Arial"/>
          </w:rPr>
          <w:delText>]</w:delText>
        </w:r>
      </w:del>
      <w:ins w:id="113" w:author="Giselle Fernandes" w:date="2023-12-19T13:21:00Z">
        <w:r w:rsidR="00AC608B" w:rsidRPr="005E300D">
          <w:rPr>
            <w:rFonts w:ascii="Arial" w:hAnsi="Arial" w:cs="Arial"/>
          </w:rPr>
          <w:t>anti-</w:t>
        </w:r>
      </w:ins>
      <w:ins w:id="114" w:author="Giselle Fernandes" w:date="2023-12-19T13:20:00Z">
        <w:r w:rsidR="00AC608B" w:rsidRPr="005E300D">
          <w:rPr>
            <w:rFonts w:ascii="Arial" w:hAnsi="Arial" w:cs="Arial"/>
            <w:color w:val="000000"/>
            <w:rPrChange w:id="115" w:author="Zhu, Paula Kaitlyn" w:date="2023-12-19T13:39:00Z">
              <w:rPr>
                <w:rFonts w:ascii="Arial" w:hAnsi="Arial" w:cs="Arial"/>
                <w:color w:val="000000"/>
                <w:sz w:val="20"/>
                <w:szCs w:val="20"/>
              </w:rPr>
            </w:rPrChange>
          </w:rPr>
          <w:t>c-Fos</w:t>
        </w:r>
      </w:ins>
      <w:ins w:id="116" w:author="Giselle Fernandes" w:date="2023-12-19T13:21:00Z">
        <w:r w:rsidR="00AC608B" w:rsidRPr="005E300D">
          <w:rPr>
            <w:rFonts w:ascii="Arial" w:hAnsi="Arial" w:cs="Arial"/>
            <w:color w:val="000000"/>
            <w:rPrChange w:id="117" w:author="Zhu, Paula Kaitlyn" w:date="2023-12-19T13:39:00Z">
              <w:rPr>
                <w:rFonts w:ascii="Arial" w:hAnsi="Arial" w:cs="Arial"/>
                <w:color w:val="000000"/>
                <w:sz w:val="20"/>
                <w:szCs w:val="20"/>
              </w:rPr>
            </w:rPrChange>
          </w:rPr>
          <w:t xml:space="preserve"> (1:500 dilution, Cell Signaling), anti</w:t>
        </w:r>
      </w:ins>
      <w:ins w:id="118" w:author="Giselle Fernandes" w:date="2023-12-19T13:22:00Z">
        <w:r w:rsidR="00AC608B" w:rsidRPr="005E300D">
          <w:rPr>
            <w:rFonts w:ascii="Arial" w:hAnsi="Arial" w:cs="Arial"/>
            <w:color w:val="000000"/>
            <w:rPrChange w:id="119" w:author="Zhu, Paula Kaitlyn" w:date="2023-12-19T13:39:00Z">
              <w:rPr>
                <w:rFonts w:ascii="Arial" w:hAnsi="Arial" w:cs="Arial"/>
                <w:color w:val="000000"/>
                <w:sz w:val="20"/>
                <w:szCs w:val="20"/>
              </w:rPr>
            </w:rPrChange>
          </w:rPr>
          <w:t>-TH (1:500 dilution, Aves), anti-MeCP2 (1:500 dilution, Invitrogen)</w:t>
        </w:r>
      </w:ins>
    </w:p>
    <w:p w14:paraId="12FF85AD" w14:textId="45C089D9" w:rsidR="00445CA6" w:rsidRPr="005E300D" w:rsidRDefault="00445CA6" w:rsidP="00F143FF">
      <w:pPr>
        <w:pStyle w:val="ListParagraph"/>
        <w:numPr>
          <w:ilvl w:val="1"/>
          <w:numId w:val="3"/>
        </w:numPr>
        <w:spacing w:after="0" w:line="276" w:lineRule="auto"/>
        <w:jc w:val="both"/>
        <w:rPr>
          <w:rFonts w:ascii="Arial" w:hAnsi="Arial" w:cs="Arial"/>
        </w:rPr>
      </w:pPr>
      <w:r w:rsidRPr="005E300D">
        <w:rPr>
          <w:rFonts w:ascii="Arial" w:hAnsi="Arial" w:cs="Arial"/>
        </w:rPr>
        <w:t>Slices will be mounted in mounting medium with DAPI</w:t>
      </w:r>
      <w:r w:rsidR="00E16893" w:rsidRPr="005E300D">
        <w:rPr>
          <w:rFonts w:ascii="Arial" w:hAnsi="Arial" w:cs="Arial"/>
        </w:rPr>
        <w:t>.</w:t>
      </w:r>
      <w:r w:rsidRPr="005E300D">
        <w:rPr>
          <w:rFonts w:ascii="Arial" w:hAnsi="Arial" w:cs="Arial"/>
        </w:rPr>
        <w:t xml:space="preserve"> </w:t>
      </w:r>
    </w:p>
    <w:p w14:paraId="2A0AD004" w14:textId="56B5BA55" w:rsidR="00445CA6" w:rsidRPr="005E300D" w:rsidRDefault="00445CA6" w:rsidP="00F143FF">
      <w:pPr>
        <w:pStyle w:val="ListParagraph"/>
        <w:numPr>
          <w:ilvl w:val="0"/>
          <w:numId w:val="3"/>
        </w:numPr>
        <w:spacing w:after="0" w:line="276" w:lineRule="auto"/>
        <w:jc w:val="both"/>
        <w:rPr>
          <w:rFonts w:ascii="Arial" w:hAnsi="Arial" w:cs="Arial"/>
        </w:rPr>
      </w:pPr>
      <w:r w:rsidRPr="005E300D">
        <w:rPr>
          <w:rFonts w:ascii="Arial" w:hAnsi="Arial" w:cs="Arial"/>
        </w:rPr>
        <w:t>Confocal imaging</w:t>
      </w:r>
    </w:p>
    <w:p w14:paraId="7DF98076" w14:textId="77777777" w:rsidR="00E16893" w:rsidRPr="005E300D" w:rsidRDefault="00E16893" w:rsidP="00F143FF">
      <w:pPr>
        <w:pStyle w:val="ListParagraph"/>
        <w:numPr>
          <w:ilvl w:val="1"/>
          <w:numId w:val="3"/>
        </w:numPr>
        <w:spacing w:after="0" w:line="276" w:lineRule="auto"/>
        <w:jc w:val="both"/>
        <w:rPr>
          <w:rFonts w:ascii="Arial" w:hAnsi="Arial" w:cs="Arial"/>
        </w:rPr>
      </w:pPr>
      <w:r w:rsidRPr="005E300D">
        <w:rPr>
          <w:rFonts w:ascii="Arial" w:hAnsi="Arial" w:cs="Arial"/>
        </w:rPr>
        <w:t>Utilized to capture fluorescence of cells.</w:t>
      </w:r>
    </w:p>
    <w:p w14:paraId="7907EC28" w14:textId="4B6A7917" w:rsidR="00541E1F" w:rsidRPr="005E300D" w:rsidRDefault="00541E1F" w:rsidP="00F143FF">
      <w:pPr>
        <w:pStyle w:val="ListParagraph"/>
        <w:numPr>
          <w:ilvl w:val="0"/>
          <w:numId w:val="3"/>
        </w:numPr>
        <w:spacing w:after="0" w:line="276" w:lineRule="auto"/>
        <w:jc w:val="both"/>
        <w:rPr>
          <w:rFonts w:ascii="Arial" w:hAnsi="Arial" w:cs="Arial"/>
        </w:rPr>
      </w:pPr>
      <w:r w:rsidRPr="005E300D">
        <w:rPr>
          <w:rFonts w:ascii="Arial" w:hAnsi="Arial" w:cs="Arial"/>
        </w:rPr>
        <w:t xml:space="preserve">Two-photon imaging and electrophysiology spike data analysis </w:t>
      </w:r>
    </w:p>
    <w:p w14:paraId="736CB5E3" w14:textId="3458FC22" w:rsidR="00541E1F" w:rsidRPr="005E300D" w:rsidRDefault="00541E1F" w:rsidP="00F143FF">
      <w:pPr>
        <w:pStyle w:val="ListParagraph"/>
        <w:numPr>
          <w:ilvl w:val="1"/>
          <w:numId w:val="3"/>
        </w:numPr>
        <w:spacing w:after="0" w:line="276" w:lineRule="auto"/>
        <w:jc w:val="both"/>
        <w:rPr>
          <w:rFonts w:ascii="Arial" w:hAnsi="Arial" w:cs="Arial"/>
        </w:rPr>
      </w:pPr>
      <w:r w:rsidRPr="005E300D">
        <w:rPr>
          <w:rFonts w:ascii="Arial" w:hAnsi="Arial" w:cs="Arial"/>
        </w:rPr>
        <w:t>Two-photon data will be analyzed with software “Suite2p</w:t>
      </w:r>
      <w:proofErr w:type="gramStart"/>
      <w:r w:rsidRPr="005E300D">
        <w:rPr>
          <w:rFonts w:ascii="Arial" w:hAnsi="Arial" w:cs="Arial"/>
        </w:rPr>
        <w:t>”</w:t>
      </w:r>
      <w:proofErr w:type="gramEnd"/>
      <w:r w:rsidRPr="005E300D">
        <w:rPr>
          <w:rFonts w:ascii="Arial" w:hAnsi="Arial" w:cs="Arial"/>
        </w:rPr>
        <w:t xml:space="preserve"> and data run on IDE Spyder with an environment and </w:t>
      </w:r>
      <w:commentRangeStart w:id="120"/>
      <w:r w:rsidRPr="005E300D">
        <w:rPr>
          <w:rFonts w:ascii="Arial" w:hAnsi="Arial" w:cs="Arial"/>
        </w:rPr>
        <w:t>code provided by post-doc Jennifer Shih.</w:t>
      </w:r>
      <w:commentRangeEnd w:id="120"/>
      <w:r w:rsidR="00AC608B" w:rsidRPr="005E300D">
        <w:rPr>
          <w:rStyle w:val="CommentReference"/>
          <w:rFonts w:ascii="Arial" w:hAnsi="Arial" w:cs="Arial"/>
          <w:sz w:val="22"/>
          <w:szCs w:val="22"/>
          <w:rPrChange w:id="121" w:author="Zhu, Paula Kaitlyn" w:date="2023-12-19T13:39:00Z">
            <w:rPr>
              <w:rStyle w:val="CommentReference"/>
            </w:rPr>
          </w:rPrChange>
        </w:rPr>
        <w:commentReference w:id="120"/>
      </w:r>
    </w:p>
    <w:p w14:paraId="154E285D" w14:textId="6AFEA901" w:rsidR="00541E1F" w:rsidRPr="005E300D" w:rsidRDefault="00541E1F" w:rsidP="00F143FF">
      <w:pPr>
        <w:pStyle w:val="ListParagraph"/>
        <w:numPr>
          <w:ilvl w:val="1"/>
          <w:numId w:val="3"/>
        </w:numPr>
        <w:spacing w:after="0" w:line="276" w:lineRule="auto"/>
        <w:jc w:val="both"/>
        <w:rPr>
          <w:rFonts w:ascii="Arial" w:hAnsi="Arial" w:cs="Arial"/>
        </w:rPr>
      </w:pPr>
      <w:r w:rsidRPr="005E300D">
        <w:rPr>
          <w:rFonts w:ascii="Arial" w:hAnsi="Arial" w:cs="Arial"/>
        </w:rPr>
        <w:t>Spike data will be preprocessed and analyzed in MATLAB with software developed and provided by Gabrielle Drummond.</w:t>
      </w:r>
    </w:p>
    <w:p w14:paraId="58868447" w14:textId="43EFD875" w:rsidR="00D60A7B" w:rsidRPr="005E300D" w:rsidRDefault="00E16893" w:rsidP="00F143FF">
      <w:pPr>
        <w:spacing w:after="0" w:line="276" w:lineRule="auto"/>
        <w:jc w:val="both"/>
        <w:rPr>
          <w:rFonts w:ascii="Arial" w:hAnsi="Arial" w:cs="Arial"/>
        </w:rPr>
      </w:pPr>
      <w:r w:rsidRPr="005E300D">
        <w:rPr>
          <w:rFonts w:ascii="Arial" w:hAnsi="Arial" w:cs="Arial"/>
        </w:rPr>
        <w:lastRenderedPageBreak/>
        <w:t>I</w:t>
      </w:r>
      <w:r w:rsidR="00541E1F" w:rsidRPr="005E300D">
        <w:rPr>
          <w:rFonts w:ascii="Arial" w:hAnsi="Arial" w:cs="Arial"/>
        </w:rPr>
        <w:t>,</w:t>
      </w:r>
      <w:r w:rsidRPr="005E300D">
        <w:rPr>
          <w:rFonts w:ascii="Arial" w:hAnsi="Arial" w:cs="Arial"/>
        </w:rPr>
        <w:t xml:space="preserve"> as an undergraduate student</w:t>
      </w:r>
      <w:r w:rsidR="00541E1F" w:rsidRPr="005E300D">
        <w:rPr>
          <w:rFonts w:ascii="Arial" w:hAnsi="Arial" w:cs="Arial"/>
        </w:rPr>
        <w:t>,</w:t>
      </w:r>
      <w:r w:rsidRPr="005E300D">
        <w:rPr>
          <w:rFonts w:ascii="Arial" w:hAnsi="Arial" w:cs="Arial"/>
        </w:rPr>
        <w:t xml:space="preserve"> will be working directly with the training, imaging, data collection</w:t>
      </w:r>
      <w:r w:rsidR="00541E1F" w:rsidRPr="005E300D">
        <w:rPr>
          <w:rFonts w:ascii="Arial" w:hAnsi="Arial" w:cs="Arial"/>
        </w:rPr>
        <w:t xml:space="preserve"> and data analysis. </w:t>
      </w:r>
      <w:r w:rsidR="007977E1" w:rsidRPr="005E300D">
        <w:rPr>
          <w:rFonts w:ascii="Arial" w:hAnsi="Arial" w:cs="Arial"/>
        </w:rPr>
        <w:t xml:space="preserve">Training of mice will be done primarily </w:t>
      </w:r>
      <w:del w:id="122" w:author="Giselle Fernandes" w:date="2023-12-19T13:24:00Z">
        <w:r w:rsidR="007977E1" w:rsidRPr="005E300D" w:rsidDel="00C03AC9">
          <w:rPr>
            <w:rFonts w:ascii="Arial" w:hAnsi="Arial" w:cs="Arial"/>
          </w:rPr>
          <w:delText xml:space="preserve">in </w:delText>
        </w:r>
        <w:r w:rsidR="00CB0B8C" w:rsidRPr="005E300D" w:rsidDel="00C03AC9">
          <w:rPr>
            <w:rFonts w:ascii="Arial" w:hAnsi="Arial" w:cs="Arial"/>
          </w:rPr>
          <w:delText>January</w:delText>
        </w:r>
      </w:del>
      <w:ins w:id="123" w:author="Giselle Fernandes" w:date="2023-12-19T13:24:00Z">
        <w:r w:rsidR="00C03AC9" w:rsidRPr="005E300D">
          <w:rPr>
            <w:rFonts w:ascii="Arial" w:hAnsi="Arial" w:cs="Arial"/>
          </w:rPr>
          <w:t>over the winter semester</w:t>
        </w:r>
      </w:ins>
      <w:r w:rsidR="007977E1" w:rsidRPr="005E300D">
        <w:rPr>
          <w:rFonts w:ascii="Arial" w:hAnsi="Arial" w:cs="Arial"/>
        </w:rPr>
        <w:t xml:space="preserve"> while analysis of collected data will occur </w:t>
      </w:r>
      <w:del w:id="124" w:author="Giselle Fernandes" w:date="2023-12-19T13:24:00Z">
        <w:r w:rsidR="007977E1" w:rsidRPr="005E300D" w:rsidDel="00C03AC9">
          <w:rPr>
            <w:rFonts w:ascii="Arial" w:hAnsi="Arial" w:cs="Arial"/>
          </w:rPr>
          <w:delText xml:space="preserve">during </w:delText>
        </w:r>
        <w:r w:rsidR="00CB0B8C" w:rsidRPr="005E300D" w:rsidDel="00C03AC9">
          <w:rPr>
            <w:rFonts w:ascii="Arial" w:hAnsi="Arial" w:cs="Arial"/>
          </w:rPr>
          <w:delText>January</w:delText>
        </w:r>
      </w:del>
      <w:ins w:id="125" w:author="Giselle Fernandes" w:date="2023-12-19T13:24:00Z">
        <w:r w:rsidR="00C03AC9" w:rsidRPr="005E300D">
          <w:rPr>
            <w:rFonts w:ascii="Arial" w:hAnsi="Arial" w:cs="Arial"/>
          </w:rPr>
          <w:t xml:space="preserve">throughout the year as </w:t>
        </w:r>
        <w:proofErr w:type="spellStart"/>
        <w:r w:rsidR="00C03AC9" w:rsidRPr="005E300D">
          <w:rPr>
            <w:rFonts w:ascii="Arial" w:hAnsi="Arial" w:cs="Arial"/>
          </w:rPr>
          <w:t>needed.</w:t>
        </w:r>
      </w:ins>
      <w:del w:id="126" w:author="Giselle Fernandes" w:date="2023-12-19T13:24:00Z">
        <w:r w:rsidR="007977E1" w:rsidRPr="005E300D" w:rsidDel="00C03AC9">
          <w:rPr>
            <w:rFonts w:ascii="Arial" w:hAnsi="Arial" w:cs="Arial"/>
          </w:rPr>
          <w:delText xml:space="preserve"> and m</w:delText>
        </w:r>
      </w:del>
      <w:ins w:id="127" w:author="Giselle Fernandes" w:date="2023-12-19T13:24:00Z">
        <w:r w:rsidR="00C03AC9" w:rsidRPr="005E300D">
          <w:rPr>
            <w:rFonts w:ascii="Arial" w:hAnsi="Arial" w:cs="Arial"/>
          </w:rPr>
          <w:t>M</w:t>
        </w:r>
      </w:ins>
      <w:r w:rsidR="007977E1" w:rsidRPr="005E300D">
        <w:rPr>
          <w:rFonts w:ascii="Arial" w:hAnsi="Arial" w:cs="Arial"/>
        </w:rPr>
        <w:t>y</w:t>
      </w:r>
      <w:proofErr w:type="spellEnd"/>
      <w:r w:rsidR="007977E1" w:rsidRPr="005E300D">
        <w:rPr>
          <w:rFonts w:ascii="Arial" w:hAnsi="Arial" w:cs="Arial"/>
        </w:rPr>
        <w:t xml:space="preserve"> participation in the project should be completed in the first week of </w:t>
      </w:r>
      <w:r w:rsidR="00B7694D" w:rsidRPr="005E300D">
        <w:rPr>
          <w:rFonts w:ascii="Arial" w:hAnsi="Arial" w:cs="Arial"/>
        </w:rPr>
        <w:t>A</w:t>
      </w:r>
      <w:r w:rsidR="007977E1" w:rsidRPr="005E300D">
        <w:rPr>
          <w:rFonts w:ascii="Arial" w:hAnsi="Arial" w:cs="Arial"/>
        </w:rPr>
        <w:t>ugust.</w:t>
      </w:r>
    </w:p>
    <w:p w14:paraId="4889B7C9" w14:textId="77777777" w:rsidR="000E3E11" w:rsidRPr="005E300D" w:rsidRDefault="000E3E11" w:rsidP="00F143FF">
      <w:pPr>
        <w:spacing w:after="0" w:line="276" w:lineRule="auto"/>
        <w:jc w:val="both"/>
        <w:rPr>
          <w:rFonts w:ascii="Arial" w:hAnsi="Arial" w:cs="Arial"/>
        </w:rPr>
      </w:pPr>
    </w:p>
    <w:p w14:paraId="441DB380" w14:textId="7F8B6A04" w:rsidR="00445CA6" w:rsidRPr="005E300D" w:rsidRDefault="007A27D9" w:rsidP="00F143FF">
      <w:pPr>
        <w:spacing w:after="0" w:line="276" w:lineRule="auto"/>
        <w:jc w:val="both"/>
        <w:rPr>
          <w:rFonts w:ascii="Arial" w:hAnsi="Arial" w:cs="Arial"/>
        </w:rPr>
      </w:pPr>
      <w:r w:rsidRPr="005E300D">
        <w:rPr>
          <w:rFonts w:ascii="Arial" w:hAnsi="Arial" w:cs="Arial"/>
          <w:b/>
          <w:bCs/>
        </w:rPr>
        <w:t>Personal Statement</w:t>
      </w:r>
      <w:r w:rsidR="00AF0568" w:rsidRPr="005E300D">
        <w:rPr>
          <w:rFonts w:ascii="Arial" w:hAnsi="Arial" w:cs="Arial"/>
          <w:b/>
          <w:bCs/>
        </w:rPr>
        <w:t>:</w:t>
      </w:r>
      <w:r w:rsidR="00136B5D" w:rsidRPr="005E300D">
        <w:rPr>
          <w:rFonts w:ascii="Arial" w:hAnsi="Arial" w:cs="Arial"/>
          <w:b/>
          <w:bCs/>
        </w:rPr>
        <w:t xml:space="preserve"> </w:t>
      </w:r>
      <w:r w:rsidR="00C620EE" w:rsidRPr="005E300D">
        <w:rPr>
          <w:rFonts w:ascii="Arial" w:hAnsi="Arial" w:cs="Arial"/>
        </w:rPr>
        <w:t>Why</w:t>
      </w:r>
      <w:r w:rsidR="00E50599" w:rsidRPr="005E300D">
        <w:rPr>
          <w:rFonts w:ascii="Arial" w:hAnsi="Arial" w:cs="Arial"/>
        </w:rPr>
        <w:t xml:space="preserve"> I am interested </w:t>
      </w:r>
      <w:r w:rsidR="00E10EC6" w:rsidRPr="005E300D">
        <w:rPr>
          <w:rFonts w:ascii="Arial" w:hAnsi="Arial" w:cs="Arial"/>
        </w:rPr>
        <w:t xml:space="preserve">in this UROP </w:t>
      </w:r>
      <w:r w:rsidR="00B91823" w:rsidRPr="005E300D">
        <w:rPr>
          <w:rFonts w:ascii="Arial" w:hAnsi="Arial" w:cs="Arial"/>
        </w:rPr>
        <w:t>is</w:t>
      </w:r>
      <w:r w:rsidR="00E10EC6" w:rsidRPr="005E300D">
        <w:rPr>
          <w:rFonts w:ascii="Arial" w:hAnsi="Arial" w:cs="Arial"/>
        </w:rPr>
        <w:t xml:space="preserve"> to </w:t>
      </w:r>
      <w:r w:rsidR="00282EC8" w:rsidRPr="005E300D">
        <w:rPr>
          <w:rFonts w:ascii="Arial" w:hAnsi="Arial" w:cs="Arial"/>
        </w:rPr>
        <w:t xml:space="preserve">learn to be a real neuroscientist and </w:t>
      </w:r>
      <w:r w:rsidR="00F903F5" w:rsidRPr="005E300D">
        <w:rPr>
          <w:rFonts w:ascii="Arial" w:hAnsi="Arial" w:cs="Arial"/>
        </w:rPr>
        <w:t xml:space="preserve">hopefully </w:t>
      </w:r>
      <w:r w:rsidR="003A45CE" w:rsidRPr="005E300D">
        <w:rPr>
          <w:rFonts w:ascii="Arial" w:hAnsi="Arial" w:cs="Arial"/>
        </w:rPr>
        <w:t xml:space="preserve">help </w:t>
      </w:r>
      <w:r w:rsidR="00F903F5" w:rsidRPr="005E300D">
        <w:rPr>
          <w:rFonts w:ascii="Arial" w:hAnsi="Arial" w:cs="Arial"/>
        </w:rPr>
        <w:t>publish</w:t>
      </w:r>
      <w:r w:rsidR="007D49F6" w:rsidRPr="005E300D">
        <w:rPr>
          <w:rFonts w:ascii="Arial" w:hAnsi="Arial" w:cs="Arial"/>
        </w:rPr>
        <w:t xml:space="preserve"> something</w:t>
      </w:r>
      <w:r w:rsidR="00F903F5" w:rsidRPr="005E300D">
        <w:rPr>
          <w:rFonts w:ascii="Arial" w:hAnsi="Arial" w:cs="Arial"/>
        </w:rPr>
        <w:t>.</w:t>
      </w:r>
      <w:r w:rsidR="00370D53" w:rsidRPr="005E300D">
        <w:rPr>
          <w:rFonts w:ascii="Arial" w:hAnsi="Arial" w:cs="Arial"/>
        </w:rPr>
        <w:t xml:space="preserve"> </w:t>
      </w:r>
    </w:p>
    <w:p w14:paraId="7532002C" w14:textId="77777777" w:rsidR="00ED45AC" w:rsidRPr="005E300D" w:rsidRDefault="00ED45AC" w:rsidP="00F143FF">
      <w:pPr>
        <w:spacing w:after="0"/>
        <w:rPr>
          <w:rFonts w:ascii="Arial" w:hAnsi="Arial" w:cs="Arial"/>
          <w:b/>
          <w:bCs/>
        </w:rPr>
      </w:pPr>
      <w:r w:rsidRPr="005E300D">
        <w:rPr>
          <w:rFonts w:ascii="Arial" w:hAnsi="Arial" w:cs="Arial"/>
          <w:b/>
          <w:bCs/>
        </w:rPr>
        <w:br w:type="page"/>
      </w:r>
    </w:p>
    <w:p w14:paraId="28687995" w14:textId="0A6C3B77" w:rsidR="00FB5A9E" w:rsidRPr="005E300D" w:rsidRDefault="007977E1" w:rsidP="00F143FF">
      <w:pPr>
        <w:spacing w:after="0" w:line="276" w:lineRule="auto"/>
        <w:jc w:val="both"/>
        <w:rPr>
          <w:rFonts w:ascii="Arial" w:hAnsi="Arial" w:cs="Arial"/>
          <w:b/>
          <w:bCs/>
        </w:rPr>
      </w:pPr>
      <w:r w:rsidRPr="005E300D">
        <w:rPr>
          <w:rFonts w:ascii="Arial" w:hAnsi="Arial" w:cs="Arial"/>
          <w:b/>
          <w:bCs/>
        </w:rPr>
        <w:lastRenderedPageBreak/>
        <w:t>References</w:t>
      </w:r>
    </w:p>
    <w:p w14:paraId="44C210B6" w14:textId="77777777" w:rsidR="002D4845" w:rsidRPr="002D4845" w:rsidRDefault="00C57E30" w:rsidP="002D4845">
      <w:pPr>
        <w:pStyle w:val="Bibliography"/>
        <w:rPr>
          <w:rFonts w:ascii="Arial" w:hAnsi="Arial" w:cs="Arial"/>
        </w:rPr>
      </w:pPr>
      <w:r w:rsidRPr="005E300D">
        <w:rPr>
          <w:rFonts w:ascii="Arial" w:hAnsi="Arial" w:cs="Arial"/>
        </w:rPr>
        <w:fldChar w:fldCharType="begin"/>
      </w:r>
      <w:r w:rsidRPr="005E300D">
        <w:rPr>
          <w:rFonts w:ascii="Arial" w:hAnsi="Arial" w:cs="Arial"/>
        </w:rPr>
        <w:instrText xml:space="preserve"> ADDIN ZOTERO_BIBL {"uncited":[],"omitted":[],"custom":[]} CSL_BIBLIOGRAPHY </w:instrText>
      </w:r>
      <w:r w:rsidRPr="005E300D">
        <w:rPr>
          <w:rFonts w:ascii="Arial" w:hAnsi="Arial" w:cs="Arial"/>
        </w:rPr>
        <w:fldChar w:fldCharType="separate"/>
      </w:r>
      <w:r w:rsidR="002D4845" w:rsidRPr="002D4845">
        <w:rPr>
          <w:rFonts w:ascii="Arial" w:hAnsi="Arial" w:cs="Arial"/>
        </w:rPr>
        <w:t xml:space="preserve">Aston-Jones, G., &amp; Cohen, J. D. (2005). AN INTEGRATIVE THEORY OF LOCUS COERULEUS-NOREPINEPHRINE FUNCTION: Adaptive Gain and Optimal Performance. </w:t>
      </w:r>
      <w:r w:rsidR="002D4845" w:rsidRPr="002D4845">
        <w:rPr>
          <w:rFonts w:ascii="Arial" w:hAnsi="Arial" w:cs="Arial"/>
          <w:i/>
          <w:iCs/>
        </w:rPr>
        <w:t>Annual Review of Neuroscience</w:t>
      </w:r>
      <w:r w:rsidR="002D4845" w:rsidRPr="002D4845">
        <w:rPr>
          <w:rFonts w:ascii="Arial" w:hAnsi="Arial" w:cs="Arial"/>
        </w:rPr>
        <w:t xml:space="preserve">, </w:t>
      </w:r>
      <w:r w:rsidR="002D4845" w:rsidRPr="002D4845">
        <w:rPr>
          <w:rFonts w:ascii="Arial" w:hAnsi="Arial" w:cs="Arial"/>
          <w:i/>
          <w:iCs/>
        </w:rPr>
        <w:t>28</w:t>
      </w:r>
      <w:r w:rsidR="002D4845" w:rsidRPr="002D4845">
        <w:rPr>
          <w:rFonts w:ascii="Arial" w:hAnsi="Arial" w:cs="Arial"/>
        </w:rPr>
        <w:t>(1), 403–450. https://doi.org/10.1146/annurev.neuro.28.061604.135709</w:t>
      </w:r>
    </w:p>
    <w:p w14:paraId="6407E670" w14:textId="77777777" w:rsidR="002D4845" w:rsidRPr="002D4845" w:rsidRDefault="002D4845" w:rsidP="002D4845">
      <w:pPr>
        <w:pStyle w:val="Bibliography"/>
        <w:rPr>
          <w:rFonts w:ascii="Arial" w:hAnsi="Arial" w:cs="Arial"/>
        </w:rPr>
      </w:pPr>
      <w:proofErr w:type="spellStart"/>
      <w:r w:rsidRPr="002D4845">
        <w:rPr>
          <w:rFonts w:ascii="Arial" w:hAnsi="Arial" w:cs="Arial"/>
        </w:rPr>
        <w:t>Bacmeister</w:t>
      </w:r>
      <w:proofErr w:type="spellEnd"/>
      <w:r w:rsidRPr="002D4845">
        <w:rPr>
          <w:rFonts w:ascii="Arial" w:hAnsi="Arial" w:cs="Arial"/>
        </w:rPr>
        <w:t xml:space="preserve">, C. M., Huang, R., Osso, L. A., Thornton, M. A., Conant, L., Chavez, A. R., Poleg-Polsky, A., &amp; Hughes, E. G. (2022). Motor learning drives dynamic patterns of intermittent myelination on learning-activated axons. </w:t>
      </w:r>
      <w:r w:rsidRPr="002D4845">
        <w:rPr>
          <w:rFonts w:ascii="Arial" w:hAnsi="Arial" w:cs="Arial"/>
          <w:i/>
          <w:iCs/>
        </w:rPr>
        <w:t>Nature Neuroscience</w:t>
      </w:r>
      <w:r w:rsidRPr="002D4845">
        <w:rPr>
          <w:rFonts w:ascii="Arial" w:hAnsi="Arial" w:cs="Arial"/>
        </w:rPr>
        <w:t xml:space="preserve">, </w:t>
      </w:r>
      <w:r w:rsidRPr="002D4845">
        <w:rPr>
          <w:rFonts w:ascii="Arial" w:hAnsi="Arial" w:cs="Arial"/>
          <w:i/>
          <w:iCs/>
        </w:rPr>
        <w:t>25</w:t>
      </w:r>
      <w:r w:rsidRPr="002D4845">
        <w:rPr>
          <w:rFonts w:ascii="Arial" w:hAnsi="Arial" w:cs="Arial"/>
        </w:rPr>
        <w:t>(10), 1300–1313. https://doi.org/10.1038/s41593-022-01169-4</w:t>
      </w:r>
    </w:p>
    <w:p w14:paraId="1E204C1A" w14:textId="77777777" w:rsidR="002D4845" w:rsidRPr="002D4845" w:rsidRDefault="002D4845" w:rsidP="002D4845">
      <w:pPr>
        <w:pStyle w:val="Bibliography"/>
        <w:rPr>
          <w:rFonts w:ascii="Arial" w:hAnsi="Arial" w:cs="Arial"/>
        </w:rPr>
      </w:pPr>
      <w:proofErr w:type="spellStart"/>
      <w:r w:rsidRPr="002D4845">
        <w:rPr>
          <w:rFonts w:ascii="Arial" w:hAnsi="Arial" w:cs="Arial"/>
        </w:rPr>
        <w:t>Basu</w:t>
      </w:r>
      <w:proofErr w:type="spellEnd"/>
      <w:r w:rsidRPr="002D4845">
        <w:rPr>
          <w:rFonts w:ascii="Arial" w:hAnsi="Arial" w:cs="Arial"/>
        </w:rPr>
        <w:t xml:space="preserve">, A., Yang, J.-H., Yu, A., </w:t>
      </w:r>
      <w:proofErr w:type="spellStart"/>
      <w:r w:rsidRPr="002D4845">
        <w:rPr>
          <w:rFonts w:ascii="Arial" w:hAnsi="Arial" w:cs="Arial"/>
        </w:rPr>
        <w:t>Glaeser</w:t>
      </w:r>
      <w:proofErr w:type="spellEnd"/>
      <w:r w:rsidRPr="002D4845">
        <w:rPr>
          <w:rFonts w:ascii="Arial" w:hAnsi="Arial" w:cs="Arial"/>
        </w:rPr>
        <w:t xml:space="preserve">-Khan, S., Feng, J., Krystal, J. H., Li, Y., &amp; Kaye, A. P. (2022). </w:t>
      </w:r>
      <w:r w:rsidRPr="002D4845">
        <w:rPr>
          <w:rFonts w:ascii="Arial" w:hAnsi="Arial" w:cs="Arial"/>
          <w:i/>
          <w:iCs/>
        </w:rPr>
        <w:t>Prefrontal norepinephrine represents a threat prediction error under uncertainty</w:t>
      </w:r>
      <w:r w:rsidRPr="002D4845">
        <w:rPr>
          <w:rFonts w:ascii="Arial" w:hAnsi="Arial" w:cs="Arial"/>
        </w:rPr>
        <w:t xml:space="preserve"> [Preprint]. Neuroscience. https://doi.org/10.1101/2022.10.13.511463</w:t>
      </w:r>
    </w:p>
    <w:p w14:paraId="58144D1F" w14:textId="77777777" w:rsidR="002D4845" w:rsidRPr="002D4845" w:rsidRDefault="002D4845" w:rsidP="002D4845">
      <w:pPr>
        <w:pStyle w:val="Bibliography"/>
        <w:rPr>
          <w:rFonts w:ascii="Arial" w:hAnsi="Arial" w:cs="Arial"/>
        </w:rPr>
      </w:pPr>
      <w:r w:rsidRPr="002D4845">
        <w:rPr>
          <w:rFonts w:ascii="Arial" w:hAnsi="Arial" w:cs="Arial"/>
        </w:rPr>
        <w:t xml:space="preserve">Breton-Provencher, V., Drummond, G. T., Feng, J., Li, Y., &amp; Sur, M. (2022). Spatiotemporal dynamics of noradrenaline during learned </w:t>
      </w:r>
      <w:proofErr w:type="spellStart"/>
      <w:r w:rsidRPr="002D4845">
        <w:rPr>
          <w:rFonts w:ascii="Arial" w:hAnsi="Arial" w:cs="Arial"/>
        </w:rPr>
        <w:t>behaviour</w:t>
      </w:r>
      <w:proofErr w:type="spellEnd"/>
      <w:r w:rsidRPr="002D4845">
        <w:rPr>
          <w:rFonts w:ascii="Arial" w:hAnsi="Arial" w:cs="Arial"/>
        </w:rPr>
        <w:t xml:space="preserve">. </w:t>
      </w:r>
      <w:r w:rsidRPr="002D4845">
        <w:rPr>
          <w:rFonts w:ascii="Arial" w:hAnsi="Arial" w:cs="Arial"/>
          <w:i/>
          <w:iCs/>
        </w:rPr>
        <w:t>Nature</w:t>
      </w:r>
      <w:r w:rsidRPr="002D4845">
        <w:rPr>
          <w:rFonts w:ascii="Arial" w:hAnsi="Arial" w:cs="Arial"/>
        </w:rPr>
        <w:t xml:space="preserve">, </w:t>
      </w:r>
      <w:r w:rsidRPr="002D4845">
        <w:rPr>
          <w:rFonts w:ascii="Arial" w:hAnsi="Arial" w:cs="Arial"/>
          <w:i/>
          <w:iCs/>
        </w:rPr>
        <w:t>606</w:t>
      </w:r>
      <w:r w:rsidRPr="002D4845">
        <w:rPr>
          <w:rFonts w:ascii="Arial" w:hAnsi="Arial" w:cs="Arial"/>
        </w:rPr>
        <w:t>(7915), 732–738. https://doi.org/10.1038/s41586-022-04782-2</w:t>
      </w:r>
    </w:p>
    <w:p w14:paraId="1DDF89A3" w14:textId="77777777" w:rsidR="002D4845" w:rsidRPr="002D4845" w:rsidRDefault="002D4845" w:rsidP="002D4845">
      <w:pPr>
        <w:pStyle w:val="Bibliography"/>
        <w:rPr>
          <w:rFonts w:ascii="Arial" w:hAnsi="Arial" w:cs="Arial"/>
        </w:rPr>
      </w:pPr>
      <w:r w:rsidRPr="002D4845">
        <w:rPr>
          <w:rFonts w:ascii="Arial" w:hAnsi="Arial" w:cs="Arial"/>
        </w:rPr>
        <w:t xml:space="preserve">Breton-Provencher, V., &amp; Sur, M. (2019). Active control of arousal by a locus coeruleus GABAergic circuit. </w:t>
      </w:r>
      <w:r w:rsidRPr="002D4845">
        <w:rPr>
          <w:rFonts w:ascii="Arial" w:hAnsi="Arial" w:cs="Arial"/>
          <w:i/>
          <w:iCs/>
        </w:rPr>
        <w:t>Nature Neuroscience</w:t>
      </w:r>
      <w:r w:rsidRPr="002D4845">
        <w:rPr>
          <w:rFonts w:ascii="Arial" w:hAnsi="Arial" w:cs="Arial"/>
        </w:rPr>
        <w:t xml:space="preserve">, </w:t>
      </w:r>
      <w:r w:rsidRPr="002D4845">
        <w:rPr>
          <w:rFonts w:ascii="Arial" w:hAnsi="Arial" w:cs="Arial"/>
          <w:i/>
          <w:iCs/>
        </w:rPr>
        <w:t>22</w:t>
      </w:r>
      <w:r w:rsidRPr="002D4845">
        <w:rPr>
          <w:rFonts w:ascii="Arial" w:hAnsi="Arial" w:cs="Arial"/>
        </w:rPr>
        <w:t>(2), 218–228. https://doi.org/10.1038/s41593-018-0305-z</w:t>
      </w:r>
    </w:p>
    <w:p w14:paraId="23AFF0DB" w14:textId="77777777" w:rsidR="002D4845" w:rsidRPr="002D4845" w:rsidRDefault="002D4845" w:rsidP="002D4845">
      <w:pPr>
        <w:pStyle w:val="Bibliography"/>
        <w:rPr>
          <w:rFonts w:ascii="Arial" w:hAnsi="Arial" w:cs="Arial"/>
        </w:rPr>
      </w:pPr>
      <w:r w:rsidRPr="002D4845">
        <w:rPr>
          <w:rFonts w:ascii="Arial" w:hAnsi="Arial" w:cs="Arial"/>
        </w:rPr>
        <w:t xml:space="preserve">Carter, M. E., </w:t>
      </w:r>
      <w:proofErr w:type="spellStart"/>
      <w:r w:rsidRPr="002D4845">
        <w:rPr>
          <w:rFonts w:ascii="Arial" w:hAnsi="Arial" w:cs="Arial"/>
        </w:rPr>
        <w:t>Yizhar</w:t>
      </w:r>
      <w:proofErr w:type="spellEnd"/>
      <w:r w:rsidRPr="002D4845">
        <w:rPr>
          <w:rFonts w:ascii="Arial" w:hAnsi="Arial" w:cs="Arial"/>
        </w:rPr>
        <w:t xml:space="preserve">, O., </w:t>
      </w:r>
      <w:proofErr w:type="spellStart"/>
      <w:r w:rsidRPr="002D4845">
        <w:rPr>
          <w:rFonts w:ascii="Arial" w:hAnsi="Arial" w:cs="Arial"/>
        </w:rPr>
        <w:t>Chikahisa</w:t>
      </w:r>
      <w:proofErr w:type="spellEnd"/>
      <w:r w:rsidRPr="002D4845">
        <w:rPr>
          <w:rFonts w:ascii="Arial" w:hAnsi="Arial" w:cs="Arial"/>
        </w:rPr>
        <w:t xml:space="preserve">, S., Nguyen, H., </w:t>
      </w:r>
      <w:proofErr w:type="spellStart"/>
      <w:r w:rsidRPr="002D4845">
        <w:rPr>
          <w:rFonts w:ascii="Arial" w:hAnsi="Arial" w:cs="Arial"/>
        </w:rPr>
        <w:t>Adamantidis</w:t>
      </w:r>
      <w:proofErr w:type="spellEnd"/>
      <w:r w:rsidRPr="002D4845">
        <w:rPr>
          <w:rFonts w:ascii="Arial" w:hAnsi="Arial" w:cs="Arial"/>
        </w:rPr>
        <w:t xml:space="preserve">, A., Nishino, S., </w:t>
      </w:r>
      <w:proofErr w:type="spellStart"/>
      <w:r w:rsidRPr="002D4845">
        <w:rPr>
          <w:rFonts w:ascii="Arial" w:hAnsi="Arial" w:cs="Arial"/>
        </w:rPr>
        <w:t>Deisseroth</w:t>
      </w:r>
      <w:proofErr w:type="spellEnd"/>
      <w:r w:rsidRPr="002D4845">
        <w:rPr>
          <w:rFonts w:ascii="Arial" w:hAnsi="Arial" w:cs="Arial"/>
        </w:rPr>
        <w:t xml:space="preserve">, K., &amp; De </w:t>
      </w:r>
      <w:proofErr w:type="spellStart"/>
      <w:r w:rsidRPr="002D4845">
        <w:rPr>
          <w:rFonts w:ascii="Arial" w:hAnsi="Arial" w:cs="Arial"/>
        </w:rPr>
        <w:t>Lecea</w:t>
      </w:r>
      <w:proofErr w:type="spellEnd"/>
      <w:r w:rsidRPr="002D4845">
        <w:rPr>
          <w:rFonts w:ascii="Arial" w:hAnsi="Arial" w:cs="Arial"/>
        </w:rPr>
        <w:t xml:space="preserve">, L. (2010). Tuning arousal with optogenetic modulation of locus coeruleus neurons. </w:t>
      </w:r>
      <w:r w:rsidRPr="002D4845">
        <w:rPr>
          <w:rFonts w:ascii="Arial" w:hAnsi="Arial" w:cs="Arial"/>
          <w:i/>
          <w:iCs/>
        </w:rPr>
        <w:t>Nature Neuroscience</w:t>
      </w:r>
      <w:r w:rsidRPr="002D4845">
        <w:rPr>
          <w:rFonts w:ascii="Arial" w:hAnsi="Arial" w:cs="Arial"/>
        </w:rPr>
        <w:t xml:space="preserve">, </w:t>
      </w:r>
      <w:r w:rsidRPr="002D4845">
        <w:rPr>
          <w:rFonts w:ascii="Arial" w:hAnsi="Arial" w:cs="Arial"/>
          <w:i/>
          <w:iCs/>
        </w:rPr>
        <w:t>13</w:t>
      </w:r>
      <w:r w:rsidRPr="002D4845">
        <w:rPr>
          <w:rFonts w:ascii="Arial" w:hAnsi="Arial" w:cs="Arial"/>
        </w:rPr>
        <w:t>(12), 1526–1533. https://doi.org/10.1038/nn.2682</w:t>
      </w:r>
    </w:p>
    <w:p w14:paraId="2FB7D5B4" w14:textId="77777777" w:rsidR="002D4845" w:rsidRPr="002D4845" w:rsidRDefault="002D4845" w:rsidP="002D4845">
      <w:pPr>
        <w:pStyle w:val="Bibliography"/>
        <w:rPr>
          <w:rFonts w:ascii="Arial" w:hAnsi="Arial" w:cs="Arial"/>
        </w:rPr>
      </w:pPr>
      <w:proofErr w:type="spellStart"/>
      <w:r w:rsidRPr="002D4845">
        <w:rPr>
          <w:rFonts w:ascii="Arial" w:hAnsi="Arial" w:cs="Arial"/>
        </w:rPr>
        <w:t>Chahrour</w:t>
      </w:r>
      <w:proofErr w:type="spellEnd"/>
      <w:r w:rsidRPr="002D4845">
        <w:rPr>
          <w:rFonts w:ascii="Arial" w:hAnsi="Arial" w:cs="Arial"/>
        </w:rPr>
        <w:t xml:space="preserve">, M., &amp; </w:t>
      </w:r>
      <w:proofErr w:type="spellStart"/>
      <w:r w:rsidRPr="002D4845">
        <w:rPr>
          <w:rFonts w:ascii="Arial" w:hAnsi="Arial" w:cs="Arial"/>
        </w:rPr>
        <w:t>Zoghbi</w:t>
      </w:r>
      <w:proofErr w:type="spellEnd"/>
      <w:r w:rsidRPr="002D4845">
        <w:rPr>
          <w:rFonts w:ascii="Arial" w:hAnsi="Arial" w:cs="Arial"/>
        </w:rPr>
        <w:t xml:space="preserve">, H. Y. (2007). The Story of Rett Syndrome: From Clinic to Neurobiology. </w:t>
      </w:r>
      <w:r w:rsidRPr="002D4845">
        <w:rPr>
          <w:rFonts w:ascii="Arial" w:hAnsi="Arial" w:cs="Arial"/>
          <w:i/>
          <w:iCs/>
        </w:rPr>
        <w:t>Neuron</w:t>
      </w:r>
      <w:r w:rsidRPr="002D4845">
        <w:rPr>
          <w:rFonts w:ascii="Arial" w:hAnsi="Arial" w:cs="Arial"/>
        </w:rPr>
        <w:t xml:space="preserve">, </w:t>
      </w:r>
      <w:r w:rsidRPr="002D4845">
        <w:rPr>
          <w:rFonts w:ascii="Arial" w:hAnsi="Arial" w:cs="Arial"/>
          <w:i/>
          <w:iCs/>
        </w:rPr>
        <w:t>56</w:t>
      </w:r>
      <w:r w:rsidRPr="002D4845">
        <w:rPr>
          <w:rFonts w:ascii="Arial" w:hAnsi="Arial" w:cs="Arial"/>
        </w:rPr>
        <w:t>(3), 422–437. https://doi.org/10.1016/j.neuron.2007.10.001</w:t>
      </w:r>
    </w:p>
    <w:p w14:paraId="3A8E338E" w14:textId="77777777" w:rsidR="002D4845" w:rsidRPr="002D4845" w:rsidRDefault="002D4845" w:rsidP="002D4845">
      <w:pPr>
        <w:pStyle w:val="Bibliography"/>
        <w:rPr>
          <w:rFonts w:ascii="Arial" w:hAnsi="Arial" w:cs="Arial"/>
        </w:rPr>
      </w:pPr>
      <w:r w:rsidRPr="002D4845">
        <w:rPr>
          <w:rFonts w:ascii="Arial" w:hAnsi="Arial" w:cs="Arial"/>
        </w:rPr>
        <w:t xml:space="preserve">Fan, X., Song, J., Ma, C., </w:t>
      </w:r>
      <w:proofErr w:type="spellStart"/>
      <w:r w:rsidRPr="002D4845">
        <w:rPr>
          <w:rFonts w:ascii="Arial" w:hAnsi="Arial" w:cs="Arial"/>
        </w:rPr>
        <w:t>Lv</w:t>
      </w:r>
      <w:proofErr w:type="spellEnd"/>
      <w:r w:rsidRPr="002D4845">
        <w:rPr>
          <w:rFonts w:ascii="Arial" w:hAnsi="Arial" w:cs="Arial"/>
        </w:rPr>
        <w:t xml:space="preserve">, Y., Wang, F., Ma, L., &amp; Liu, X. (2022). Noradrenergic signaling mediates cortical early tagging and storage of remote memory. </w:t>
      </w:r>
      <w:r w:rsidRPr="002D4845">
        <w:rPr>
          <w:rFonts w:ascii="Arial" w:hAnsi="Arial" w:cs="Arial"/>
          <w:i/>
          <w:iCs/>
        </w:rPr>
        <w:t>Nature Communications</w:t>
      </w:r>
      <w:r w:rsidRPr="002D4845">
        <w:rPr>
          <w:rFonts w:ascii="Arial" w:hAnsi="Arial" w:cs="Arial"/>
        </w:rPr>
        <w:t xml:space="preserve">, </w:t>
      </w:r>
      <w:r w:rsidRPr="002D4845">
        <w:rPr>
          <w:rFonts w:ascii="Arial" w:hAnsi="Arial" w:cs="Arial"/>
          <w:i/>
          <w:iCs/>
        </w:rPr>
        <w:t>13</w:t>
      </w:r>
      <w:r w:rsidRPr="002D4845">
        <w:rPr>
          <w:rFonts w:ascii="Arial" w:hAnsi="Arial" w:cs="Arial"/>
        </w:rPr>
        <w:t>(1), 7623. https://doi.org/10.1038/s41467-022-35342-x</w:t>
      </w:r>
    </w:p>
    <w:p w14:paraId="7C5CAE44" w14:textId="77777777" w:rsidR="002D4845" w:rsidRPr="002D4845" w:rsidRDefault="002D4845" w:rsidP="002D4845">
      <w:pPr>
        <w:pStyle w:val="Bibliography"/>
        <w:rPr>
          <w:rFonts w:ascii="Arial" w:hAnsi="Arial" w:cs="Arial"/>
        </w:rPr>
      </w:pPr>
      <w:r w:rsidRPr="002D4845">
        <w:rPr>
          <w:rFonts w:ascii="Arial" w:hAnsi="Arial" w:cs="Arial"/>
        </w:rPr>
        <w:lastRenderedPageBreak/>
        <w:t xml:space="preserve">Glennon, E., </w:t>
      </w:r>
      <w:proofErr w:type="spellStart"/>
      <w:r w:rsidRPr="002D4845">
        <w:rPr>
          <w:rFonts w:ascii="Arial" w:hAnsi="Arial" w:cs="Arial"/>
        </w:rPr>
        <w:t>Valtcheva</w:t>
      </w:r>
      <w:proofErr w:type="spellEnd"/>
      <w:r w:rsidRPr="002D4845">
        <w:rPr>
          <w:rFonts w:ascii="Arial" w:hAnsi="Arial" w:cs="Arial"/>
        </w:rPr>
        <w:t xml:space="preserve">, S., Zhu, A., </w:t>
      </w:r>
      <w:proofErr w:type="spellStart"/>
      <w:r w:rsidRPr="002D4845">
        <w:rPr>
          <w:rFonts w:ascii="Arial" w:hAnsi="Arial" w:cs="Arial"/>
        </w:rPr>
        <w:t>Wadghiri</w:t>
      </w:r>
      <w:proofErr w:type="spellEnd"/>
      <w:r w:rsidRPr="002D4845">
        <w:rPr>
          <w:rFonts w:ascii="Arial" w:hAnsi="Arial" w:cs="Arial"/>
        </w:rPr>
        <w:t xml:space="preserve">, Y. Z., Svirsky, M. A., &amp; </w:t>
      </w:r>
      <w:proofErr w:type="spellStart"/>
      <w:r w:rsidRPr="002D4845">
        <w:rPr>
          <w:rFonts w:ascii="Arial" w:hAnsi="Arial" w:cs="Arial"/>
        </w:rPr>
        <w:t>Froemke</w:t>
      </w:r>
      <w:proofErr w:type="spellEnd"/>
      <w:r w:rsidRPr="002D4845">
        <w:rPr>
          <w:rFonts w:ascii="Arial" w:hAnsi="Arial" w:cs="Arial"/>
        </w:rPr>
        <w:t xml:space="preserve">, R. C. (2023). Locus coeruleus activity improves cochlear implant performance. </w:t>
      </w:r>
      <w:r w:rsidRPr="002D4845">
        <w:rPr>
          <w:rFonts w:ascii="Arial" w:hAnsi="Arial" w:cs="Arial"/>
          <w:i/>
          <w:iCs/>
        </w:rPr>
        <w:t>Nature</w:t>
      </w:r>
      <w:r w:rsidRPr="002D4845">
        <w:rPr>
          <w:rFonts w:ascii="Arial" w:hAnsi="Arial" w:cs="Arial"/>
        </w:rPr>
        <w:t xml:space="preserve">, </w:t>
      </w:r>
      <w:r w:rsidRPr="002D4845">
        <w:rPr>
          <w:rFonts w:ascii="Arial" w:hAnsi="Arial" w:cs="Arial"/>
          <w:i/>
          <w:iCs/>
        </w:rPr>
        <w:t>613</w:t>
      </w:r>
      <w:r w:rsidRPr="002D4845">
        <w:rPr>
          <w:rFonts w:ascii="Arial" w:hAnsi="Arial" w:cs="Arial"/>
        </w:rPr>
        <w:t>(7943), 317–323. https://doi.org/10.1038/s41586-022-05554-8</w:t>
      </w:r>
    </w:p>
    <w:p w14:paraId="0A966530" w14:textId="77777777" w:rsidR="002D4845" w:rsidRPr="002D4845" w:rsidRDefault="002D4845" w:rsidP="002D4845">
      <w:pPr>
        <w:pStyle w:val="Bibliography"/>
        <w:rPr>
          <w:rFonts w:ascii="Arial" w:hAnsi="Arial" w:cs="Arial"/>
        </w:rPr>
      </w:pPr>
      <w:r w:rsidRPr="002D4845">
        <w:rPr>
          <w:rFonts w:ascii="Arial" w:hAnsi="Arial" w:cs="Arial"/>
        </w:rPr>
        <w:t xml:space="preserve">Goffin, D., Allen, M., Zhang, L., Amorim, M., Wang, I.-T. J., Reyes, A.-R. S., Mercado-Berton, A., Ong, C., Cohen, S., Hu, L., </w:t>
      </w:r>
      <w:proofErr w:type="spellStart"/>
      <w:r w:rsidRPr="002D4845">
        <w:rPr>
          <w:rFonts w:ascii="Arial" w:hAnsi="Arial" w:cs="Arial"/>
        </w:rPr>
        <w:t>Blendy</w:t>
      </w:r>
      <w:proofErr w:type="spellEnd"/>
      <w:r w:rsidRPr="002D4845">
        <w:rPr>
          <w:rFonts w:ascii="Arial" w:hAnsi="Arial" w:cs="Arial"/>
        </w:rPr>
        <w:t xml:space="preserve">, J. A., Carlson, G. C., Siegel, S. J., Greenberg, M. E., &amp; Zhou, Z. (2012). Rett syndrome mutation MeCP2 T158A disrupts DNA binding, protein stability and ERP responses. </w:t>
      </w:r>
      <w:r w:rsidRPr="002D4845">
        <w:rPr>
          <w:rFonts w:ascii="Arial" w:hAnsi="Arial" w:cs="Arial"/>
          <w:i/>
          <w:iCs/>
        </w:rPr>
        <w:t>Nature Neuroscience</w:t>
      </w:r>
      <w:r w:rsidRPr="002D4845">
        <w:rPr>
          <w:rFonts w:ascii="Arial" w:hAnsi="Arial" w:cs="Arial"/>
        </w:rPr>
        <w:t xml:space="preserve">, </w:t>
      </w:r>
      <w:r w:rsidRPr="002D4845">
        <w:rPr>
          <w:rFonts w:ascii="Arial" w:hAnsi="Arial" w:cs="Arial"/>
          <w:i/>
          <w:iCs/>
        </w:rPr>
        <w:t>15</w:t>
      </w:r>
      <w:r w:rsidRPr="002D4845">
        <w:rPr>
          <w:rFonts w:ascii="Arial" w:hAnsi="Arial" w:cs="Arial"/>
        </w:rPr>
        <w:t>(2), 274–283. https://doi.org/10.1038/nn.2997</w:t>
      </w:r>
    </w:p>
    <w:p w14:paraId="46B486ED" w14:textId="77777777" w:rsidR="002D4845" w:rsidRPr="002D4845" w:rsidRDefault="002D4845" w:rsidP="002D4845">
      <w:pPr>
        <w:pStyle w:val="Bibliography"/>
        <w:rPr>
          <w:rFonts w:ascii="Arial" w:hAnsi="Arial" w:cs="Arial"/>
        </w:rPr>
      </w:pPr>
      <w:proofErr w:type="spellStart"/>
      <w:r w:rsidRPr="002D4845">
        <w:rPr>
          <w:rFonts w:ascii="Arial" w:hAnsi="Arial" w:cs="Arial"/>
        </w:rPr>
        <w:t>Hanefeld</w:t>
      </w:r>
      <w:proofErr w:type="spellEnd"/>
      <w:r w:rsidRPr="002D4845">
        <w:rPr>
          <w:rFonts w:ascii="Arial" w:hAnsi="Arial" w:cs="Arial"/>
        </w:rPr>
        <w:t xml:space="preserve">, F. (1985). The clinical pattern of the </w:t>
      </w:r>
      <w:proofErr w:type="spellStart"/>
      <w:r w:rsidRPr="002D4845">
        <w:rPr>
          <w:rFonts w:ascii="Arial" w:hAnsi="Arial" w:cs="Arial"/>
        </w:rPr>
        <w:t>rett</w:t>
      </w:r>
      <w:proofErr w:type="spellEnd"/>
      <w:r w:rsidRPr="002D4845">
        <w:rPr>
          <w:rFonts w:ascii="Arial" w:hAnsi="Arial" w:cs="Arial"/>
        </w:rPr>
        <w:t xml:space="preserve"> syndrome. </w:t>
      </w:r>
      <w:r w:rsidRPr="002D4845">
        <w:rPr>
          <w:rFonts w:ascii="Arial" w:hAnsi="Arial" w:cs="Arial"/>
          <w:i/>
          <w:iCs/>
        </w:rPr>
        <w:t>Brain and Development</w:t>
      </w:r>
      <w:r w:rsidRPr="002D4845">
        <w:rPr>
          <w:rFonts w:ascii="Arial" w:hAnsi="Arial" w:cs="Arial"/>
        </w:rPr>
        <w:t xml:space="preserve">, </w:t>
      </w:r>
      <w:r w:rsidRPr="002D4845">
        <w:rPr>
          <w:rFonts w:ascii="Arial" w:hAnsi="Arial" w:cs="Arial"/>
          <w:i/>
          <w:iCs/>
        </w:rPr>
        <w:t>7</w:t>
      </w:r>
      <w:r w:rsidRPr="002D4845">
        <w:rPr>
          <w:rFonts w:ascii="Arial" w:hAnsi="Arial" w:cs="Arial"/>
        </w:rPr>
        <w:t>(3), 320–325. https://doi.org/10.1016/S0387-7604(85)80037-1</w:t>
      </w:r>
    </w:p>
    <w:p w14:paraId="16A91D8C" w14:textId="77777777" w:rsidR="002D4845" w:rsidRPr="002D4845" w:rsidRDefault="002D4845" w:rsidP="002D4845">
      <w:pPr>
        <w:pStyle w:val="Bibliography"/>
        <w:rPr>
          <w:rFonts w:ascii="Arial" w:hAnsi="Arial" w:cs="Arial"/>
        </w:rPr>
      </w:pPr>
      <w:r w:rsidRPr="002D4845">
        <w:rPr>
          <w:rFonts w:ascii="Arial" w:hAnsi="Arial" w:cs="Arial"/>
        </w:rPr>
        <w:t xml:space="preserve">Hedrick, N. G., Lu, Z., </w:t>
      </w:r>
      <w:proofErr w:type="spellStart"/>
      <w:r w:rsidRPr="002D4845">
        <w:rPr>
          <w:rFonts w:ascii="Arial" w:hAnsi="Arial" w:cs="Arial"/>
        </w:rPr>
        <w:t>Bushong</w:t>
      </w:r>
      <w:proofErr w:type="spellEnd"/>
      <w:r w:rsidRPr="002D4845">
        <w:rPr>
          <w:rFonts w:ascii="Arial" w:hAnsi="Arial" w:cs="Arial"/>
        </w:rPr>
        <w:t xml:space="preserve">, E., </w:t>
      </w:r>
      <w:proofErr w:type="spellStart"/>
      <w:r w:rsidRPr="002D4845">
        <w:rPr>
          <w:rFonts w:ascii="Arial" w:hAnsi="Arial" w:cs="Arial"/>
        </w:rPr>
        <w:t>Singhi</w:t>
      </w:r>
      <w:proofErr w:type="spellEnd"/>
      <w:r w:rsidRPr="002D4845">
        <w:rPr>
          <w:rFonts w:ascii="Arial" w:hAnsi="Arial" w:cs="Arial"/>
        </w:rPr>
        <w:t xml:space="preserve">, S., Nguyen, P., </w:t>
      </w:r>
      <w:proofErr w:type="spellStart"/>
      <w:r w:rsidRPr="002D4845">
        <w:rPr>
          <w:rFonts w:ascii="Arial" w:hAnsi="Arial" w:cs="Arial"/>
        </w:rPr>
        <w:t>Magaña</w:t>
      </w:r>
      <w:proofErr w:type="spellEnd"/>
      <w:r w:rsidRPr="002D4845">
        <w:rPr>
          <w:rFonts w:ascii="Arial" w:hAnsi="Arial" w:cs="Arial"/>
        </w:rPr>
        <w:t xml:space="preserve">, Y., Jilani, S., Lim, B. K., </w:t>
      </w:r>
      <w:proofErr w:type="spellStart"/>
      <w:r w:rsidRPr="002D4845">
        <w:rPr>
          <w:rFonts w:ascii="Arial" w:hAnsi="Arial" w:cs="Arial"/>
        </w:rPr>
        <w:t>Ellisman</w:t>
      </w:r>
      <w:proofErr w:type="spellEnd"/>
      <w:r w:rsidRPr="002D4845">
        <w:rPr>
          <w:rFonts w:ascii="Arial" w:hAnsi="Arial" w:cs="Arial"/>
        </w:rPr>
        <w:t xml:space="preserve">, M., &amp; Komiyama, T. (2022). Learning binds new inputs into functional synaptic clusters via </w:t>
      </w:r>
      <w:proofErr w:type="spellStart"/>
      <w:r w:rsidRPr="002D4845">
        <w:rPr>
          <w:rFonts w:ascii="Arial" w:hAnsi="Arial" w:cs="Arial"/>
        </w:rPr>
        <w:t>spinogenesis</w:t>
      </w:r>
      <w:proofErr w:type="spellEnd"/>
      <w:r w:rsidRPr="002D4845">
        <w:rPr>
          <w:rFonts w:ascii="Arial" w:hAnsi="Arial" w:cs="Arial"/>
        </w:rPr>
        <w:t xml:space="preserve">. </w:t>
      </w:r>
      <w:r w:rsidRPr="002D4845">
        <w:rPr>
          <w:rFonts w:ascii="Arial" w:hAnsi="Arial" w:cs="Arial"/>
          <w:i/>
          <w:iCs/>
        </w:rPr>
        <w:t>Nature Neuroscience</w:t>
      </w:r>
      <w:r w:rsidRPr="002D4845">
        <w:rPr>
          <w:rFonts w:ascii="Arial" w:hAnsi="Arial" w:cs="Arial"/>
        </w:rPr>
        <w:t xml:space="preserve">, </w:t>
      </w:r>
      <w:r w:rsidRPr="002D4845">
        <w:rPr>
          <w:rFonts w:ascii="Arial" w:hAnsi="Arial" w:cs="Arial"/>
          <w:i/>
          <w:iCs/>
        </w:rPr>
        <w:t>25</w:t>
      </w:r>
      <w:r w:rsidRPr="002D4845">
        <w:rPr>
          <w:rFonts w:ascii="Arial" w:hAnsi="Arial" w:cs="Arial"/>
        </w:rPr>
        <w:t>(6), 726–737. https://doi.org/10.1038/s41593-022-01086-6</w:t>
      </w:r>
    </w:p>
    <w:p w14:paraId="70DF4977" w14:textId="77777777" w:rsidR="002D4845" w:rsidRPr="002D4845" w:rsidRDefault="002D4845" w:rsidP="002D4845">
      <w:pPr>
        <w:pStyle w:val="Bibliography"/>
        <w:rPr>
          <w:rFonts w:ascii="Arial" w:hAnsi="Arial" w:cs="Arial"/>
        </w:rPr>
      </w:pPr>
      <w:r w:rsidRPr="002D4845">
        <w:rPr>
          <w:rFonts w:ascii="Arial" w:hAnsi="Arial" w:cs="Arial"/>
        </w:rPr>
        <w:t xml:space="preserve">Ide, S., Itoh, M., &amp; </w:t>
      </w:r>
      <w:proofErr w:type="spellStart"/>
      <w:r w:rsidRPr="002D4845">
        <w:rPr>
          <w:rFonts w:ascii="Arial" w:hAnsi="Arial" w:cs="Arial"/>
        </w:rPr>
        <w:t>Goto</w:t>
      </w:r>
      <w:proofErr w:type="spellEnd"/>
      <w:r w:rsidRPr="002D4845">
        <w:rPr>
          <w:rFonts w:ascii="Arial" w:hAnsi="Arial" w:cs="Arial"/>
        </w:rPr>
        <w:t xml:space="preserve">, Y. (2005). Defect in normal developmental increase of the brain biogenic amine concentrations in the mecp2-null mouse. </w:t>
      </w:r>
      <w:r w:rsidRPr="002D4845">
        <w:rPr>
          <w:rFonts w:ascii="Arial" w:hAnsi="Arial" w:cs="Arial"/>
          <w:i/>
          <w:iCs/>
        </w:rPr>
        <w:t>Neuroscience Letters</w:t>
      </w:r>
      <w:r w:rsidRPr="002D4845">
        <w:rPr>
          <w:rFonts w:ascii="Arial" w:hAnsi="Arial" w:cs="Arial"/>
        </w:rPr>
        <w:t xml:space="preserve">, </w:t>
      </w:r>
      <w:r w:rsidRPr="002D4845">
        <w:rPr>
          <w:rFonts w:ascii="Arial" w:hAnsi="Arial" w:cs="Arial"/>
          <w:i/>
          <w:iCs/>
        </w:rPr>
        <w:t>386</w:t>
      </w:r>
      <w:r w:rsidRPr="002D4845">
        <w:rPr>
          <w:rFonts w:ascii="Arial" w:hAnsi="Arial" w:cs="Arial"/>
        </w:rPr>
        <w:t>(1), 14–17. https://doi.org/10.1016/j.neulet.2005.05.056</w:t>
      </w:r>
    </w:p>
    <w:p w14:paraId="4112509E" w14:textId="77777777" w:rsidR="002D4845" w:rsidRPr="002D4845" w:rsidRDefault="002D4845" w:rsidP="002D4845">
      <w:pPr>
        <w:pStyle w:val="Bibliography"/>
        <w:rPr>
          <w:rFonts w:ascii="Arial" w:hAnsi="Arial" w:cs="Arial"/>
        </w:rPr>
      </w:pPr>
      <w:r w:rsidRPr="002D4845">
        <w:rPr>
          <w:rFonts w:ascii="Arial" w:hAnsi="Arial" w:cs="Arial"/>
        </w:rPr>
        <w:t xml:space="preserve">Inagaki, H. K., Chen, S., Ridder, M. C., Sah, P., Li, N., Yang, Z., </w:t>
      </w:r>
      <w:proofErr w:type="spellStart"/>
      <w:r w:rsidRPr="002D4845">
        <w:rPr>
          <w:rFonts w:ascii="Arial" w:hAnsi="Arial" w:cs="Arial"/>
        </w:rPr>
        <w:t>Hasanbegovic</w:t>
      </w:r>
      <w:proofErr w:type="spellEnd"/>
      <w:r w:rsidRPr="002D4845">
        <w:rPr>
          <w:rFonts w:ascii="Arial" w:hAnsi="Arial" w:cs="Arial"/>
        </w:rPr>
        <w:t xml:space="preserve">, H., Gao, Z., </w:t>
      </w:r>
      <w:proofErr w:type="spellStart"/>
      <w:r w:rsidRPr="002D4845">
        <w:rPr>
          <w:rFonts w:ascii="Arial" w:hAnsi="Arial" w:cs="Arial"/>
        </w:rPr>
        <w:t>Gerfen</w:t>
      </w:r>
      <w:proofErr w:type="spellEnd"/>
      <w:r w:rsidRPr="002D4845">
        <w:rPr>
          <w:rFonts w:ascii="Arial" w:hAnsi="Arial" w:cs="Arial"/>
        </w:rPr>
        <w:t xml:space="preserve">, C. R., &amp; Svoboda, K. (2022). A midbrain-thalamus-cortex circuit reorganizes cortical dynamics to initiate movement. </w:t>
      </w:r>
      <w:r w:rsidRPr="002D4845">
        <w:rPr>
          <w:rFonts w:ascii="Arial" w:hAnsi="Arial" w:cs="Arial"/>
          <w:i/>
          <w:iCs/>
        </w:rPr>
        <w:t>Cell</w:t>
      </w:r>
      <w:r w:rsidRPr="002D4845">
        <w:rPr>
          <w:rFonts w:ascii="Arial" w:hAnsi="Arial" w:cs="Arial"/>
        </w:rPr>
        <w:t xml:space="preserve">, </w:t>
      </w:r>
      <w:r w:rsidRPr="002D4845">
        <w:rPr>
          <w:rFonts w:ascii="Arial" w:hAnsi="Arial" w:cs="Arial"/>
          <w:i/>
          <w:iCs/>
        </w:rPr>
        <w:t>185</w:t>
      </w:r>
      <w:r w:rsidRPr="002D4845">
        <w:rPr>
          <w:rFonts w:ascii="Arial" w:hAnsi="Arial" w:cs="Arial"/>
        </w:rPr>
        <w:t>(6), 1065-1081.e23. https://doi.org/10.1016/j.cell.2022.02.006</w:t>
      </w:r>
    </w:p>
    <w:p w14:paraId="76AB96EF" w14:textId="77777777" w:rsidR="002D4845" w:rsidRPr="002D4845" w:rsidRDefault="002D4845" w:rsidP="002D4845">
      <w:pPr>
        <w:pStyle w:val="Bibliography"/>
        <w:rPr>
          <w:rFonts w:ascii="Arial" w:hAnsi="Arial" w:cs="Arial"/>
        </w:rPr>
      </w:pPr>
      <w:r w:rsidRPr="002D4845">
        <w:rPr>
          <w:rFonts w:ascii="Arial" w:hAnsi="Arial" w:cs="Arial"/>
        </w:rPr>
        <w:t xml:space="preserve">Jensen, K. T., </w:t>
      </w:r>
      <w:proofErr w:type="spellStart"/>
      <w:r w:rsidRPr="002D4845">
        <w:rPr>
          <w:rFonts w:ascii="Arial" w:hAnsi="Arial" w:cs="Arial"/>
        </w:rPr>
        <w:t>Kadmon</w:t>
      </w:r>
      <w:proofErr w:type="spellEnd"/>
      <w:r w:rsidRPr="002D4845">
        <w:rPr>
          <w:rFonts w:ascii="Arial" w:hAnsi="Arial" w:cs="Arial"/>
        </w:rPr>
        <w:t xml:space="preserve"> Harpaz, N., Dhawale, A. K., Wolff, S. B. E., &amp; </w:t>
      </w:r>
      <w:proofErr w:type="spellStart"/>
      <w:r w:rsidRPr="002D4845">
        <w:rPr>
          <w:rFonts w:ascii="Arial" w:hAnsi="Arial" w:cs="Arial"/>
        </w:rPr>
        <w:t>Ölveczky</w:t>
      </w:r>
      <w:proofErr w:type="spellEnd"/>
      <w:r w:rsidRPr="002D4845">
        <w:rPr>
          <w:rFonts w:ascii="Arial" w:hAnsi="Arial" w:cs="Arial"/>
        </w:rPr>
        <w:t xml:space="preserve">, B. P. (2022). Long-term stability of single neuron activity in the motor system. </w:t>
      </w:r>
      <w:r w:rsidRPr="002D4845">
        <w:rPr>
          <w:rFonts w:ascii="Arial" w:hAnsi="Arial" w:cs="Arial"/>
          <w:i/>
          <w:iCs/>
        </w:rPr>
        <w:t>Nature Neuroscience</w:t>
      </w:r>
      <w:r w:rsidRPr="002D4845">
        <w:rPr>
          <w:rFonts w:ascii="Arial" w:hAnsi="Arial" w:cs="Arial"/>
        </w:rPr>
        <w:t xml:space="preserve">, </w:t>
      </w:r>
      <w:r w:rsidRPr="002D4845">
        <w:rPr>
          <w:rFonts w:ascii="Arial" w:hAnsi="Arial" w:cs="Arial"/>
          <w:i/>
          <w:iCs/>
        </w:rPr>
        <w:t>25</w:t>
      </w:r>
      <w:r w:rsidRPr="002D4845">
        <w:rPr>
          <w:rFonts w:ascii="Arial" w:hAnsi="Arial" w:cs="Arial"/>
        </w:rPr>
        <w:t>(12), 1664–1674. https://doi.org/10.1038/s41593-022-01194-3</w:t>
      </w:r>
    </w:p>
    <w:p w14:paraId="2FCA515A" w14:textId="77777777" w:rsidR="002D4845" w:rsidRPr="002D4845" w:rsidRDefault="002D4845" w:rsidP="002D4845">
      <w:pPr>
        <w:pStyle w:val="Bibliography"/>
        <w:rPr>
          <w:rFonts w:ascii="Arial" w:hAnsi="Arial" w:cs="Arial"/>
          <w:lang w:val="es-419"/>
          <w:rPrChange w:id="128" w:author="Zhu, Paula Kaitlyn" w:date="2023-12-19T13:40:00Z">
            <w:rPr>
              <w:rFonts w:ascii="Arial" w:hAnsi="Arial" w:cs="Arial"/>
            </w:rPr>
          </w:rPrChange>
        </w:rPr>
      </w:pPr>
      <w:r w:rsidRPr="002D4845">
        <w:rPr>
          <w:rFonts w:ascii="Arial" w:hAnsi="Arial" w:cs="Arial"/>
        </w:rPr>
        <w:lastRenderedPageBreak/>
        <w:t xml:space="preserve">Kaufman, A. M., </w:t>
      </w:r>
      <w:proofErr w:type="spellStart"/>
      <w:r w:rsidRPr="002D4845">
        <w:rPr>
          <w:rFonts w:ascii="Arial" w:hAnsi="Arial" w:cs="Arial"/>
        </w:rPr>
        <w:t>Geiller</w:t>
      </w:r>
      <w:proofErr w:type="spellEnd"/>
      <w:r w:rsidRPr="002D4845">
        <w:rPr>
          <w:rFonts w:ascii="Arial" w:hAnsi="Arial" w:cs="Arial"/>
        </w:rPr>
        <w:t xml:space="preserve">, T., &amp; </w:t>
      </w:r>
      <w:proofErr w:type="spellStart"/>
      <w:r w:rsidRPr="002D4845">
        <w:rPr>
          <w:rFonts w:ascii="Arial" w:hAnsi="Arial" w:cs="Arial"/>
        </w:rPr>
        <w:t>Losonczy</w:t>
      </w:r>
      <w:proofErr w:type="spellEnd"/>
      <w:r w:rsidRPr="002D4845">
        <w:rPr>
          <w:rFonts w:ascii="Arial" w:hAnsi="Arial" w:cs="Arial"/>
        </w:rPr>
        <w:t xml:space="preserve">, A. (2020). A Role for the Locus Coeruleus in Hippocampal CA1 Place Cell Reorganization during Spatial Reward Learning. </w:t>
      </w:r>
      <w:r w:rsidRPr="002D4845">
        <w:rPr>
          <w:rFonts w:ascii="Arial" w:hAnsi="Arial" w:cs="Arial"/>
          <w:i/>
          <w:iCs/>
          <w:lang w:val="es-419"/>
          <w:rPrChange w:id="129" w:author="Zhu, Paula Kaitlyn" w:date="2023-12-19T13:40:00Z">
            <w:rPr>
              <w:rFonts w:ascii="Arial" w:hAnsi="Arial" w:cs="Arial"/>
              <w:i/>
              <w:iCs/>
            </w:rPr>
          </w:rPrChange>
        </w:rPr>
        <w:t>Neuron</w:t>
      </w:r>
      <w:r w:rsidRPr="002D4845">
        <w:rPr>
          <w:rFonts w:ascii="Arial" w:hAnsi="Arial" w:cs="Arial"/>
          <w:lang w:val="es-419"/>
          <w:rPrChange w:id="130" w:author="Zhu, Paula Kaitlyn" w:date="2023-12-19T13:40:00Z">
            <w:rPr>
              <w:rFonts w:ascii="Arial" w:hAnsi="Arial" w:cs="Arial"/>
            </w:rPr>
          </w:rPrChange>
        </w:rPr>
        <w:t xml:space="preserve">, </w:t>
      </w:r>
      <w:r w:rsidRPr="002D4845">
        <w:rPr>
          <w:rFonts w:ascii="Arial" w:hAnsi="Arial" w:cs="Arial"/>
          <w:i/>
          <w:iCs/>
          <w:lang w:val="es-419"/>
          <w:rPrChange w:id="131" w:author="Zhu, Paula Kaitlyn" w:date="2023-12-19T13:40:00Z">
            <w:rPr>
              <w:rFonts w:ascii="Arial" w:hAnsi="Arial" w:cs="Arial"/>
              <w:i/>
              <w:iCs/>
            </w:rPr>
          </w:rPrChange>
        </w:rPr>
        <w:t>105</w:t>
      </w:r>
      <w:r w:rsidRPr="002D4845">
        <w:rPr>
          <w:rFonts w:ascii="Arial" w:hAnsi="Arial" w:cs="Arial"/>
          <w:lang w:val="es-419"/>
          <w:rPrChange w:id="132" w:author="Zhu, Paula Kaitlyn" w:date="2023-12-19T13:40:00Z">
            <w:rPr>
              <w:rFonts w:ascii="Arial" w:hAnsi="Arial" w:cs="Arial"/>
            </w:rPr>
          </w:rPrChange>
        </w:rPr>
        <w:t>(6), 1018-1026.e4. https://doi.org/10.1016/j.neuron.2019.12.029</w:t>
      </w:r>
    </w:p>
    <w:p w14:paraId="7F9FAD5A" w14:textId="77777777" w:rsidR="002D4845" w:rsidRPr="002D4845" w:rsidRDefault="002D4845" w:rsidP="002D4845">
      <w:pPr>
        <w:pStyle w:val="Bibliography"/>
        <w:rPr>
          <w:rFonts w:ascii="Arial" w:hAnsi="Arial" w:cs="Arial"/>
        </w:rPr>
      </w:pPr>
      <w:r w:rsidRPr="002D4845">
        <w:rPr>
          <w:rFonts w:ascii="Arial" w:hAnsi="Arial" w:cs="Arial"/>
          <w:lang w:val="es-419"/>
          <w:rPrChange w:id="133" w:author="Zhu, Paula Kaitlyn" w:date="2023-12-19T13:40:00Z">
            <w:rPr>
              <w:rFonts w:ascii="Arial" w:hAnsi="Arial" w:cs="Arial"/>
            </w:rPr>
          </w:rPrChange>
        </w:rPr>
        <w:t xml:space="preserve">Likhtik, E., &amp; Johansen, J. P. (2019). </w:t>
      </w:r>
      <w:r w:rsidRPr="002D4845">
        <w:rPr>
          <w:rFonts w:ascii="Arial" w:hAnsi="Arial" w:cs="Arial"/>
        </w:rPr>
        <w:t xml:space="preserve">Neuromodulation in circuits of aversive emotional learning. </w:t>
      </w:r>
      <w:r w:rsidRPr="002D4845">
        <w:rPr>
          <w:rFonts w:ascii="Arial" w:hAnsi="Arial" w:cs="Arial"/>
          <w:i/>
          <w:iCs/>
        </w:rPr>
        <w:t>Nature Neuroscience</w:t>
      </w:r>
      <w:r w:rsidRPr="002D4845">
        <w:rPr>
          <w:rFonts w:ascii="Arial" w:hAnsi="Arial" w:cs="Arial"/>
        </w:rPr>
        <w:t xml:space="preserve">, </w:t>
      </w:r>
      <w:r w:rsidRPr="002D4845">
        <w:rPr>
          <w:rFonts w:ascii="Arial" w:hAnsi="Arial" w:cs="Arial"/>
          <w:i/>
          <w:iCs/>
        </w:rPr>
        <w:t>22</w:t>
      </w:r>
      <w:r w:rsidRPr="002D4845">
        <w:rPr>
          <w:rFonts w:ascii="Arial" w:hAnsi="Arial" w:cs="Arial"/>
        </w:rPr>
        <w:t>(10), 1586–1597. https://doi.org/10.1038/s41593-019-0503-3</w:t>
      </w:r>
    </w:p>
    <w:p w14:paraId="2BCA56B9" w14:textId="77777777" w:rsidR="002D4845" w:rsidRPr="002D4845" w:rsidRDefault="002D4845" w:rsidP="002D4845">
      <w:pPr>
        <w:pStyle w:val="Bibliography"/>
        <w:rPr>
          <w:rFonts w:ascii="Arial" w:hAnsi="Arial" w:cs="Arial"/>
        </w:rPr>
      </w:pPr>
      <w:r w:rsidRPr="002D4845">
        <w:rPr>
          <w:rFonts w:ascii="Arial" w:hAnsi="Arial" w:cs="Arial"/>
        </w:rPr>
        <w:t xml:space="preserve">Makino, H., Ren, C., Liu, H., Kim, A. N., </w:t>
      </w:r>
      <w:proofErr w:type="spellStart"/>
      <w:r w:rsidRPr="002D4845">
        <w:rPr>
          <w:rFonts w:ascii="Arial" w:hAnsi="Arial" w:cs="Arial"/>
        </w:rPr>
        <w:t>Kondapaneni</w:t>
      </w:r>
      <w:proofErr w:type="spellEnd"/>
      <w:r w:rsidRPr="002D4845">
        <w:rPr>
          <w:rFonts w:ascii="Arial" w:hAnsi="Arial" w:cs="Arial"/>
        </w:rPr>
        <w:t xml:space="preserve">, N., Liu, X., </w:t>
      </w:r>
      <w:proofErr w:type="spellStart"/>
      <w:r w:rsidRPr="002D4845">
        <w:rPr>
          <w:rFonts w:ascii="Arial" w:hAnsi="Arial" w:cs="Arial"/>
        </w:rPr>
        <w:t>Kuzum</w:t>
      </w:r>
      <w:proofErr w:type="spellEnd"/>
      <w:r w:rsidRPr="002D4845">
        <w:rPr>
          <w:rFonts w:ascii="Arial" w:hAnsi="Arial" w:cs="Arial"/>
        </w:rPr>
        <w:t xml:space="preserve">, D., &amp; Komiyama, T. (2017). Transformation of Cortex-wide Emergent Properties during Motor Learning. </w:t>
      </w:r>
      <w:r w:rsidRPr="002D4845">
        <w:rPr>
          <w:rFonts w:ascii="Arial" w:hAnsi="Arial" w:cs="Arial"/>
          <w:i/>
          <w:iCs/>
        </w:rPr>
        <w:t>Neuron</w:t>
      </w:r>
      <w:r w:rsidRPr="002D4845">
        <w:rPr>
          <w:rFonts w:ascii="Arial" w:hAnsi="Arial" w:cs="Arial"/>
        </w:rPr>
        <w:t xml:space="preserve">, </w:t>
      </w:r>
      <w:r w:rsidRPr="002D4845">
        <w:rPr>
          <w:rFonts w:ascii="Arial" w:hAnsi="Arial" w:cs="Arial"/>
          <w:i/>
          <w:iCs/>
        </w:rPr>
        <w:t>94</w:t>
      </w:r>
      <w:r w:rsidRPr="002D4845">
        <w:rPr>
          <w:rFonts w:ascii="Arial" w:hAnsi="Arial" w:cs="Arial"/>
        </w:rPr>
        <w:t>(4), 880-890.e8. https://doi.org/10.1016/j.neuron.2017.04.015</w:t>
      </w:r>
    </w:p>
    <w:p w14:paraId="0C6DC8F5" w14:textId="77777777" w:rsidR="002D4845" w:rsidRPr="002D4845" w:rsidRDefault="002D4845" w:rsidP="002D4845">
      <w:pPr>
        <w:pStyle w:val="Bibliography"/>
        <w:rPr>
          <w:rFonts w:ascii="Arial" w:hAnsi="Arial" w:cs="Arial"/>
        </w:rPr>
      </w:pPr>
      <w:proofErr w:type="spellStart"/>
      <w:r w:rsidRPr="002D4845">
        <w:rPr>
          <w:rFonts w:ascii="Arial" w:hAnsi="Arial" w:cs="Arial"/>
        </w:rPr>
        <w:t>Mellios</w:t>
      </w:r>
      <w:proofErr w:type="spellEnd"/>
      <w:r w:rsidRPr="002D4845">
        <w:rPr>
          <w:rFonts w:ascii="Arial" w:hAnsi="Arial" w:cs="Arial"/>
        </w:rPr>
        <w:t xml:space="preserve">, N., Woodson, J., Garcia, R. I., Crawford, B., Sharma, J., Sheridan, S. D., Haggarty, S. J., &amp; Sur, M. (2014). Β2-Adrenergic receptor agonist ameliorates phenotypes and corrects microRNA-mediated IGF1 deficits in a mouse model of Rett syndrome. </w:t>
      </w:r>
      <w:r w:rsidRPr="002D4845">
        <w:rPr>
          <w:rFonts w:ascii="Arial" w:hAnsi="Arial" w:cs="Arial"/>
          <w:i/>
          <w:iCs/>
        </w:rPr>
        <w:t>Proceedings of the National Academy of Sciences</w:t>
      </w:r>
      <w:r w:rsidRPr="002D4845">
        <w:rPr>
          <w:rFonts w:ascii="Arial" w:hAnsi="Arial" w:cs="Arial"/>
        </w:rPr>
        <w:t xml:space="preserve">, </w:t>
      </w:r>
      <w:r w:rsidRPr="002D4845">
        <w:rPr>
          <w:rFonts w:ascii="Arial" w:hAnsi="Arial" w:cs="Arial"/>
          <w:i/>
          <w:iCs/>
        </w:rPr>
        <w:t>111</w:t>
      </w:r>
      <w:r w:rsidRPr="002D4845">
        <w:rPr>
          <w:rFonts w:ascii="Arial" w:hAnsi="Arial" w:cs="Arial"/>
        </w:rPr>
        <w:t>(27), 9947–9952. https://doi.org/10.1073/pnas.1309426111</w:t>
      </w:r>
    </w:p>
    <w:p w14:paraId="6AC318FF" w14:textId="77777777" w:rsidR="002D4845" w:rsidRPr="002D4845" w:rsidRDefault="002D4845" w:rsidP="002D4845">
      <w:pPr>
        <w:pStyle w:val="Bibliography"/>
        <w:rPr>
          <w:rFonts w:ascii="Arial" w:hAnsi="Arial" w:cs="Arial"/>
        </w:rPr>
      </w:pPr>
      <w:r w:rsidRPr="002D4845">
        <w:rPr>
          <w:rFonts w:ascii="Arial" w:hAnsi="Arial" w:cs="Arial"/>
        </w:rPr>
        <w:t xml:space="preserve">Mu, Y., Bennett, D. V., </w:t>
      </w:r>
      <w:proofErr w:type="spellStart"/>
      <w:r w:rsidRPr="002D4845">
        <w:rPr>
          <w:rFonts w:ascii="Arial" w:hAnsi="Arial" w:cs="Arial"/>
        </w:rPr>
        <w:t>Rubinov</w:t>
      </w:r>
      <w:proofErr w:type="spellEnd"/>
      <w:r w:rsidRPr="002D4845">
        <w:rPr>
          <w:rFonts w:ascii="Arial" w:hAnsi="Arial" w:cs="Arial"/>
        </w:rPr>
        <w:t xml:space="preserve">, M., Narayan, S., Yang, C.-T., </w:t>
      </w:r>
      <w:proofErr w:type="spellStart"/>
      <w:r w:rsidRPr="002D4845">
        <w:rPr>
          <w:rFonts w:ascii="Arial" w:hAnsi="Arial" w:cs="Arial"/>
        </w:rPr>
        <w:t>Tanimoto</w:t>
      </w:r>
      <w:proofErr w:type="spellEnd"/>
      <w:r w:rsidRPr="002D4845">
        <w:rPr>
          <w:rFonts w:ascii="Arial" w:hAnsi="Arial" w:cs="Arial"/>
        </w:rPr>
        <w:t xml:space="preserve">, M., Mensh, B. D., </w:t>
      </w:r>
      <w:proofErr w:type="spellStart"/>
      <w:r w:rsidRPr="002D4845">
        <w:rPr>
          <w:rFonts w:ascii="Arial" w:hAnsi="Arial" w:cs="Arial"/>
        </w:rPr>
        <w:t>Looger</w:t>
      </w:r>
      <w:proofErr w:type="spellEnd"/>
      <w:r w:rsidRPr="002D4845">
        <w:rPr>
          <w:rFonts w:ascii="Arial" w:hAnsi="Arial" w:cs="Arial"/>
        </w:rPr>
        <w:t xml:space="preserve">, L. L., &amp; Ahrens, M. B. (2019). Glia Accumulate Evidence that Actions Are Futile and Suppress Unsuccessful Behavior. </w:t>
      </w:r>
      <w:r w:rsidRPr="002D4845">
        <w:rPr>
          <w:rFonts w:ascii="Arial" w:hAnsi="Arial" w:cs="Arial"/>
          <w:i/>
          <w:iCs/>
        </w:rPr>
        <w:t>Cell</w:t>
      </w:r>
      <w:r w:rsidRPr="002D4845">
        <w:rPr>
          <w:rFonts w:ascii="Arial" w:hAnsi="Arial" w:cs="Arial"/>
        </w:rPr>
        <w:t xml:space="preserve">, </w:t>
      </w:r>
      <w:r w:rsidRPr="002D4845">
        <w:rPr>
          <w:rFonts w:ascii="Arial" w:hAnsi="Arial" w:cs="Arial"/>
          <w:i/>
          <w:iCs/>
        </w:rPr>
        <w:t>178</w:t>
      </w:r>
      <w:r w:rsidRPr="002D4845">
        <w:rPr>
          <w:rFonts w:ascii="Arial" w:hAnsi="Arial" w:cs="Arial"/>
        </w:rPr>
        <w:t>(1), 27-</w:t>
      </w:r>
      <w:proofErr w:type="gramStart"/>
      <w:r w:rsidRPr="002D4845">
        <w:rPr>
          <w:rFonts w:ascii="Arial" w:hAnsi="Arial" w:cs="Arial"/>
        </w:rPr>
        <w:t>43.e</w:t>
      </w:r>
      <w:proofErr w:type="gramEnd"/>
      <w:r w:rsidRPr="002D4845">
        <w:rPr>
          <w:rFonts w:ascii="Arial" w:hAnsi="Arial" w:cs="Arial"/>
        </w:rPr>
        <w:t>19. https://doi.org/10.1016/j.cell.2019.05.050</w:t>
      </w:r>
    </w:p>
    <w:p w14:paraId="59A2DF1A" w14:textId="77777777" w:rsidR="002D4845" w:rsidRPr="002D4845" w:rsidRDefault="002D4845" w:rsidP="002D4845">
      <w:pPr>
        <w:pStyle w:val="Bibliography"/>
        <w:rPr>
          <w:rFonts w:ascii="Arial" w:hAnsi="Arial" w:cs="Arial"/>
        </w:rPr>
      </w:pPr>
      <w:r w:rsidRPr="002D4845">
        <w:rPr>
          <w:rFonts w:ascii="Arial" w:hAnsi="Arial" w:cs="Arial"/>
        </w:rPr>
        <w:t xml:space="preserve">Peters, A. J., Chen, S. X., &amp; Komiyama, T. (2014). Emergence of reproducible spatiotemporal activity during motor learning. </w:t>
      </w:r>
      <w:r w:rsidRPr="002D4845">
        <w:rPr>
          <w:rFonts w:ascii="Arial" w:hAnsi="Arial" w:cs="Arial"/>
          <w:i/>
          <w:iCs/>
        </w:rPr>
        <w:t>Nature</w:t>
      </w:r>
      <w:r w:rsidRPr="002D4845">
        <w:rPr>
          <w:rFonts w:ascii="Arial" w:hAnsi="Arial" w:cs="Arial"/>
        </w:rPr>
        <w:t xml:space="preserve">, </w:t>
      </w:r>
      <w:r w:rsidRPr="002D4845">
        <w:rPr>
          <w:rFonts w:ascii="Arial" w:hAnsi="Arial" w:cs="Arial"/>
          <w:i/>
          <w:iCs/>
        </w:rPr>
        <w:t>510</w:t>
      </w:r>
      <w:r w:rsidRPr="002D4845">
        <w:rPr>
          <w:rFonts w:ascii="Arial" w:hAnsi="Arial" w:cs="Arial"/>
        </w:rPr>
        <w:t>(7504), 263–267. https://doi.org/10.1038/nature13235</w:t>
      </w:r>
    </w:p>
    <w:p w14:paraId="5855DAEF" w14:textId="77777777" w:rsidR="002D4845" w:rsidRPr="002D4845" w:rsidRDefault="002D4845" w:rsidP="002D4845">
      <w:pPr>
        <w:pStyle w:val="Bibliography"/>
        <w:rPr>
          <w:rFonts w:ascii="Arial" w:hAnsi="Arial" w:cs="Arial"/>
        </w:rPr>
      </w:pPr>
      <w:proofErr w:type="spellStart"/>
      <w:r w:rsidRPr="002D4845">
        <w:rPr>
          <w:rFonts w:ascii="Arial" w:hAnsi="Arial" w:cs="Arial"/>
        </w:rPr>
        <w:t>Recanatesi</w:t>
      </w:r>
      <w:proofErr w:type="spellEnd"/>
      <w:r w:rsidRPr="002D4845">
        <w:rPr>
          <w:rFonts w:ascii="Arial" w:hAnsi="Arial" w:cs="Arial"/>
        </w:rPr>
        <w:t>, S., Pereira-</w:t>
      </w:r>
      <w:proofErr w:type="spellStart"/>
      <w:r w:rsidRPr="002D4845">
        <w:rPr>
          <w:rFonts w:ascii="Arial" w:hAnsi="Arial" w:cs="Arial"/>
        </w:rPr>
        <w:t>Obilinovic</w:t>
      </w:r>
      <w:proofErr w:type="spellEnd"/>
      <w:r w:rsidRPr="002D4845">
        <w:rPr>
          <w:rFonts w:ascii="Arial" w:hAnsi="Arial" w:cs="Arial"/>
        </w:rPr>
        <w:t xml:space="preserve">, U., Murakami, M., </w:t>
      </w:r>
      <w:proofErr w:type="spellStart"/>
      <w:r w:rsidRPr="002D4845">
        <w:rPr>
          <w:rFonts w:ascii="Arial" w:hAnsi="Arial" w:cs="Arial"/>
        </w:rPr>
        <w:t>Mainen</w:t>
      </w:r>
      <w:proofErr w:type="spellEnd"/>
      <w:r w:rsidRPr="002D4845">
        <w:rPr>
          <w:rFonts w:ascii="Arial" w:hAnsi="Arial" w:cs="Arial"/>
        </w:rPr>
        <w:t xml:space="preserve">, Z., &amp; </w:t>
      </w:r>
      <w:proofErr w:type="spellStart"/>
      <w:r w:rsidRPr="002D4845">
        <w:rPr>
          <w:rFonts w:ascii="Arial" w:hAnsi="Arial" w:cs="Arial"/>
        </w:rPr>
        <w:t>Mazzucato</w:t>
      </w:r>
      <w:proofErr w:type="spellEnd"/>
      <w:r w:rsidRPr="002D4845">
        <w:rPr>
          <w:rFonts w:ascii="Arial" w:hAnsi="Arial" w:cs="Arial"/>
        </w:rPr>
        <w:t xml:space="preserve">, L. (2022). Metastable attractors explain the variable timing of stable behavioral action sequences. </w:t>
      </w:r>
      <w:r w:rsidRPr="002D4845">
        <w:rPr>
          <w:rFonts w:ascii="Arial" w:hAnsi="Arial" w:cs="Arial"/>
          <w:i/>
          <w:iCs/>
        </w:rPr>
        <w:t>Neuron</w:t>
      </w:r>
      <w:r w:rsidRPr="002D4845">
        <w:rPr>
          <w:rFonts w:ascii="Arial" w:hAnsi="Arial" w:cs="Arial"/>
        </w:rPr>
        <w:t xml:space="preserve">, </w:t>
      </w:r>
      <w:r w:rsidRPr="002D4845">
        <w:rPr>
          <w:rFonts w:ascii="Arial" w:hAnsi="Arial" w:cs="Arial"/>
          <w:i/>
          <w:iCs/>
        </w:rPr>
        <w:t>110</w:t>
      </w:r>
      <w:r w:rsidRPr="002D4845">
        <w:rPr>
          <w:rFonts w:ascii="Arial" w:hAnsi="Arial" w:cs="Arial"/>
        </w:rPr>
        <w:t>(1), 139-153.e9. https://doi.org/10.1016/j.neuron.2021.10.011</w:t>
      </w:r>
    </w:p>
    <w:p w14:paraId="70BCF1A4" w14:textId="77777777" w:rsidR="002D4845" w:rsidRPr="002D4845" w:rsidRDefault="002D4845" w:rsidP="002D4845">
      <w:pPr>
        <w:pStyle w:val="Bibliography"/>
        <w:rPr>
          <w:rFonts w:ascii="Arial" w:hAnsi="Arial" w:cs="Arial"/>
        </w:rPr>
      </w:pPr>
      <w:proofErr w:type="spellStart"/>
      <w:r w:rsidRPr="002D4845">
        <w:rPr>
          <w:rFonts w:ascii="Arial" w:hAnsi="Arial" w:cs="Arial"/>
        </w:rPr>
        <w:t>Samaco</w:t>
      </w:r>
      <w:proofErr w:type="spellEnd"/>
      <w:r w:rsidRPr="002D4845">
        <w:rPr>
          <w:rFonts w:ascii="Arial" w:hAnsi="Arial" w:cs="Arial"/>
        </w:rPr>
        <w:t>, R. C., Mandel-Brehm, C., Chao, H.-T., Ward, C. S., Fyffe-</w:t>
      </w:r>
      <w:proofErr w:type="spellStart"/>
      <w:r w:rsidRPr="002D4845">
        <w:rPr>
          <w:rFonts w:ascii="Arial" w:hAnsi="Arial" w:cs="Arial"/>
        </w:rPr>
        <w:t>Maricich</w:t>
      </w:r>
      <w:proofErr w:type="spellEnd"/>
      <w:r w:rsidRPr="002D4845">
        <w:rPr>
          <w:rFonts w:ascii="Arial" w:hAnsi="Arial" w:cs="Arial"/>
        </w:rPr>
        <w:t xml:space="preserve">, S. L., Ren, J., Hyland, K., </w:t>
      </w:r>
      <w:proofErr w:type="spellStart"/>
      <w:r w:rsidRPr="002D4845">
        <w:rPr>
          <w:rFonts w:ascii="Arial" w:hAnsi="Arial" w:cs="Arial"/>
        </w:rPr>
        <w:t>Thaller</w:t>
      </w:r>
      <w:proofErr w:type="spellEnd"/>
      <w:r w:rsidRPr="002D4845">
        <w:rPr>
          <w:rFonts w:ascii="Arial" w:hAnsi="Arial" w:cs="Arial"/>
        </w:rPr>
        <w:t xml:space="preserve">, C., </w:t>
      </w:r>
      <w:proofErr w:type="spellStart"/>
      <w:r w:rsidRPr="002D4845">
        <w:rPr>
          <w:rFonts w:ascii="Arial" w:hAnsi="Arial" w:cs="Arial"/>
        </w:rPr>
        <w:t>Maricich</w:t>
      </w:r>
      <w:proofErr w:type="spellEnd"/>
      <w:r w:rsidRPr="002D4845">
        <w:rPr>
          <w:rFonts w:ascii="Arial" w:hAnsi="Arial" w:cs="Arial"/>
        </w:rPr>
        <w:t xml:space="preserve">, S. M., Humphreys, P., Greer, J. J., Percy, A., Glaze, D. G., </w:t>
      </w:r>
      <w:proofErr w:type="spellStart"/>
      <w:r w:rsidRPr="002D4845">
        <w:rPr>
          <w:rFonts w:ascii="Arial" w:hAnsi="Arial" w:cs="Arial"/>
        </w:rPr>
        <w:t>Zoghbi</w:t>
      </w:r>
      <w:proofErr w:type="spellEnd"/>
      <w:r w:rsidRPr="002D4845">
        <w:rPr>
          <w:rFonts w:ascii="Arial" w:hAnsi="Arial" w:cs="Arial"/>
        </w:rPr>
        <w:t xml:space="preserve">, H. Y., &amp; </w:t>
      </w:r>
      <w:proofErr w:type="spellStart"/>
      <w:r w:rsidRPr="002D4845">
        <w:rPr>
          <w:rFonts w:ascii="Arial" w:hAnsi="Arial" w:cs="Arial"/>
        </w:rPr>
        <w:t>Neul</w:t>
      </w:r>
      <w:proofErr w:type="spellEnd"/>
      <w:r w:rsidRPr="002D4845">
        <w:rPr>
          <w:rFonts w:ascii="Arial" w:hAnsi="Arial" w:cs="Arial"/>
        </w:rPr>
        <w:t>, J. L. (2009). Loss of MeCP2 in aminergic neurons causes cell-</w:t>
      </w:r>
      <w:r w:rsidRPr="002D4845">
        <w:rPr>
          <w:rFonts w:ascii="Arial" w:hAnsi="Arial" w:cs="Arial"/>
        </w:rPr>
        <w:lastRenderedPageBreak/>
        <w:t xml:space="preserve">autonomous defects in neurotransmitter synthesis and specific behavioral abnormalities. </w:t>
      </w:r>
      <w:r w:rsidRPr="002D4845">
        <w:rPr>
          <w:rFonts w:ascii="Arial" w:hAnsi="Arial" w:cs="Arial"/>
          <w:i/>
          <w:iCs/>
        </w:rPr>
        <w:t>Proceedings of the National Academy of Sciences</w:t>
      </w:r>
      <w:r w:rsidRPr="002D4845">
        <w:rPr>
          <w:rFonts w:ascii="Arial" w:hAnsi="Arial" w:cs="Arial"/>
        </w:rPr>
        <w:t xml:space="preserve">, </w:t>
      </w:r>
      <w:r w:rsidRPr="002D4845">
        <w:rPr>
          <w:rFonts w:ascii="Arial" w:hAnsi="Arial" w:cs="Arial"/>
          <w:i/>
          <w:iCs/>
        </w:rPr>
        <w:t>106</w:t>
      </w:r>
      <w:r w:rsidRPr="002D4845">
        <w:rPr>
          <w:rFonts w:ascii="Arial" w:hAnsi="Arial" w:cs="Arial"/>
        </w:rPr>
        <w:t>(51), 21966–21971. https://doi.org/10.1073/pnas.0912257106</w:t>
      </w:r>
    </w:p>
    <w:p w14:paraId="1B8F1339" w14:textId="77777777" w:rsidR="002D4845" w:rsidRPr="002D4845" w:rsidRDefault="002D4845" w:rsidP="002D4845">
      <w:pPr>
        <w:pStyle w:val="Bibliography"/>
        <w:rPr>
          <w:rFonts w:ascii="Arial" w:hAnsi="Arial" w:cs="Arial"/>
        </w:rPr>
      </w:pPr>
      <w:r w:rsidRPr="002D4845">
        <w:rPr>
          <w:rFonts w:ascii="Arial" w:hAnsi="Arial" w:cs="Arial"/>
        </w:rPr>
        <w:t xml:space="preserve">Sara, S. J., &amp; </w:t>
      </w:r>
      <w:proofErr w:type="spellStart"/>
      <w:r w:rsidRPr="002D4845">
        <w:rPr>
          <w:rFonts w:ascii="Arial" w:hAnsi="Arial" w:cs="Arial"/>
        </w:rPr>
        <w:t>Bouret</w:t>
      </w:r>
      <w:proofErr w:type="spellEnd"/>
      <w:r w:rsidRPr="002D4845">
        <w:rPr>
          <w:rFonts w:ascii="Arial" w:hAnsi="Arial" w:cs="Arial"/>
        </w:rPr>
        <w:t xml:space="preserve">, S. (2012). Orienting and Reorienting: The Locus Coeruleus Mediates Cognition through Arousal. </w:t>
      </w:r>
      <w:r w:rsidRPr="002D4845">
        <w:rPr>
          <w:rFonts w:ascii="Arial" w:hAnsi="Arial" w:cs="Arial"/>
          <w:i/>
          <w:iCs/>
        </w:rPr>
        <w:t>Neuron</w:t>
      </w:r>
      <w:r w:rsidRPr="002D4845">
        <w:rPr>
          <w:rFonts w:ascii="Arial" w:hAnsi="Arial" w:cs="Arial"/>
        </w:rPr>
        <w:t xml:space="preserve">, </w:t>
      </w:r>
      <w:r w:rsidRPr="002D4845">
        <w:rPr>
          <w:rFonts w:ascii="Arial" w:hAnsi="Arial" w:cs="Arial"/>
          <w:i/>
          <w:iCs/>
        </w:rPr>
        <w:t>76</w:t>
      </w:r>
      <w:r w:rsidRPr="002D4845">
        <w:rPr>
          <w:rFonts w:ascii="Arial" w:hAnsi="Arial" w:cs="Arial"/>
        </w:rPr>
        <w:t>(1), 130–141. https://doi.org/10.1016/j.neuron.2012.09.011</w:t>
      </w:r>
    </w:p>
    <w:p w14:paraId="5AE121E2" w14:textId="77777777" w:rsidR="002D4845" w:rsidRPr="002D4845" w:rsidRDefault="002D4845" w:rsidP="002D4845">
      <w:pPr>
        <w:pStyle w:val="Bibliography"/>
        <w:rPr>
          <w:rFonts w:ascii="Arial" w:hAnsi="Arial" w:cs="Arial"/>
        </w:rPr>
      </w:pPr>
      <w:r w:rsidRPr="002D4845">
        <w:rPr>
          <w:rFonts w:ascii="Arial" w:hAnsi="Arial" w:cs="Arial"/>
        </w:rPr>
        <w:t xml:space="preserve">Sun, X., O’Shea, D. J., Golub, M. D., </w:t>
      </w:r>
      <w:proofErr w:type="spellStart"/>
      <w:r w:rsidRPr="002D4845">
        <w:rPr>
          <w:rFonts w:ascii="Arial" w:hAnsi="Arial" w:cs="Arial"/>
        </w:rPr>
        <w:t>Trautmann</w:t>
      </w:r>
      <w:proofErr w:type="spellEnd"/>
      <w:r w:rsidRPr="002D4845">
        <w:rPr>
          <w:rFonts w:ascii="Arial" w:hAnsi="Arial" w:cs="Arial"/>
        </w:rPr>
        <w:t xml:space="preserve">, E. M., Vyas, S., Ryu, S. I., &amp; Shenoy, K. V. (2022). Cortical preparatory activity indexes learned motor memories. </w:t>
      </w:r>
      <w:r w:rsidRPr="002D4845">
        <w:rPr>
          <w:rFonts w:ascii="Arial" w:hAnsi="Arial" w:cs="Arial"/>
          <w:i/>
          <w:iCs/>
        </w:rPr>
        <w:t>Nature</w:t>
      </w:r>
      <w:r w:rsidRPr="002D4845">
        <w:rPr>
          <w:rFonts w:ascii="Arial" w:hAnsi="Arial" w:cs="Arial"/>
        </w:rPr>
        <w:t xml:space="preserve">, </w:t>
      </w:r>
      <w:r w:rsidRPr="002D4845">
        <w:rPr>
          <w:rFonts w:ascii="Arial" w:hAnsi="Arial" w:cs="Arial"/>
          <w:i/>
          <w:iCs/>
        </w:rPr>
        <w:t>602</w:t>
      </w:r>
      <w:r w:rsidRPr="002D4845">
        <w:rPr>
          <w:rFonts w:ascii="Arial" w:hAnsi="Arial" w:cs="Arial"/>
        </w:rPr>
        <w:t>(7896), 274–279. https://doi.org/10.1038/s41586-021-04329-x</w:t>
      </w:r>
    </w:p>
    <w:p w14:paraId="09DDD371" w14:textId="77777777" w:rsidR="002D4845" w:rsidRPr="002D4845" w:rsidRDefault="002D4845" w:rsidP="002D4845">
      <w:pPr>
        <w:pStyle w:val="Bibliography"/>
        <w:rPr>
          <w:rFonts w:ascii="Arial" w:hAnsi="Arial" w:cs="Arial"/>
        </w:rPr>
      </w:pPr>
      <w:r w:rsidRPr="002D4845">
        <w:rPr>
          <w:rFonts w:ascii="Arial" w:hAnsi="Arial" w:cs="Arial"/>
        </w:rPr>
        <w:t xml:space="preserve">Takeuchi, T., </w:t>
      </w:r>
      <w:proofErr w:type="spellStart"/>
      <w:r w:rsidRPr="002D4845">
        <w:rPr>
          <w:rFonts w:ascii="Arial" w:hAnsi="Arial" w:cs="Arial"/>
        </w:rPr>
        <w:t>Duszkiewicz</w:t>
      </w:r>
      <w:proofErr w:type="spellEnd"/>
      <w:r w:rsidRPr="002D4845">
        <w:rPr>
          <w:rFonts w:ascii="Arial" w:hAnsi="Arial" w:cs="Arial"/>
        </w:rPr>
        <w:t xml:space="preserve">, A. J., Sonneborn, A., Spooner, P. A., Yamasaki, M., Watanabe, M., Smith, C. C., Fernández, G., </w:t>
      </w:r>
      <w:proofErr w:type="spellStart"/>
      <w:r w:rsidRPr="002D4845">
        <w:rPr>
          <w:rFonts w:ascii="Arial" w:hAnsi="Arial" w:cs="Arial"/>
        </w:rPr>
        <w:t>Deisseroth</w:t>
      </w:r>
      <w:proofErr w:type="spellEnd"/>
      <w:r w:rsidRPr="002D4845">
        <w:rPr>
          <w:rFonts w:ascii="Arial" w:hAnsi="Arial" w:cs="Arial"/>
        </w:rPr>
        <w:t xml:space="preserve">, K., Greene, R. W., &amp; Morris, R. G. M. (2016). Locus coeruleus and dopaminergic consolidation of everyday memory. </w:t>
      </w:r>
      <w:r w:rsidRPr="002D4845">
        <w:rPr>
          <w:rFonts w:ascii="Arial" w:hAnsi="Arial" w:cs="Arial"/>
          <w:i/>
          <w:iCs/>
        </w:rPr>
        <w:t>Nature</w:t>
      </w:r>
      <w:r w:rsidRPr="002D4845">
        <w:rPr>
          <w:rFonts w:ascii="Arial" w:hAnsi="Arial" w:cs="Arial"/>
        </w:rPr>
        <w:t xml:space="preserve">, </w:t>
      </w:r>
      <w:r w:rsidRPr="002D4845">
        <w:rPr>
          <w:rFonts w:ascii="Arial" w:hAnsi="Arial" w:cs="Arial"/>
          <w:i/>
          <w:iCs/>
        </w:rPr>
        <w:t>537</w:t>
      </w:r>
      <w:r w:rsidRPr="002D4845">
        <w:rPr>
          <w:rFonts w:ascii="Arial" w:hAnsi="Arial" w:cs="Arial"/>
        </w:rPr>
        <w:t>(7620), 357–362. https://doi.org/10.1038/nature19325</w:t>
      </w:r>
    </w:p>
    <w:p w14:paraId="1E053E97" w14:textId="77777777" w:rsidR="002D4845" w:rsidRPr="002D4845" w:rsidRDefault="002D4845" w:rsidP="002D4845">
      <w:pPr>
        <w:pStyle w:val="Bibliography"/>
        <w:rPr>
          <w:rFonts w:ascii="Arial" w:hAnsi="Arial" w:cs="Arial"/>
        </w:rPr>
      </w:pPr>
      <w:r w:rsidRPr="002D4845">
        <w:rPr>
          <w:rFonts w:ascii="Arial" w:hAnsi="Arial" w:cs="Arial"/>
        </w:rPr>
        <w:t xml:space="preserve">Taneja, P., Ogier, M., Brooks-Harris, G., Schmid, D. A., Katz, D. M., &amp; Nelson, S. B. (2009). Pathophysiology of Locus </w:t>
      </w:r>
      <w:proofErr w:type="spellStart"/>
      <w:r w:rsidRPr="002D4845">
        <w:rPr>
          <w:rFonts w:ascii="Arial" w:hAnsi="Arial" w:cs="Arial"/>
        </w:rPr>
        <w:t>Ceruleus</w:t>
      </w:r>
      <w:proofErr w:type="spellEnd"/>
      <w:r w:rsidRPr="002D4845">
        <w:rPr>
          <w:rFonts w:ascii="Arial" w:hAnsi="Arial" w:cs="Arial"/>
        </w:rPr>
        <w:t xml:space="preserve"> Neurons in a Mouse Model of Rett Syndrome. </w:t>
      </w:r>
      <w:r w:rsidRPr="002D4845">
        <w:rPr>
          <w:rFonts w:ascii="Arial" w:hAnsi="Arial" w:cs="Arial"/>
          <w:i/>
          <w:iCs/>
        </w:rPr>
        <w:t>The Journal of Neuroscience</w:t>
      </w:r>
      <w:r w:rsidRPr="002D4845">
        <w:rPr>
          <w:rFonts w:ascii="Arial" w:hAnsi="Arial" w:cs="Arial"/>
        </w:rPr>
        <w:t xml:space="preserve">, </w:t>
      </w:r>
      <w:r w:rsidRPr="002D4845">
        <w:rPr>
          <w:rFonts w:ascii="Arial" w:hAnsi="Arial" w:cs="Arial"/>
          <w:i/>
          <w:iCs/>
        </w:rPr>
        <w:t>29</w:t>
      </w:r>
      <w:r w:rsidRPr="002D4845">
        <w:rPr>
          <w:rFonts w:ascii="Arial" w:hAnsi="Arial" w:cs="Arial"/>
        </w:rPr>
        <w:t>(39), 12187–12195. https://doi.org/10.1523/JNEUROSCI.3156-09.2009</w:t>
      </w:r>
    </w:p>
    <w:p w14:paraId="4A3EE499" w14:textId="77777777" w:rsidR="002D4845" w:rsidRPr="002D4845" w:rsidRDefault="002D4845" w:rsidP="002D4845">
      <w:pPr>
        <w:pStyle w:val="Bibliography"/>
        <w:rPr>
          <w:rFonts w:ascii="Arial" w:hAnsi="Arial" w:cs="Arial"/>
        </w:rPr>
      </w:pPr>
      <w:r w:rsidRPr="002D4845">
        <w:rPr>
          <w:rFonts w:ascii="Arial" w:hAnsi="Arial" w:cs="Arial"/>
        </w:rPr>
        <w:t xml:space="preserve">Waterhouse, B. D., </w:t>
      </w:r>
      <w:proofErr w:type="spellStart"/>
      <w:r w:rsidRPr="002D4845">
        <w:rPr>
          <w:rFonts w:ascii="Arial" w:hAnsi="Arial" w:cs="Arial"/>
        </w:rPr>
        <w:t>Predale</w:t>
      </w:r>
      <w:proofErr w:type="spellEnd"/>
      <w:r w:rsidRPr="002D4845">
        <w:rPr>
          <w:rFonts w:ascii="Arial" w:hAnsi="Arial" w:cs="Arial"/>
        </w:rPr>
        <w:t xml:space="preserve">, H. K., Plummer, N. W., Jensen, P., &amp; Chandler, D. J. (2022). Probing the structure and function of locus coeruleus projections to CNS motor centers. </w:t>
      </w:r>
      <w:r w:rsidRPr="002D4845">
        <w:rPr>
          <w:rFonts w:ascii="Arial" w:hAnsi="Arial" w:cs="Arial"/>
          <w:i/>
          <w:iCs/>
        </w:rPr>
        <w:t>Frontiers in Neural Circuits</w:t>
      </w:r>
      <w:r w:rsidRPr="002D4845">
        <w:rPr>
          <w:rFonts w:ascii="Arial" w:hAnsi="Arial" w:cs="Arial"/>
        </w:rPr>
        <w:t xml:space="preserve">, </w:t>
      </w:r>
      <w:r w:rsidRPr="002D4845">
        <w:rPr>
          <w:rFonts w:ascii="Arial" w:hAnsi="Arial" w:cs="Arial"/>
          <w:i/>
          <w:iCs/>
        </w:rPr>
        <w:t>16</w:t>
      </w:r>
      <w:r w:rsidRPr="002D4845">
        <w:rPr>
          <w:rFonts w:ascii="Arial" w:hAnsi="Arial" w:cs="Arial"/>
        </w:rPr>
        <w:t>, 895481. https://doi.org/10.3389/fncir.2022.895481</w:t>
      </w:r>
    </w:p>
    <w:p w14:paraId="69D48ED5" w14:textId="77777777" w:rsidR="002D4845" w:rsidRPr="002D4845" w:rsidRDefault="002D4845" w:rsidP="002D4845">
      <w:pPr>
        <w:pStyle w:val="Bibliography"/>
        <w:rPr>
          <w:rFonts w:ascii="Arial" w:hAnsi="Arial" w:cs="Arial"/>
        </w:rPr>
      </w:pPr>
      <w:r w:rsidRPr="002D4845">
        <w:rPr>
          <w:rFonts w:ascii="Arial" w:hAnsi="Arial" w:cs="Arial"/>
        </w:rPr>
        <w:t xml:space="preserve">Yin, X., Jones, N., Yang, J., </w:t>
      </w:r>
      <w:proofErr w:type="spellStart"/>
      <w:r w:rsidRPr="002D4845">
        <w:rPr>
          <w:rFonts w:ascii="Arial" w:hAnsi="Arial" w:cs="Arial"/>
        </w:rPr>
        <w:t>Asraoui</w:t>
      </w:r>
      <w:proofErr w:type="spellEnd"/>
      <w:r w:rsidRPr="002D4845">
        <w:rPr>
          <w:rFonts w:ascii="Arial" w:hAnsi="Arial" w:cs="Arial"/>
        </w:rPr>
        <w:t xml:space="preserve">, N., Mathieu, M.-E., Cai, L., &amp; Chen, S. X. (2021). Delayed motor learning in a 16p11.2 deletion mouse model of autism is rescued by locus coeruleus activation. </w:t>
      </w:r>
      <w:r w:rsidRPr="002D4845">
        <w:rPr>
          <w:rFonts w:ascii="Arial" w:hAnsi="Arial" w:cs="Arial"/>
          <w:i/>
          <w:iCs/>
        </w:rPr>
        <w:t>Nature Neuroscience</w:t>
      </w:r>
      <w:r w:rsidRPr="002D4845">
        <w:rPr>
          <w:rFonts w:ascii="Arial" w:hAnsi="Arial" w:cs="Arial"/>
        </w:rPr>
        <w:t xml:space="preserve">, </w:t>
      </w:r>
      <w:r w:rsidRPr="002D4845">
        <w:rPr>
          <w:rFonts w:ascii="Arial" w:hAnsi="Arial" w:cs="Arial"/>
          <w:i/>
          <w:iCs/>
        </w:rPr>
        <w:t>24</w:t>
      </w:r>
      <w:r w:rsidRPr="002D4845">
        <w:rPr>
          <w:rFonts w:ascii="Arial" w:hAnsi="Arial" w:cs="Arial"/>
        </w:rPr>
        <w:t>(5), 646–657. https://doi.org/10.1038/s41593-021-00815-7</w:t>
      </w:r>
    </w:p>
    <w:p w14:paraId="4DFEC1AD" w14:textId="7B624FE0" w:rsidR="00DC5BBF" w:rsidRPr="005E300D" w:rsidRDefault="00C57E30" w:rsidP="00F143FF">
      <w:pPr>
        <w:spacing w:after="0" w:line="276" w:lineRule="auto"/>
        <w:jc w:val="both"/>
        <w:rPr>
          <w:rFonts w:ascii="Arial" w:hAnsi="Arial" w:cs="Arial"/>
        </w:rPr>
      </w:pPr>
      <w:r w:rsidRPr="005E300D">
        <w:rPr>
          <w:rFonts w:ascii="Arial" w:hAnsi="Arial" w:cs="Arial"/>
        </w:rPr>
        <w:fldChar w:fldCharType="end"/>
      </w:r>
    </w:p>
    <w:p w14:paraId="46C81A24" w14:textId="77777777" w:rsidR="00DC389C" w:rsidRPr="005E300D" w:rsidRDefault="00DC389C" w:rsidP="00F143FF">
      <w:pPr>
        <w:pStyle w:val="ListParagraph"/>
        <w:spacing w:after="0" w:line="276" w:lineRule="auto"/>
        <w:jc w:val="both"/>
        <w:rPr>
          <w:rFonts w:ascii="Arial" w:hAnsi="Arial" w:cs="Arial"/>
        </w:rPr>
      </w:pPr>
    </w:p>
    <w:sectPr w:rsidR="00DC389C" w:rsidRPr="005E300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hu, Paula Kaitlyn" w:date="2023-12-18T20:55:00Z" w:initials="PZ">
    <w:p w14:paraId="72984B0C" w14:textId="77777777" w:rsidR="00B67859" w:rsidRDefault="00B67859" w:rsidP="00C46934">
      <w:r>
        <w:rPr>
          <w:rStyle w:val="CommentReference"/>
        </w:rPr>
        <w:annotationRef/>
      </w:r>
      <w:r>
        <w:rPr>
          <w:color w:val="000000"/>
          <w:sz w:val="20"/>
          <w:szCs w:val="20"/>
        </w:rPr>
        <w:t>https://urop.mit.edu/guidelines/proposals-evaluations/</w:t>
      </w:r>
    </w:p>
  </w:comment>
  <w:comment w:id="67" w:author="Giselle Fernandes" w:date="2023-12-19T13:23:00Z" w:initials="GF">
    <w:p w14:paraId="687CF424" w14:textId="77777777" w:rsidR="00AC608B" w:rsidRDefault="00AC608B" w:rsidP="00AC608B">
      <w:pPr>
        <w:pStyle w:val="CommentText"/>
      </w:pPr>
      <w:r>
        <w:rPr>
          <w:rStyle w:val="CommentReference"/>
        </w:rPr>
        <w:annotationRef/>
      </w:r>
      <w:r>
        <w:t>We don’t need a GCaMP line for now</w:t>
      </w:r>
    </w:p>
  </w:comment>
  <w:comment w:id="120" w:author="Giselle Fernandes" w:date="2023-12-19T13:23:00Z" w:initials="GF">
    <w:p w14:paraId="5276A86B" w14:textId="77777777" w:rsidR="00AC608B" w:rsidRDefault="00AC608B" w:rsidP="00AC608B">
      <w:pPr>
        <w:pStyle w:val="CommentText"/>
      </w:pPr>
      <w:r>
        <w:rPr>
          <w:rStyle w:val="CommentReference"/>
        </w:rPr>
        <w:annotationRef/>
      </w:r>
      <w:r>
        <w:t>Why Jennifer? What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984B0C" w15:done="0"/>
  <w15:commentEx w15:paraId="687CF424" w15:done="0"/>
  <w15:commentEx w15:paraId="5276A8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B304B" w16cex:dateUtc="2023-12-19T01:55:00Z"/>
  <w16cex:commentExtensible w16cex:durableId="6381BB6D" w16cex:dateUtc="2023-12-19T18:23:00Z"/>
  <w16cex:commentExtensible w16cex:durableId="0FF304AC" w16cex:dateUtc="2023-12-19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984B0C" w16cid:durableId="292B304B"/>
  <w16cid:commentId w16cid:paraId="687CF424" w16cid:durableId="6381BB6D"/>
  <w16cid:commentId w16cid:paraId="5276A86B" w16cid:durableId="0FF304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F73D3"/>
    <w:multiLevelType w:val="hybridMultilevel"/>
    <w:tmpl w:val="23721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D366F"/>
    <w:multiLevelType w:val="hybridMultilevel"/>
    <w:tmpl w:val="8E5278C0"/>
    <w:lvl w:ilvl="0" w:tplc="C2C44FF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5418F2"/>
    <w:multiLevelType w:val="hybridMultilevel"/>
    <w:tmpl w:val="5652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6930715">
    <w:abstractNumId w:val="1"/>
  </w:num>
  <w:num w:numId="2" w16cid:durableId="158926698">
    <w:abstractNumId w:val="2"/>
  </w:num>
  <w:num w:numId="3" w16cid:durableId="11959264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u, Paula Kaitlyn">
    <w15:presenceInfo w15:providerId="AD" w15:userId="S::paulazhu@college.harvard.edu::846d1fe8-7102-4798-8f81-ab198027245a"/>
  </w15:person>
  <w15:person w15:author="Giselle Fernandes">
    <w15:presenceInfo w15:providerId="Windows Live" w15:userId="cdd99c46dfc9a9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5698"/>
    <w:rsid w:val="0000066D"/>
    <w:rsid w:val="0000581E"/>
    <w:rsid w:val="00007F18"/>
    <w:rsid w:val="000139F8"/>
    <w:rsid w:val="00015B3A"/>
    <w:rsid w:val="00027608"/>
    <w:rsid w:val="0003014D"/>
    <w:rsid w:val="00031B16"/>
    <w:rsid w:val="00031EFF"/>
    <w:rsid w:val="00032803"/>
    <w:rsid w:val="000333B5"/>
    <w:rsid w:val="0003524B"/>
    <w:rsid w:val="00035B27"/>
    <w:rsid w:val="00035E0E"/>
    <w:rsid w:val="00037358"/>
    <w:rsid w:val="00043E5A"/>
    <w:rsid w:val="00043F97"/>
    <w:rsid w:val="00044295"/>
    <w:rsid w:val="000467D7"/>
    <w:rsid w:val="00047C12"/>
    <w:rsid w:val="00052A96"/>
    <w:rsid w:val="00062169"/>
    <w:rsid w:val="00063505"/>
    <w:rsid w:val="00063583"/>
    <w:rsid w:val="000704C1"/>
    <w:rsid w:val="000712D5"/>
    <w:rsid w:val="00072D4B"/>
    <w:rsid w:val="000743A3"/>
    <w:rsid w:val="00074B8C"/>
    <w:rsid w:val="00077E9E"/>
    <w:rsid w:val="00081D1D"/>
    <w:rsid w:val="00093484"/>
    <w:rsid w:val="00096C3D"/>
    <w:rsid w:val="000A0F17"/>
    <w:rsid w:val="000A3A94"/>
    <w:rsid w:val="000A44A0"/>
    <w:rsid w:val="000A740E"/>
    <w:rsid w:val="000B1C6E"/>
    <w:rsid w:val="000B5EB3"/>
    <w:rsid w:val="000B6CDF"/>
    <w:rsid w:val="000C1AF6"/>
    <w:rsid w:val="000C2BFC"/>
    <w:rsid w:val="000C4482"/>
    <w:rsid w:val="000C6708"/>
    <w:rsid w:val="000C6EA1"/>
    <w:rsid w:val="000D0320"/>
    <w:rsid w:val="000D43FE"/>
    <w:rsid w:val="000E04EF"/>
    <w:rsid w:val="000E3E11"/>
    <w:rsid w:val="000E69DA"/>
    <w:rsid w:val="000F134D"/>
    <w:rsid w:val="000F560E"/>
    <w:rsid w:val="00101F84"/>
    <w:rsid w:val="00106ACA"/>
    <w:rsid w:val="00106FC1"/>
    <w:rsid w:val="001147E5"/>
    <w:rsid w:val="00116436"/>
    <w:rsid w:val="00117B8D"/>
    <w:rsid w:val="001231A7"/>
    <w:rsid w:val="00130888"/>
    <w:rsid w:val="001308DA"/>
    <w:rsid w:val="00133E30"/>
    <w:rsid w:val="00134F84"/>
    <w:rsid w:val="00135711"/>
    <w:rsid w:val="00135F41"/>
    <w:rsid w:val="00136B5D"/>
    <w:rsid w:val="001374F9"/>
    <w:rsid w:val="00140CF3"/>
    <w:rsid w:val="00143AA5"/>
    <w:rsid w:val="00145394"/>
    <w:rsid w:val="00150AB0"/>
    <w:rsid w:val="0015157B"/>
    <w:rsid w:val="00153A31"/>
    <w:rsid w:val="00155B51"/>
    <w:rsid w:val="001613E0"/>
    <w:rsid w:val="001619C8"/>
    <w:rsid w:val="00165FDA"/>
    <w:rsid w:val="00166448"/>
    <w:rsid w:val="001667A7"/>
    <w:rsid w:val="00170CD8"/>
    <w:rsid w:val="0017120E"/>
    <w:rsid w:val="00175AFB"/>
    <w:rsid w:val="00175B16"/>
    <w:rsid w:val="0017651A"/>
    <w:rsid w:val="00180C9D"/>
    <w:rsid w:val="00182951"/>
    <w:rsid w:val="00183C2D"/>
    <w:rsid w:val="0018403D"/>
    <w:rsid w:val="0018515B"/>
    <w:rsid w:val="00185643"/>
    <w:rsid w:val="00187934"/>
    <w:rsid w:val="001974D1"/>
    <w:rsid w:val="001A21F6"/>
    <w:rsid w:val="001A6814"/>
    <w:rsid w:val="001B3D3A"/>
    <w:rsid w:val="001B476A"/>
    <w:rsid w:val="001B4B8F"/>
    <w:rsid w:val="001B7AFF"/>
    <w:rsid w:val="001C3B2F"/>
    <w:rsid w:val="001C42B3"/>
    <w:rsid w:val="001C4A0C"/>
    <w:rsid w:val="001C5338"/>
    <w:rsid w:val="001D0E82"/>
    <w:rsid w:val="001D33C1"/>
    <w:rsid w:val="001D3BB6"/>
    <w:rsid w:val="001D3D05"/>
    <w:rsid w:val="001E038D"/>
    <w:rsid w:val="001E42F5"/>
    <w:rsid w:val="001F3A7A"/>
    <w:rsid w:val="001F772F"/>
    <w:rsid w:val="001F78D6"/>
    <w:rsid w:val="001F7DFE"/>
    <w:rsid w:val="00200ECE"/>
    <w:rsid w:val="002036A9"/>
    <w:rsid w:val="0020593E"/>
    <w:rsid w:val="00205DF7"/>
    <w:rsid w:val="0020618D"/>
    <w:rsid w:val="002074B0"/>
    <w:rsid w:val="002154B5"/>
    <w:rsid w:val="00223459"/>
    <w:rsid w:val="00223FC2"/>
    <w:rsid w:val="00224BFB"/>
    <w:rsid w:val="00233FA4"/>
    <w:rsid w:val="002360A6"/>
    <w:rsid w:val="0023691C"/>
    <w:rsid w:val="00236DC5"/>
    <w:rsid w:val="0023752D"/>
    <w:rsid w:val="00241148"/>
    <w:rsid w:val="00241DEA"/>
    <w:rsid w:val="0025222A"/>
    <w:rsid w:val="00262508"/>
    <w:rsid w:val="00263F41"/>
    <w:rsid w:val="002653DF"/>
    <w:rsid w:val="002677DE"/>
    <w:rsid w:val="00273B0E"/>
    <w:rsid w:val="00274AC7"/>
    <w:rsid w:val="00276608"/>
    <w:rsid w:val="00280C4B"/>
    <w:rsid w:val="00282898"/>
    <w:rsid w:val="00282EC8"/>
    <w:rsid w:val="00284F9C"/>
    <w:rsid w:val="002868B2"/>
    <w:rsid w:val="0029237F"/>
    <w:rsid w:val="002936FE"/>
    <w:rsid w:val="002954E7"/>
    <w:rsid w:val="00295E6B"/>
    <w:rsid w:val="00296164"/>
    <w:rsid w:val="00297459"/>
    <w:rsid w:val="002A108F"/>
    <w:rsid w:val="002A2FC4"/>
    <w:rsid w:val="002A3C16"/>
    <w:rsid w:val="002A7A4A"/>
    <w:rsid w:val="002B161A"/>
    <w:rsid w:val="002B343B"/>
    <w:rsid w:val="002B5338"/>
    <w:rsid w:val="002C0063"/>
    <w:rsid w:val="002C105A"/>
    <w:rsid w:val="002C18D4"/>
    <w:rsid w:val="002C518E"/>
    <w:rsid w:val="002D4845"/>
    <w:rsid w:val="002D4B7E"/>
    <w:rsid w:val="002D4E6D"/>
    <w:rsid w:val="002D5718"/>
    <w:rsid w:val="002E3533"/>
    <w:rsid w:val="002E5C67"/>
    <w:rsid w:val="002E654E"/>
    <w:rsid w:val="002F00F0"/>
    <w:rsid w:val="002F1E47"/>
    <w:rsid w:val="002F25A6"/>
    <w:rsid w:val="002F3028"/>
    <w:rsid w:val="002F6324"/>
    <w:rsid w:val="00300BD4"/>
    <w:rsid w:val="00302519"/>
    <w:rsid w:val="00302AA1"/>
    <w:rsid w:val="00302C6E"/>
    <w:rsid w:val="00306534"/>
    <w:rsid w:val="003113E0"/>
    <w:rsid w:val="0031421B"/>
    <w:rsid w:val="00315A48"/>
    <w:rsid w:val="00321A47"/>
    <w:rsid w:val="00323D25"/>
    <w:rsid w:val="00324008"/>
    <w:rsid w:val="00325698"/>
    <w:rsid w:val="00325998"/>
    <w:rsid w:val="00327866"/>
    <w:rsid w:val="00331468"/>
    <w:rsid w:val="00333CD0"/>
    <w:rsid w:val="00334599"/>
    <w:rsid w:val="00335075"/>
    <w:rsid w:val="003410CD"/>
    <w:rsid w:val="00341A51"/>
    <w:rsid w:val="00342FEB"/>
    <w:rsid w:val="0034352A"/>
    <w:rsid w:val="00343BA6"/>
    <w:rsid w:val="0034688D"/>
    <w:rsid w:val="003503E2"/>
    <w:rsid w:val="0035568F"/>
    <w:rsid w:val="00355FA1"/>
    <w:rsid w:val="00356B4F"/>
    <w:rsid w:val="00356EAC"/>
    <w:rsid w:val="0036260D"/>
    <w:rsid w:val="003631A1"/>
    <w:rsid w:val="00364A7E"/>
    <w:rsid w:val="00370D53"/>
    <w:rsid w:val="003714A0"/>
    <w:rsid w:val="003719BC"/>
    <w:rsid w:val="00372774"/>
    <w:rsid w:val="003755E3"/>
    <w:rsid w:val="003762D4"/>
    <w:rsid w:val="0038082E"/>
    <w:rsid w:val="0038154E"/>
    <w:rsid w:val="003816ED"/>
    <w:rsid w:val="003821FB"/>
    <w:rsid w:val="00382580"/>
    <w:rsid w:val="00382D41"/>
    <w:rsid w:val="00385507"/>
    <w:rsid w:val="00386687"/>
    <w:rsid w:val="00387487"/>
    <w:rsid w:val="00392CA8"/>
    <w:rsid w:val="00393316"/>
    <w:rsid w:val="003953EC"/>
    <w:rsid w:val="003A04A3"/>
    <w:rsid w:val="003A0A7C"/>
    <w:rsid w:val="003A0D58"/>
    <w:rsid w:val="003A45CE"/>
    <w:rsid w:val="003A76A8"/>
    <w:rsid w:val="003B209F"/>
    <w:rsid w:val="003B258B"/>
    <w:rsid w:val="003B3984"/>
    <w:rsid w:val="003B3D7B"/>
    <w:rsid w:val="003B4E5C"/>
    <w:rsid w:val="003B5998"/>
    <w:rsid w:val="003B77B4"/>
    <w:rsid w:val="003C095A"/>
    <w:rsid w:val="003C29A8"/>
    <w:rsid w:val="003C2BB9"/>
    <w:rsid w:val="003C31E7"/>
    <w:rsid w:val="003C5865"/>
    <w:rsid w:val="003D49D7"/>
    <w:rsid w:val="003D519F"/>
    <w:rsid w:val="003D63ED"/>
    <w:rsid w:val="003E0C36"/>
    <w:rsid w:val="003E144A"/>
    <w:rsid w:val="003E52E9"/>
    <w:rsid w:val="003E6DDA"/>
    <w:rsid w:val="003E6F4C"/>
    <w:rsid w:val="0040376B"/>
    <w:rsid w:val="004115DF"/>
    <w:rsid w:val="0041386D"/>
    <w:rsid w:val="004243EF"/>
    <w:rsid w:val="00424DB2"/>
    <w:rsid w:val="00425C1F"/>
    <w:rsid w:val="00426C62"/>
    <w:rsid w:val="00426F39"/>
    <w:rsid w:val="00433115"/>
    <w:rsid w:val="0044078F"/>
    <w:rsid w:val="004407BA"/>
    <w:rsid w:val="00441C9E"/>
    <w:rsid w:val="00441EE3"/>
    <w:rsid w:val="00442768"/>
    <w:rsid w:val="00445CA6"/>
    <w:rsid w:val="0044711B"/>
    <w:rsid w:val="00454BEA"/>
    <w:rsid w:val="00456263"/>
    <w:rsid w:val="004569FE"/>
    <w:rsid w:val="004574EF"/>
    <w:rsid w:val="004612EC"/>
    <w:rsid w:val="00470785"/>
    <w:rsid w:val="00476A66"/>
    <w:rsid w:val="00477875"/>
    <w:rsid w:val="004804AA"/>
    <w:rsid w:val="00480F5D"/>
    <w:rsid w:val="00480FCB"/>
    <w:rsid w:val="00481621"/>
    <w:rsid w:val="00483205"/>
    <w:rsid w:val="00483E55"/>
    <w:rsid w:val="00484068"/>
    <w:rsid w:val="004851BE"/>
    <w:rsid w:val="004858D8"/>
    <w:rsid w:val="0049074C"/>
    <w:rsid w:val="004910BC"/>
    <w:rsid w:val="004925C0"/>
    <w:rsid w:val="00494581"/>
    <w:rsid w:val="00494970"/>
    <w:rsid w:val="00495FEB"/>
    <w:rsid w:val="004A5058"/>
    <w:rsid w:val="004A519C"/>
    <w:rsid w:val="004B016A"/>
    <w:rsid w:val="004B0C99"/>
    <w:rsid w:val="004B2E17"/>
    <w:rsid w:val="004B4260"/>
    <w:rsid w:val="004B693F"/>
    <w:rsid w:val="004C422D"/>
    <w:rsid w:val="004C5BAF"/>
    <w:rsid w:val="004D1BF5"/>
    <w:rsid w:val="004D496A"/>
    <w:rsid w:val="004D7FF5"/>
    <w:rsid w:val="004E1205"/>
    <w:rsid w:val="004E2051"/>
    <w:rsid w:val="004E37A4"/>
    <w:rsid w:val="004E51E2"/>
    <w:rsid w:val="004E613D"/>
    <w:rsid w:val="004F0FB7"/>
    <w:rsid w:val="004F4A43"/>
    <w:rsid w:val="004F4D38"/>
    <w:rsid w:val="004F6461"/>
    <w:rsid w:val="005012AD"/>
    <w:rsid w:val="005017E5"/>
    <w:rsid w:val="00503712"/>
    <w:rsid w:val="00505C96"/>
    <w:rsid w:val="00512CC1"/>
    <w:rsid w:val="0051598F"/>
    <w:rsid w:val="00520042"/>
    <w:rsid w:val="00522024"/>
    <w:rsid w:val="005241AE"/>
    <w:rsid w:val="005269E6"/>
    <w:rsid w:val="00526E88"/>
    <w:rsid w:val="005276AF"/>
    <w:rsid w:val="00527E9A"/>
    <w:rsid w:val="00533888"/>
    <w:rsid w:val="00533B8D"/>
    <w:rsid w:val="00537CE6"/>
    <w:rsid w:val="00537CEE"/>
    <w:rsid w:val="00540313"/>
    <w:rsid w:val="00540C8F"/>
    <w:rsid w:val="00541E1F"/>
    <w:rsid w:val="00542016"/>
    <w:rsid w:val="00546565"/>
    <w:rsid w:val="00546A26"/>
    <w:rsid w:val="005570A3"/>
    <w:rsid w:val="00563499"/>
    <w:rsid w:val="00563BA5"/>
    <w:rsid w:val="00565039"/>
    <w:rsid w:val="005659BA"/>
    <w:rsid w:val="005671A9"/>
    <w:rsid w:val="00567A63"/>
    <w:rsid w:val="00570E25"/>
    <w:rsid w:val="00571A54"/>
    <w:rsid w:val="00572346"/>
    <w:rsid w:val="00574B32"/>
    <w:rsid w:val="005774CF"/>
    <w:rsid w:val="00580B1A"/>
    <w:rsid w:val="00584790"/>
    <w:rsid w:val="00587546"/>
    <w:rsid w:val="00587775"/>
    <w:rsid w:val="00592674"/>
    <w:rsid w:val="00594437"/>
    <w:rsid w:val="005946DA"/>
    <w:rsid w:val="005963AF"/>
    <w:rsid w:val="005A02FF"/>
    <w:rsid w:val="005A1C82"/>
    <w:rsid w:val="005A2195"/>
    <w:rsid w:val="005A42D7"/>
    <w:rsid w:val="005B1D92"/>
    <w:rsid w:val="005B1FCF"/>
    <w:rsid w:val="005B4A26"/>
    <w:rsid w:val="005B510D"/>
    <w:rsid w:val="005B5970"/>
    <w:rsid w:val="005C4159"/>
    <w:rsid w:val="005C44E7"/>
    <w:rsid w:val="005C62DE"/>
    <w:rsid w:val="005C7B96"/>
    <w:rsid w:val="005D1A18"/>
    <w:rsid w:val="005D3D6D"/>
    <w:rsid w:val="005D567A"/>
    <w:rsid w:val="005E1ECD"/>
    <w:rsid w:val="005E291D"/>
    <w:rsid w:val="005E300D"/>
    <w:rsid w:val="005E312A"/>
    <w:rsid w:val="005E4058"/>
    <w:rsid w:val="005E5747"/>
    <w:rsid w:val="005F12DA"/>
    <w:rsid w:val="005F4F6D"/>
    <w:rsid w:val="005F5F41"/>
    <w:rsid w:val="005F7D90"/>
    <w:rsid w:val="00601EA5"/>
    <w:rsid w:val="00602ED8"/>
    <w:rsid w:val="00603F87"/>
    <w:rsid w:val="00605822"/>
    <w:rsid w:val="00605A21"/>
    <w:rsid w:val="00606BFE"/>
    <w:rsid w:val="00607F3E"/>
    <w:rsid w:val="00611113"/>
    <w:rsid w:val="006113AF"/>
    <w:rsid w:val="006202CD"/>
    <w:rsid w:val="006216FE"/>
    <w:rsid w:val="00621B91"/>
    <w:rsid w:val="00627E20"/>
    <w:rsid w:val="006316FB"/>
    <w:rsid w:val="00632F91"/>
    <w:rsid w:val="00637A6C"/>
    <w:rsid w:val="006410B4"/>
    <w:rsid w:val="006412B5"/>
    <w:rsid w:val="0064149E"/>
    <w:rsid w:val="0064532E"/>
    <w:rsid w:val="00645817"/>
    <w:rsid w:val="006519BC"/>
    <w:rsid w:val="0066686C"/>
    <w:rsid w:val="0067011C"/>
    <w:rsid w:val="00674C62"/>
    <w:rsid w:val="00684C4D"/>
    <w:rsid w:val="00687030"/>
    <w:rsid w:val="006918B5"/>
    <w:rsid w:val="00692D51"/>
    <w:rsid w:val="00696006"/>
    <w:rsid w:val="006A28E9"/>
    <w:rsid w:val="006A2F57"/>
    <w:rsid w:val="006A4451"/>
    <w:rsid w:val="006A7055"/>
    <w:rsid w:val="006B03E0"/>
    <w:rsid w:val="006B14CE"/>
    <w:rsid w:val="006B7A49"/>
    <w:rsid w:val="006C0545"/>
    <w:rsid w:val="006C10DC"/>
    <w:rsid w:val="006C5255"/>
    <w:rsid w:val="006D07BD"/>
    <w:rsid w:val="006D29F3"/>
    <w:rsid w:val="006D5680"/>
    <w:rsid w:val="006E7E5B"/>
    <w:rsid w:val="006F2AE3"/>
    <w:rsid w:val="006F2C2A"/>
    <w:rsid w:val="006F6A8C"/>
    <w:rsid w:val="007000E3"/>
    <w:rsid w:val="00700EBE"/>
    <w:rsid w:val="00701974"/>
    <w:rsid w:val="00703E53"/>
    <w:rsid w:val="007049F1"/>
    <w:rsid w:val="00711B29"/>
    <w:rsid w:val="007125C9"/>
    <w:rsid w:val="00713B4E"/>
    <w:rsid w:val="00714809"/>
    <w:rsid w:val="007208A9"/>
    <w:rsid w:val="00722415"/>
    <w:rsid w:val="00723B2A"/>
    <w:rsid w:val="00723BD5"/>
    <w:rsid w:val="00723DE0"/>
    <w:rsid w:val="00724481"/>
    <w:rsid w:val="00724786"/>
    <w:rsid w:val="00724D46"/>
    <w:rsid w:val="00726873"/>
    <w:rsid w:val="00734BB5"/>
    <w:rsid w:val="00741FA8"/>
    <w:rsid w:val="00744649"/>
    <w:rsid w:val="00745CE5"/>
    <w:rsid w:val="00746FA3"/>
    <w:rsid w:val="00753089"/>
    <w:rsid w:val="00753679"/>
    <w:rsid w:val="00756D33"/>
    <w:rsid w:val="00763110"/>
    <w:rsid w:val="0076441C"/>
    <w:rsid w:val="00764F82"/>
    <w:rsid w:val="00766F6B"/>
    <w:rsid w:val="00773A08"/>
    <w:rsid w:val="00776153"/>
    <w:rsid w:val="00783001"/>
    <w:rsid w:val="00783807"/>
    <w:rsid w:val="00787D74"/>
    <w:rsid w:val="007944BF"/>
    <w:rsid w:val="007948F5"/>
    <w:rsid w:val="00796465"/>
    <w:rsid w:val="007977E1"/>
    <w:rsid w:val="007A221C"/>
    <w:rsid w:val="007A27D9"/>
    <w:rsid w:val="007A52B9"/>
    <w:rsid w:val="007A72D1"/>
    <w:rsid w:val="007B1D1D"/>
    <w:rsid w:val="007B47DF"/>
    <w:rsid w:val="007B6840"/>
    <w:rsid w:val="007B6D0C"/>
    <w:rsid w:val="007C4C3A"/>
    <w:rsid w:val="007D3587"/>
    <w:rsid w:val="007D49F6"/>
    <w:rsid w:val="007D6A7B"/>
    <w:rsid w:val="007F16A2"/>
    <w:rsid w:val="007F2B9A"/>
    <w:rsid w:val="007F67BE"/>
    <w:rsid w:val="00802A2C"/>
    <w:rsid w:val="00813736"/>
    <w:rsid w:val="00815743"/>
    <w:rsid w:val="008163B1"/>
    <w:rsid w:val="00821530"/>
    <w:rsid w:val="0082227D"/>
    <w:rsid w:val="00822F8A"/>
    <w:rsid w:val="00827486"/>
    <w:rsid w:val="00831336"/>
    <w:rsid w:val="0083228B"/>
    <w:rsid w:val="008334F0"/>
    <w:rsid w:val="0083377C"/>
    <w:rsid w:val="00834B26"/>
    <w:rsid w:val="008352A9"/>
    <w:rsid w:val="008404C9"/>
    <w:rsid w:val="00840770"/>
    <w:rsid w:val="00843C80"/>
    <w:rsid w:val="00845160"/>
    <w:rsid w:val="00857316"/>
    <w:rsid w:val="00860DD1"/>
    <w:rsid w:val="00865F7B"/>
    <w:rsid w:val="0086642E"/>
    <w:rsid w:val="008676D2"/>
    <w:rsid w:val="00870A63"/>
    <w:rsid w:val="00873E1B"/>
    <w:rsid w:val="00874308"/>
    <w:rsid w:val="00874501"/>
    <w:rsid w:val="00884728"/>
    <w:rsid w:val="00885A34"/>
    <w:rsid w:val="00885D21"/>
    <w:rsid w:val="008860EA"/>
    <w:rsid w:val="00887C83"/>
    <w:rsid w:val="00890D0C"/>
    <w:rsid w:val="008916A5"/>
    <w:rsid w:val="00891AD6"/>
    <w:rsid w:val="00891D32"/>
    <w:rsid w:val="008956DA"/>
    <w:rsid w:val="008A0112"/>
    <w:rsid w:val="008A157B"/>
    <w:rsid w:val="008A26B9"/>
    <w:rsid w:val="008A2874"/>
    <w:rsid w:val="008A387D"/>
    <w:rsid w:val="008A66B2"/>
    <w:rsid w:val="008A6C9C"/>
    <w:rsid w:val="008B03FD"/>
    <w:rsid w:val="008B1C90"/>
    <w:rsid w:val="008B26A0"/>
    <w:rsid w:val="008B73DE"/>
    <w:rsid w:val="008B76D6"/>
    <w:rsid w:val="008C5D8F"/>
    <w:rsid w:val="008D24A2"/>
    <w:rsid w:val="008D26E5"/>
    <w:rsid w:val="008D2A56"/>
    <w:rsid w:val="008D791B"/>
    <w:rsid w:val="008E2719"/>
    <w:rsid w:val="008E3651"/>
    <w:rsid w:val="008E5EA6"/>
    <w:rsid w:val="008E6D58"/>
    <w:rsid w:val="008E70A2"/>
    <w:rsid w:val="008F2874"/>
    <w:rsid w:val="008F2A79"/>
    <w:rsid w:val="0090014C"/>
    <w:rsid w:val="00910298"/>
    <w:rsid w:val="00917DBC"/>
    <w:rsid w:val="00922B24"/>
    <w:rsid w:val="00926C06"/>
    <w:rsid w:val="00926D29"/>
    <w:rsid w:val="009318D8"/>
    <w:rsid w:val="00931A68"/>
    <w:rsid w:val="00932043"/>
    <w:rsid w:val="0093210C"/>
    <w:rsid w:val="00932C49"/>
    <w:rsid w:val="00933C00"/>
    <w:rsid w:val="00941CDE"/>
    <w:rsid w:val="00941E82"/>
    <w:rsid w:val="00944DD5"/>
    <w:rsid w:val="00952CEB"/>
    <w:rsid w:val="00953FBD"/>
    <w:rsid w:val="009611E4"/>
    <w:rsid w:val="00964109"/>
    <w:rsid w:val="00964DAC"/>
    <w:rsid w:val="00964E87"/>
    <w:rsid w:val="00974943"/>
    <w:rsid w:val="00976500"/>
    <w:rsid w:val="00983E3E"/>
    <w:rsid w:val="00990CC8"/>
    <w:rsid w:val="00991D30"/>
    <w:rsid w:val="009949F7"/>
    <w:rsid w:val="009954DF"/>
    <w:rsid w:val="00996472"/>
    <w:rsid w:val="009973CE"/>
    <w:rsid w:val="009A3042"/>
    <w:rsid w:val="009B076D"/>
    <w:rsid w:val="009B66AB"/>
    <w:rsid w:val="009B7FEF"/>
    <w:rsid w:val="009C6EA3"/>
    <w:rsid w:val="009D1BD1"/>
    <w:rsid w:val="009D23B2"/>
    <w:rsid w:val="009D534A"/>
    <w:rsid w:val="009E0838"/>
    <w:rsid w:val="009E239A"/>
    <w:rsid w:val="009E2789"/>
    <w:rsid w:val="009E5FE3"/>
    <w:rsid w:val="009E70DD"/>
    <w:rsid w:val="009E79A1"/>
    <w:rsid w:val="009F044D"/>
    <w:rsid w:val="009F09FE"/>
    <w:rsid w:val="009F0F42"/>
    <w:rsid w:val="009F1D2D"/>
    <w:rsid w:val="009F29DD"/>
    <w:rsid w:val="009F5BE9"/>
    <w:rsid w:val="00A005A1"/>
    <w:rsid w:val="00A0646C"/>
    <w:rsid w:val="00A071F2"/>
    <w:rsid w:val="00A10AE1"/>
    <w:rsid w:val="00A12924"/>
    <w:rsid w:val="00A17008"/>
    <w:rsid w:val="00A2067A"/>
    <w:rsid w:val="00A240FC"/>
    <w:rsid w:val="00A253F0"/>
    <w:rsid w:val="00A254DC"/>
    <w:rsid w:val="00A25FF4"/>
    <w:rsid w:val="00A33B1E"/>
    <w:rsid w:val="00A34298"/>
    <w:rsid w:val="00A35698"/>
    <w:rsid w:val="00A376FE"/>
    <w:rsid w:val="00A3788E"/>
    <w:rsid w:val="00A41CCB"/>
    <w:rsid w:val="00A420DD"/>
    <w:rsid w:val="00A42278"/>
    <w:rsid w:val="00A436C5"/>
    <w:rsid w:val="00A51D40"/>
    <w:rsid w:val="00A54C93"/>
    <w:rsid w:val="00A556C7"/>
    <w:rsid w:val="00A5698E"/>
    <w:rsid w:val="00A57337"/>
    <w:rsid w:val="00A60FA5"/>
    <w:rsid w:val="00A641D5"/>
    <w:rsid w:val="00A7121D"/>
    <w:rsid w:val="00A71984"/>
    <w:rsid w:val="00A76164"/>
    <w:rsid w:val="00A7664F"/>
    <w:rsid w:val="00A85B62"/>
    <w:rsid w:val="00A85B74"/>
    <w:rsid w:val="00A93FD7"/>
    <w:rsid w:val="00A9588B"/>
    <w:rsid w:val="00AA6465"/>
    <w:rsid w:val="00AB0A6F"/>
    <w:rsid w:val="00AB0CEC"/>
    <w:rsid w:val="00AB17B2"/>
    <w:rsid w:val="00AB38C8"/>
    <w:rsid w:val="00AB3A20"/>
    <w:rsid w:val="00AB3B19"/>
    <w:rsid w:val="00AB44E3"/>
    <w:rsid w:val="00AB6FDB"/>
    <w:rsid w:val="00AC254A"/>
    <w:rsid w:val="00AC2F17"/>
    <w:rsid w:val="00AC36A4"/>
    <w:rsid w:val="00AC608B"/>
    <w:rsid w:val="00AD025C"/>
    <w:rsid w:val="00AD0B0A"/>
    <w:rsid w:val="00AD22E2"/>
    <w:rsid w:val="00AD34EF"/>
    <w:rsid w:val="00AD38AE"/>
    <w:rsid w:val="00AD5513"/>
    <w:rsid w:val="00AD7868"/>
    <w:rsid w:val="00AE22A2"/>
    <w:rsid w:val="00AE3751"/>
    <w:rsid w:val="00AE69AC"/>
    <w:rsid w:val="00AF0235"/>
    <w:rsid w:val="00AF0568"/>
    <w:rsid w:val="00AF1F87"/>
    <w:rsid w:val="00AF2DA9"/>
    <w:rsid w:val="00AF54F0"/>
    <w:rsid w:val="00B003C6"/>
    <w:rsid w:val="00B01A6F"/>
    <w:rsid w:val="00B024AE"/>
    <w:rsid w:val="00B02E18"/>
    <w:rsid w:val="00B03365"/>
    <w:rsid w:val="00B03393"/>
    <w:rsid w:val="00B03C96"/>
    <w:rsid w:val="00B05B70"/>
    <w:rsid w:val="00B10C8D"/>
    <w:rsid w:val="00B10FB8"/>
    <w:rsid w:val="00B12333"/>
    <w:rsid w:val="00B13C5F"/>
    <w:rsid w:val="00B15B2B"/>
    <w:rsid w:val="00B16E1D"/>
    <w:rsid w:val="00B25729"/>
    <w:rsid w:val="00B26279"/>
    <w:rsid w:val="00B26C3F"/>
    <w:rsid w:val="00B32C29"/>
    <w:rsid w:val="00B33375"/>
    <w:rsid w:val="00B33EFC"/>
    <w:rsid w:val="00B34EB0"/>
    <w:rsid w:val="00B3580E"/>
    <w:rsid w:val="00B35A92"/>
    <w:rsid w:val="00B363C5"/>
    <w:rsid w:val="00B3680D"/>
    <w:rsid w:val="00B37E57"/>
    <w:rsid w:val="00B4035E"/>
    <w:rsid w:val="00B4275F"/>
    <w:rsid w:val="00B46CE0"/>
    <w:rsid w:val="00B54F16"/>
    <w:rsid w:val="00B56189"/>
    <w:rsid w:val="00B56A05"/>
    <w:rsid w:val="00B6150E"/>
    <w:rsid w:val="00B63173"/>
    <w:rsid w:val="00B64C6C"/>
    <w:rsid w:val="00B6770D"/>
    <w:rsid w:val="00B67859"/>
    <w:rsid w:val="00B7385A"/>
    <w:rsid w:val="00B7393F"/>
    <w:rsid w:val="00B764A2"/>
    <w:rsid w:val="00B7694D"/>
    <w:rsid w:val="00B808E3"/>
    <w:rsid w:val="00B836DC"/>
    <w:rsid w:val="00B90223"/>
    <w:rsid w:val="00B90812"/>
    <w:rsid w:val="00B9108D"/>
    <w:rsid w:val="00B91823"/>
    <w:rsid w:val="00B9396D"/>
    <w:rsid w:val="00B947D2"/>
    <w:rsid w:val="00B94EE0"/>
    <w:rsid w:val="00B955CA"/>
    <w:rsid w:val="00B97211"/>
    <w:rsid w:val="00BA6DC3"/>
    <w:rsid w:val="00BB140C"/>
    <w:rsid w:val="00BB3BAC"/>
    <w:rsid w:val="00BB55C0"/>
    <w:rsid w:val="00BB77CB"/>
    <w:rsid w:val="00BC00DD"/>
    <w:rsid w:val="00BC07AB"/>
    <w:rsid w:val="00BC1636"/>
    <w:rsid w:val="00BC7784"/>
    <w:rsid w:val="00BD2AF5"/>
    <w:rsid w:val="00BD51FF"/>
    <w:rsid w:val="00BD6CCC"/>
    <w:rsid w:val="00BD7630"/>
    <w:rsid w:val="00BE475F"/>
    <w:rsid w:val="00BE4FE6"/>
    <w:rsid w:val="00BE545B"/>
    <w:rsid w:val="00BE57EC"/>
    <w:rsid w:val="00BE6DB1"/>
    <w:rsid w:val="00BE7112"/>
    <w:rsid w:val="00BF09E6"/>
    <w:rsid w:val="00BF26D3"/>
    <w:rsid w:val="00BF6985"/>
    <w:rsid w:val="00C03AC9"/>
    <w:rsid w:val="00C03F13"/>
    <w:rsid w:val="00C04319"/>
    <w:rsid w:val="00C04758"/>
    <w:rsid w:val="00C1383B"/>
    <w:rsid w:val="00C14445"/>
    <w:rsid w:val="00C179C8"/>
    <w:rsid w:val="00C2138C"/>
    <w:rsid w:val="00C267B4"/>
    <w:rsid w:val="00C27276"/>
    <w:rsid w:val="00C30344"/>
    <w:rsid w:val="00C306E9"/>
    <w:rsid w:val="00C308B4"/>
    <w:rsid w:val="00C3158D"/>
    <w:rsid w:val="00C316D8"/>
    <w:rsid w:val="00C31794"/>
    <w:rsid w:val="00C320D4"/>
    <w:rsid w:val="00C32217"/>
    <w:rsid w:val="00C346E6"/>
    <w:rsid w:val="00C35A86"/>
    <w:rsid w:val="00C417C8"/>
    <w:rsid w:val="00C420EA"/>
    <w:rsid w:val="00C442C8"/>
    <w:rsid w:val="00C44A4C"/>
    <w:rsid w:val="00C470E5"/>
    <w:rsid w:val="00C471AE"/>
    <w:rsid w:val="00C47B14"/>
    <w:rsid w:val="00C501ED"/>
    <w:rsid w:val="00C5322E"/>
    <w:rsid w:val="00C53DCC"/>
    <w:rsid w:val="00C56A40"/>
    <w:rsid w:val="00C57C8C"/>
    <w:rsid w:val="00C57E30"/>
    <w:rsid w:val="00C610FC"/>
    <w:rsid w:val="00C620EE"/>
    <w:rsid w:val="00C6257A"/>
    <w:rsid w:val="00C71927"/>
    <w:rsid w:val="00C74FED"/>
    <w:rsid w:val="00C761C7"/>
    <w:rsid w:val="00C76BDF"/>
    <w:rsid w:val="00C76D26"/>
    <w:rsid w:val="00C81C2D"/>
    <w:rsid w:val="00C82ACE"/>
    <w:rsid w:val="00C84E92"/>
    <w:rsid w:val="00C90578"/>
    <w:rsid w:val="00C94E90"/>
    <w:rsid w:val="00C967A2"/>
    <w:rsid w:val="00CA5E85"/>
    <w:rsid w:val="00CA760D"/>
    <w:rsid w:val="00CB0B8C"/>
    <w:rsid w:val="00CB2120"/>
    <w:rsid w:val="00CB3500"/>
    <w:rsid w:val="00CB3AFF"/>
    <w:rsid w:val="00CB6F90"/>
    <w:rsid w:val="00CC00B6"/>
    <w:rsid w:val="00CD4C4F"/>
    <w:rsid w:val="00CE0487"/>
    <w:rsid w:val="00CF2FFD"/>
    <w:rsid w:val="00CF3D41"/>
    <w:rsid w:val="00CF61EE"/>
    <w:rsid w:val="00CF650A"/>
    <w:rsid w:val="00CF7359"/>
    <w:rsid w:val="00CF7570"/>
    <w:rsid w:val="00D02006"/>
    <w:rsid w:val="00D05D05"/>
    <w:rsid w:val="00D069E5"/>
    <w:rsid w:val="00D11163"/>
    <w:rsid w:val="00D111F6"/>
    <w:rsid w:val="00D12300"/>
    <w:rsid w:val="00D16965"/>
    <w:rsid w:val="00D17466"/>
    <w:rsid w:val="00D20DA3"/>
    <w:rsid w:val="00D25248"/>
    <w:rsid w:val="00D25F1B"/>
    <w:rsid w:val="00D2611E"/>
    <w:rsid w:val="00D33066"/>
    <w:rsid w:val="00D40EBB"/>
    <w:rsid w:val="00D413B4"/>
    <w:rsid w:val="00D42FC9"/>
    <w:rsid w:val="00D43E98"/>
    <w:rsid w:val="00D44F83"/>
    <w:rsid w:val="00D464BA"/>
    <w:rsid w:val="00D5008C"/>
    <w:rsid w:val="00D505C7"/>
    <w:rsid w:val="00D52D82"/>
    <w:rsid w:val="00D53B1E"/>
    <w:rsid w:val="00D60A7B"/>
    <w:rsid w:val="00D62537"/>
    <w:rsid w:val="00D6313A"/>
    <w:rsid w:val="00D65F53"/>
    <w:rsid w:val="00D670A4"/>
    <w:rsid w:val="00D72110"/>
    <w:rsid w:val="00D726FB"/>
    <w:rsid w:val="00D757D1"/>
    <w:rsid w:val="00D7685B"/>
    <w:rsid w:val="00D77257"/>
    <w:rsid w:val="00D804E8"/>
    <w:rsid w:val="00D80CDF"/>
    <w:rsid w:val="00D81F38"/>
    <w:rsid w:val="00D8220D"/>
    <w:rsid w:val="00D84FD4"/>
    <w:rsid w:val="00D87E2B"/>
    <w:rsid w:val="00D91573"/>
    <w:rsid w:val="00D9187C"/>
    <w:rsid w:val="00D9192A"/>
    <w:rsid w:val="00D92EE5"/>
    <w:rsid w:val="00D96C5A"/>
    <w:rsid w:val="00DA405B"/>
    <w:rsid w:val="00DA5117"/>
    <w:rsid w:val="00DB00BF"/>
    <w:rsid w:val="00DB487A"/>
    <w:rsid w:val="00DB5CAB"/>
    <w:rsid w:val="00DB6D8C"/>
    <w:rsid w:val="00DC0FB8"/>
    <w:rsid w:val="00DC13F3"/>
    <w:rsid w:val="00DC2F3E"/>
    <w:rsid w:val="00DC3744"/>
    <w:rsid w:val="00DC389C"/>
    <w:rsid w:val="00DC5BBF"/>
    <w:rsid w:val="00DC624E"/>
    <w:rsid w:val="00DC79CE"/>
    <w:rsid w:val="00DD0562"/>
    <w:rsid w:val="00DD1164"/>
    <w:rsid w:val="00DD1C0A"/>
    <w:rsid w:val="00DD3EA2"/>
    <w:rsid w:val="00DD6BCC"/>
    <w:rsid w:val="00DE243B"/>
    <w:rsid w:val="00DE72E2"/>
    <w:rsid w:val="00DF1ECA"/>
    <w:rsid w:val="00DF2DBE"/>
    <w:rsid w:val="00DF389E"/>
    <w:rsid w:val="00DF5027"/>
    <w:rsid w:val="00DF7B14"/>
    <w:rsid w:val="00E00392"/>
    <w:rsid w:val="00E028F3"/>
    <w:rsid w:val="00E042E8"/>
    <w:rsid w:val="00E045B2"/>
    <w:rsid w:val="00E0601D"/>
    <w:rsid w:val="00E06133"/>
    <w:rsid w:val="00E1022F"/>
    <w:rsid w:val="00E10EC6"/>
    <w:rsid w:val="00E129A3"/>
    <w:rsid w:val="00E15FE5"/>
    <w:rsid w:val="00E16836"/>
    <w:rsid w:val="00E16893"/>
    <w:rsid w:val="00E20A39"/>
    <w:rsid w:val="00E20C29"/>
    <w:rsid w:val="00E21891"/>
    <w:rsid w:val="00E23C17"/>
    <w:rsid w:val="00E253BB"/>
    <w:rsid w:val="00E27D37"/>
    <w:rsid w:val="00E313D4"/>
    <w:rsid w:val="00E36A13"/>
    <w:rsid w:val="00E37AC7"/>
    <w:rsid w:val="00E42863"/>
    <w:rsid w:val="00E46141"/>
    <w:rsid w:val="00E46C39"/>
    <w:rsid w:val="00E50599"/>
    <w:rsid w:val="00E515DF"/>
    <w:rsid w:val="00E524D3"/>
    <w:rsid w:val="00E53E69"/>
    <w:rsid w:val="00E55A7E"/>
    <w:rsid w:val="00E603D1"/>
    <w:rsid w:val="00E60D2B"/>
    <w:rsid w:val="00E66A4D"/>
    <w:rsid w:val="00E67386"/>
    <w:rsid w:val="00E71601"/>
    <w:rsid w:val="00E71DC8"/>
    <w:rsid w:val="00E80F5D"/>
    <w:rsid w:val="00E8699B"/>
    <w:rsid w:val="00E93848"/>
    <w:rsid w:val="00E95A40"/>
    <w:rsid w:val="00EA0039"/>
    <w:rsid w:val="00EA3554"/>
    <w:rsid w:val="00EA7C17"/>
    <w:rsid w:val="00EB041D"/>
    <w:rsid w:val="00EB10B8"/>
    <w:rsid w:val="00EB199A"/>
    <w:rsid w:val="00EB2BB5"/>
    <w:rsid w:val="00EB3471"/>
    <w:rsid w:val="00EB6397"/>
    <w:rsid w:val="00EB6425"/>
    <w:rsid w:val="00EB644E"/>
    <w:rsid w:val="00EC1ED7"/>
    <w:rsid w:val="00EC6DD7"/>
    <w:rsid w:val="00EC6E91"/>
    <w:rsid w:val="00ED1F38"/>
    <w:rsid w:val="00ED45AC"/>
    <w:rsid w:val="00ED6E4A"/>
    <w:rsid w:val="00ED7F62"/>
    <w:rsid w:val="00EE05F6"/>
    <w:rsid w:val="00EE18B6"/>
    <w:rsid w:val="00EE2B88"/>
    <w:rsid w:val="00EE6A54"/>
    <w:rsid w:val="00EE6D8B"/>
    <w:rsid w:val="00EF456B"/>
    <w:rsid w:val="00EF4C69"/>
    <w:rsid w:val="00EF543F"/>
    <w:rsid w:val="00F00921"/>
    <w:rsid w:val="00F00E94"/>
    <w:rsid w:val="00F033E4"/>
    <w:rsid w:val="00F037A3"/>
    <w:rsid w:val="00F04C5D"/>
    <w:rsid w:val="00F0693A"/>
    <w:rsid w:val="00F071FC"/>
    <w:rsid w:val="00F100CB"/>
    <w:rsid w:val="00F143FF"/>
    <w:rsid w:val="00F15066"/>
    <w:rsid w:val="00F2048E"/>
    <w:rsid w:val="00F20ABC"/>
    <w:rsid w:val="00F22346"/>
    <w:rsid w:val="00F23AEB"/>
    <w:rsid w:val="00F23E6E"/>
    <w:rsid w:val="00F24299"/>
    <w:rsid w:val="00F247D9"/>
    <w:rsid w:val="00F24BA9"/>
    <w:rsid w:val="00F259CB"/>
    <w:rsid w:val="00F26013"/>
    <w:rsid w:val="00F272AC"/>
    <w:rsid w:val="00F3059E"/>
    <w:rsid w:val="00F33D80"/>
    <w:rsid w:val="00F41C95"/>
    <w:rsid w:val="00F54A0E"/>
    <w:rsid w:val="00F614E8"/>
    <w:rsid w:val="00F626F8"/>
    <w:rsid w:val="00F62FD5"/>
    <w:rsid w:val="00F6318A"/>
    <w:rsid w:val="00F73C32"/>
    <w:rsid w:val="00F809E8"/>
    <w:rsid w:val="00F82FFD"/>
    <w:rsid w:val="00F85AF3"/>
    <w:rsid w:val="00F903F5"/>
    <w:rsid w:val="00F90556"/>
    <w:rsid w:val="00F907A3"/>
    <w:rsid w:val="00F94F7C"/>
    <w:rsid w:val="00F97AD4"/>
    <w:rsid w:val="00FA0E63"/>
    <w:rsid w:val="00FA14F3"/>
    <w:rsid w:val="00FA230B"/>
    <w:rsid w:val="00FA2FFF"/>
    <w:rsid w:val="00FA3321"/>
    <w:rsid w:val="00FA3DE7"/>
    <w:rsid w:val="00FA4F02"/>
    <w:rsid w:val="00FB1500"/>
    <w:rsid w:val="00FB1D8D"/>
    <w:rsid w:val="00FB2E8E"/>
    <w:rsid w:val="00FB5A9E"/>
    <w:rsid w:val="00FC0881"/>
    <w:rsid w:val="00FC1233"/>
    <w:rsid w:val="00FC1811"/>
    <w:rsid w:val="00FC193C"/>
    <w:rsid w:val="00FC290E"/>
    <w:rsid w:val="00FC46DA"/>
    <w:rsid w:val="00FC7BE3"/>
    <w:rsid w:val="00FD0BED"/>
    <w:rsid w:val="00FD2BB6"/>
    <w:rsid w:val="00FD566E"/>
    <w:rsid w:val="00FD61C1"/>
    <w:rsid w:val="00FD6CA4"/>
    <w:rsid w:val="00FE0382"/>
    <w:rsid w:val="00FE5DDB"/>
    <w:rsid w:val="00FF0B3D"/>
    <w:rsid w:val="00FF1FBF"/>
    <w:rsid w:val="00FF4B23"/>
    <w:rsid w:val="00FF5456"/>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C40F"/>
  <w15:docId w15:val="{8C38F443-1BBB-4C78-9F63-59CDBAF0F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4809"/>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113"/>
    <w:pPr>
      <w:ind w:left="720"/>
      <w:contextualSpacing/>
    </w:pPr>
  </w:style>
  <w:style w:type="paragraph" w:styleId="Bibliography">
    <w:name w:val="Bibliography"/>
    <w:basedOn w:val="Normal"/>
    <w:next w:val="Normal"/>
    <w:uiPriority w:val="37"/>
    <w:unhideWhenUsed/>
    <w:rsid w:val="00C57E30"/>
    <w:pPr>
      <w:spacing w:after="0" w:line="480" w:lineRule="auto"/>
      <w:ind w:left="720" w:hanging="720"/>
    </w:pPr>
  </w:style>
  <w:style w:type="character" w:styleId="CommentReference">
    <w:name w:val="annotation reference"/>
    <w:basedOn w:val="DefaultParagraphFont"/>
    <w:uiPriority w:val="99"/>
    <w:semiHidden/>
    <w:unhideWhenUsed/>
    <w:rsid w:val="00B67859"/>
    <w:rPr>
      <w:sz w:val="16"/>
      <w:szCs w:val="16"/>
    </w:rPr>
  </w:style>
  <w:style w:type="paragraph" w:styleId="CommentText">
    <w:name w:val="annotation text"/>
    <w:basedOn w:val="Normal"/>
    <w:link w:val="CommentTextChar"/>
    <w:uiPriority w:val="99"/>
    <w:unhideWhenUsed/>
    <w:rsid w:val="00B67859"/>
    <w:pPr>
      <w:spacing w:line="240" w:lineRule="auto"/>
    </w:pPr>
    <w:rPr>
      <w:sz w:val="20"/>
      <w:szCs w:val="20"/>
    </w:rPr>
  </w:style>
  <w:style w:type="character" w:customStyle="1" w:styleId="CommentTextChar">
    <w:name w:val="Comment Text Char"/>
    <w:basedOn w:val="DefaultParagraphFont"/>
    <w:link w:val="CommentText"/>
    <w:uiPriority w:val="99"/>
    <w:rsid w:val="00B67859"/>
    <w:rPr>
      <w:sz w:val="20"/>
      <w:szCs w:val="20"/>
    </w:rPr>
  </w:style>
  <w:style w:type="paragraph" w:styleId="CommentSubject">
    <w:name w:val="annotation subject"/>
    <w:basedOn w:val="CommentText"/>
    <w:next w:val="CommentText"/>
    <w:link w:val="CommentSubjectChar"/>
    <w:uiPriority w:val="99"/>
    <w:semiHidden/>
    <w:unhideWhenUsed/>
    <w:rsid w:val="00B67859"/>
    <w:rPr>
      <w:b/>
      <w:bCs/>
    </w:rPr>
  </w:style>
  <w:style w:type="character" w:customStyle="1" w:styleId="CommentSubjectChar">
    <w:name w:val="Comment Subject Char"/>
    <w:basedOn w:val="CommentTextChar"/>
    <w:link w:val="CommentSubject"/>
    <w:uiPriority w:val="99"/>
    <w:semiHidden/>
    <w:rsid w:val="00B67859"/>
    <w:rPr>
      <w:b/>
      <w:bCs/>
      <w:sz w:val="20"/>
      <w:szCs w:val="20"/>
    </w:rPr>
  </w:style>
  <w:style w:type="paragraph" w:styleId="Revision">
    <w:name w:val="Revision"/>
    <w:hidden/>
    <w:uiPriority w:val="99"/>
    <w:semiHidden/>
    <w:rsid w:val="00857316"/>
    <w:pPr>
      <w:spacing w:after="0" w:line="240" w:lineRule="auto"/>
    </w:pPr>
  </w:style>
  <w:style w:type="character" w:customStyle="1" w:styleId="Heading1Char">
    <w:name w:val="Heading 1 Char"/>
    <w:basedOn w:val="DefaultParagraphFont"/>
    <w:link w:val="Heading1"/>
    <w:uiPriority w:val="9"/>
    <w:rsid w:val="00714809"/>
    <w:rPr>
      <w:rFonts w:ascii="Times New Roman" w:eastAsia="Times New Roman" w:hAnsi="Times New Roman" w:cs="Times New Roman"/>
      <w:b/>
      <w:bCs/>
      <w:kern w:val="36"/>
      <w:sz w:val="48"/>
      <w:szCs w:val="48"/>
      <w:lang w:bidi="mr-IN"/>
    </w:rPr>
  </w:style>
  <w:style w:type="character" w:customStyle="1" w:styleId="material-name">
    <w:name w:val="material-name"/>
    <w:basedOn w:val="DefaultParagraphFont"/>
    <w:rsid w:val="00714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385714">
      <w:bodyDiv w:val="1"/>
      <w:marLeft w:val="0"/>
      <w:marRight w:val="0"/>
      <w:marTop w:val="0"/>
      <w:marBottom w:val="0"/>
      <w:divBdr>
        <w:top w:val="none" w:sz="0" w:space="0" w:color="auto"/>
        <w:left w:val="none" w:sz="0" w:space="0" w:color="auto"/>
        <w:bottom w:val="none" w:sz="0" w:space="0" w:color="auto"/>
        <w:right w:val="none" w:sz="0" w:space="0" w:color="auto"/>
      </w:divBdr>
    </w:div>
    <w:div w:id="1170408307">
      <w:bodyDiv w:val="1"/>
      <w:marLeft w:val="0"/>
      <w:marRight w:val="0"/>
      <w:marTop w:val="0"/>
      <w:marBottom w:val="0"/>
      <w:divBdr>
        <w:top w:val="none" w:sz="0" w:space="0" w:color="auto"/>
        <w:left w:val="none" w:sz="0" w:space="0" w:color="auto"/>
        <w:bottom w:val="none" w:sz="0" w:space="0" w:color="auto"/>
        <w:right w:val="none" w:sz="0" w:space="0" w:color="auto"/>
      </w:divBdr>
    </w:div>
    <w:div w:id="1289510858">
      <w:bodyDiv w:val="1"/>
      <w:marLeft w:val="0"/>
      <w:marRight w:val="0"/>
      <w:marTop w:val="0"/>
      <w:marBottom w:val="0"/>
      <w:divBdr>
        <w:top w:val="none" w:sz="0" w:space="0" w:color="auto"/>
        <w:left w:val="none" w:sz="0" w:space="0" w:color="auto"/>
        <w:bottom w:val="none" w:sz="0" w:space="0" w:color="auto"/>
        <w:right w:val="none" w:sz="0" w:space="0" w:color="auto"/>
      </w:divBdr>
    </w:div>
    <w:div w:id="1470056643">
      <w:bodyDiv w:val="1"/>
      <w:marLeft w:val="0"/>
      <w:marRight w:val="0"/>
      <w:marTop w:val="0"/>
      <w:marBottom w:val="0"/>
      <w:divBdr>
        <w:top w:val="none" w:sz="0" w:space="0" w:color="auto"/>
        <w:left w:val="none" w:sz="0" w:space="0" w:color="auto"/>
        <w:bottom w:val="none" w:sz="0" w:space="0" w:color="auto"/>
        <w:right w:val="none" w:sz="0" w:space="0" w:color="auto"/>
      </w:divBdr>
    </w:div>
    <w:div w:id="1574393059">
      <w:bodyDiv w:val="1"/>
      <w:marLeft w:val="0"/>
      <w:marRight w:val="0"/>
      <w:marTop w:val="0"/>
      <w:marBottom w:val="0"/>
      <w:divBdr>
        <w:top w:val="none" w:sz="0" w:space="0" w:color="auto"/>
        <w:left w:val="none" w:sz="0" w:space="0" w:color="auto"/>
        <w:bottom w:val="none" w:sz="0" w:space="0" w:color="auto"/>
        <w:right w:val="none" w:sz="0" w:space="0" w:color="auto"/>
      </w:divBdr>
    </w:div>
    <w:div w:id="1701314970">
      <w:bodyDiv w:val="1"/>
      <w:marLeft w:val="0"/>
      <w:marRight w:val="0"/>
      <w:marTop w:val="0"/>
      <w:marBottom w:val="0"/>
      <w:divBdr>
        <w:top w:val="none" w:sz="0" w:space="0" w:color="auto"/>
        <w:left w:val="none" w:sz="0" w:space="0" w:color="auto"/>
        <w:bottom w:val="none" w:sz="0" w:space="0" w:color="auto"/>
        <w:right w:val="none" w:sz="0" w:space="0" w:color="auto"/>
      </w:divBdr>
      <w:divsChild>
        <w:div w:id="477385186">
          <w:marLeft w:val="446"/>
          <w:marRight w:val="0"/>
          <w:marTop w:val="0"/>
          <w:marBottom w:val="0"/>
          <w:divBdr>
            <w:top w:val="none" w:sz="0" w:space="0" w:color="auto"/>
            <w:left w:val="none" w:sz="0" w:space="0" w:color="auto"/>
            <w:bottom w:val="none" w:sz="0" w:space="0" w:color="auto"/>
            <w:right w:val="none" w:sz="0" w:space="0" w:color="auto"/>
          </w:divBdr>
        </w:div>
      </w:divsChild>
    </w:div>
    <w:div w:id="1845704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FFF3C7E43F4686A2A14A9A63850A2F"/>
        <w:category>
          <w:name w:val="General"/>
          <w:gallery w:val="placeholder"/>
        </w:category>
        <w:types>
          <w:type w:val="bbPlcHdr"/>
        </w:types>
        <w:behaviors>
          <w:behavior w:val="content"/>
        </w:behaviors>
        <w:guid w:val="{F7886669-35B4-40A5-85CF-A9E923F07DB0}"/>
      </w:docPartPr>
      <w:docPartBody>
        <w:p w:rsidR="006E1B53" w:rsidRDefault="00F46563" w:rsidP="00F46563">
          <w:pPr>
            <w:pStyle w:val="B8FFF3C7E43F4686A2A14A9A63850A2F"/>
          </w:pPr>
          <w:r w:rsidRPr="00E7552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63"/>
    <w:rsid w:val="0012547F"/>
    <w:rsid w:val="00302A8D"/>
    <w:rsid w:val="006E1B53"/>
    <w:rsid w:val="00F46563"/>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563"/>
    <w:rPr>
      <w:color w:val="808080"/>
    </w:rPr>
  </w:style>
  <w:style w:type="paragraph" w:customStyle="1" w:styleId="B8FFF3C7E43F4686A2A14A9A63850A2F">
    <w:name w:val="B8FFF3C7E43F4686A2A14A9A63850A2F"/>
    <w:rsid w:val="00F465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FE525-11D8-4EB5-8896-9768C7E3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3450</TotalTime>
  <Pages>9</Pages>
  <Words>11423</Words>
  <Characters>65113</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Alberto Padilla La Llave</dc:creator>
  <cp:keywords/>
  <dc:description/>
  <cp:lastModifiedBy>Zhu, Paula Kaitlyn</cp:lastModifiedBy>
  <cp:revision>957</cp:revision>
  <dcterms:created xsi:type="dcterms:W3CDTF">2023-06-15T21:13:00Z</dcterms:created>
  <dcterms:modified xsi:type="dcterms:W3CDTF">2023-12-19T18:40:00Z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id="dE9vhVUw"/&gt;&lt;style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