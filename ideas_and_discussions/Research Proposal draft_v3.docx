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0839E" w14:textId="77777777" w:rsidR="00B808E3" w:rsidRPr="006E6C4F" w:rsidRDefault="00B808E3" w:rsidP="006E6C4F">
      <w:pPr>
        <w:spacing w:after="0" w:line="276" w:lineRule="auto"/>
        <w:jc w:val="both"/>
        <w:rPr>
          <w:rFonts w:ascii="Arial" w:hAnsi="Arial" w:cs="Arial"/>
        </w:rPr>
      </w:pPr>
      <w:r w:rsidRPr="006E6C4F">
        <w:rPr>
          <w:rFonts w:ascii="Arial" w:hAnsi="Arial" w:cs="Arial"/>
          <w:b/>
          <w:bCs/>
        </w:rPr>
        <w:t xml:space="preserve">Name: </w:t>
      </w:r>
      <w:r w:rsidRPr="006E6C4F">
        <w:rPr>
          <w:rFonts w:ascii="Arial" w:hAnsi="Arial" w:cs="Arial"/>
        </w:rPr>
        <w:t>Paula Zhu</w:t>
      </w:r>
    </w:p>
    <w:p w14:paraId="13C08F67" w14:textId="1F641C27" w:rsidR="00B808E3" w:rsidRPr="006E6C4F" w:rsidRDefault="006216FE" w:rsidP="006E6C4F">
      <w:pPr>
        <w:spacing w:after="0" w:line="276" w:lineRule="auto"/>
        <w:jc w:val="both"/>
        <w:rPr>
          <w:rFonts w:ascii="Arial" w:hAnsi="Arial" w:cs="Arial"/>
        </w:rPr>
      </w:pPr>
      <w:commentRangeStart w:id="0"/>
      <w:r w:rsidRPr="006E6C4F">
        <w:rPr>
          <w:rFonts w:ascii="Arial" w:hAnsi="Arial" w:cs="Arial"/>
          <w:b/>
          <w:bCs/>
        </w:rPr>
        <w:t>Faculty</w:t>
      </w:r>
      <w:commentRangeEnd w:id="0"/>
      <w:r w:rsidR="00B67859" w:rsidRPr="006E6C4F">
        <w:rPr>
          <w:rStyle w:val="CommentReference"/>
          <w:rFonts w:ascii="Arial" w:hAnsi="Arial" w:cs="Arial"/>
          <w:sz w:val="22"/>
          <w:szCs w:val="22"/>
        </w:rPr>
        <w:commentReference w:id="0"/>
      </w:r>
      <w:r w:rsidRPr="006E6C4F">
        <w:rPr>
          <w:rFonts w:ascii="Arial" w:hAnsi="Arial" w:cs="Arial"/>
          <w:b/>
          <w:bCs/>
        </w:rPr>
        <w:t xml:space="preserve">: </w:t>
      </w:r>
      <w:r w:rsidRPr="006E6C4F">
        <w:rPr>
          <w:rFonts w:ascii="Arial" w:hAnsi="Arial" w:cs="Arial"/>
        </w:rPr>
        <w:t xml:space="preserve">Dr. </w:t>
      </w:r>
      <w:proofErr w:type="spellStart"/>
      <w:r w:rsidRPr="006E6C4F">
        <w:rPr>
          <w:rFonts w:ascii="Arial" w:hAnsi="Arial" w:cs="Arial"/>
        </w:rPr>
        <w:t>Mriganka</w:t>
      </w:r>
      <w:proofErr w:type="spellEnd"/>
      <w:r w:rsidRPr="006E6C4F">
        <w:rPr>
          <w:rFonts w:ascii="Arial" w:hAnsi="Arial" w:cs="Arial"/>
        </w:rPr>
        <w:t xml:space="preserve"> Sur</w:t>
      </w:r>
      <w:r w:rsidR="00F907A3" w:rsidRPr="006E6C4F">
        <w:rPr>
          <w:rFonts w:ascii="Arial" w:hAnsi="Arial" w:cs="Arial"/>
        </w:rPr>
        <w:t xml:space="preserve"> (Building 46)</w:t>
      </w:r>
    </w:p>
    <w:p w14:paraId="0201F41F" w14:textId="2A3F8FC9" w:rsidR="006216FE" w:rsidRPr="006E6C4F" w:rsidRDefault="00AD025C" w:rsidP="006E6C4F">
      <w:pPr>
        <w:spacing w:after="0" w:line="276" w:lineRule="auto"/>
        <w:jc w:val="both"/>
        <w:rPr>
          <w:rFonts w:ascii="Arial" w:hAnsi="Arial" w:cs="Arial"/>
          <w:b/>
          <w:bCs/>
        </w:rPr>
      </w:pPr>
      <w:r w:rsidRPr="006E6C4F">
        <w:rPr>
          <w:rFonts w:ascii="Arial" w:hAnsi="Arial" w:cs="Arial"/>
          <w:b/>
          <w:bCs/>
        </w:rPr>
        <w:t>Director</w:t>
      </w:r>
      <w:r w:rsidR="00FC0881" w:rsidRPr="006E6C4F">
        <w:rPr>
          <w:rFonts w:ascii="Arial" w:hAnsi="Arial" w:cs="Arial"/>
          <w:b/>
          <w:bCs/>
        </w:rPr>
        <w:t xml:space="preserve"> Supervisor: </w:t>
      </w:r>
      <w:r w:rsidR="006B14CE" w:rsidRPr="006E6C4F">
        <w:rPr>
          <w:rFonts w:ascii="Arial" w:hAnsi="Arial" w:cs="Arial"/>
        </w:rPr>
        <w:t>Dr. Giselle Fernandes</w:t>
      </w:r>
      <w:r w:rsidR="008E2719" w:rsidRPr="006E6C4F">
        <w:rPr>
          <w:rFonts w:ascii="Arial" w:hAnsi="Arial" w:cs="Arial"/>
          <w:b/>
          <w:bCs/>
        </w:rPr>
        <w:t xml:space="preserve"> </w:t>
      </w:r>
    </w:p>
    <w:p w14:paraId="26A705A3" w14:textId="1B8BD42D" w:rsidR="00F907A3" w:rsidRPr="006E6C4F" w:rsidRDefault="00F907A3" w:rsidP="006E6C4F">
      <w:pPr>
        <w:spacing w:after="0" w:line="276" w:lineRule="auto"/>
        <w:jc w:val="both"/>
        <w:rPr>
          <w:rFonts w:ascii="Arial" w:hAnsi="Arial" w:cs="Arial"/>
        </w:rPr>
      </w:pPr>
      <w:r w:rsidRPr="006E6C4F">
        <w:rPr>
          <w:rFonts w:ascii="Arial" w:hAnsi="Arial" w:cs="Arial"/>
          <w:b/>
          <w:bCs/>
        </w:rPr>
        <w:t>Term:</w:t>
      </w:r>
      <w:r w:rsidRPr="006E6C4F">
        <w:rPr>
          <w:rFonts w:ascii="Arial" w:hAnsi="Arial" w:cs="Arial"/>
        </w:rPr>
        <w:t xml:space="preserve"> 202</w:t>
      </w:r>
      <w:r w:rsidR="005D567A" w:rsidRPr="006E6C4F">
        <w:rPr>
          <w:rFonts w:ascii="Arial" w:hAnsi="Arial" w:cs="Arial"/>
        </w:rPr>
        <w:t>3-202</w:t>
      </w:r>
      <w:r w:rsidRPr="006E6C4F">
        <w:rPr>
          <w:rFonts w:ascii="Arial" w:hAnsi="Arial" w:cs="Arial"/>
        </w:rPr>
        <w:t>4</w:t>
      </w:r>
    </w:p>
    <w:p w14:paraId="7ED3A35F" w14:textId="70EA31CC" w:rsidR="00F23AEB" w:rsidRPr="006E6C4F" w:rsidRDefault="00F23AEB" w:rsidP="006E6C4F">
      <w:pPr>
        <w:spacing w:after="0" w:line="276" w:lineRule="auto"/>
        <w:jc w:val="both"/>
        <w:rPr>
          <w:rFonts w:ascii="Arial" w:hAnsi="Arial" w:cs="Arial"/>
        </w:rPr>
      </w:pPr>
      <w:r w:rsidRPr="006E6C4F">
        <w:rPr>
          <w:rFonts w:ascii="Arial" w:hAnsi="Arial" w:cs="Arial"/>
          <w:b/>
          <w:bCs/>
        </w:rPr>
        <w:t xml:space="preserve">Date: </w:t>
      </w:r>
      <w:r w:rsidRPr="006E6C4F">
        <w:rPr>
          <w:rFonts w:ascii="Arial" w:hAnsi="Arial" w:cs="Arial"/>
        </w:rPr>
        <w:t>12/18/2023</w:t>
      </w:r>
    </w:p>
    <w:p w14:paraId="48EC83C4" w14:textId="595193FD" w:rsidR="002E654E" w:rsidRPr="006E6C4F" w:rsidRDefault="00563499" w:rsidP="006E6C4F">
      <w:pPr>
        <w:spacing w:after="0" w:line="276" w:lineRule="auto"/>
        <w:jc w:val="center"/>
        <w:rPr>
          <w:rFonts w:ascii="Arial" w:hAnsi="Arial" w:cs="Arial"/>
          <w:b/>
          <w:bCs/>
        </w:rPr>
      </w:pPr>
      <w:r w:rsidRPr="006E6C4F">
        <w:rPr>
          <w:rFonts w:ascii="Arial" w:hAnsi="Arial" w:cs="Arial"/>
          <w:b/>
          <w:bCs/>
        </w:rPr>
        <w:t>LCNE neurons in motor learning and Rett Syndrome</w:t>
      </w:r>
    </w:p>
    <w:p w14:paraId="5B8EE54D" w14:textId="094FD9E5" w:rsidR="00E00392" w:rsidRPr="006E6C4F" w:rsidRDefault="009949F7" w:rsidP="006E6C4F">
      <w:pPr>
        <w:spacing w:after="0" w:line="276" w:lineRule="auto"/>
        <w:jc w:val="both"/>
        <w:rPr>
          <w:ins w:id="1" w:author="Giselle Fernandes" w:date="2023-12-19T13:27:00Z"/>
          <w:rFonts w:ascii="Arial" w:hAnsi="Arial" w:cs="Arial"/>
          <w:b/>
          <w:bCs/>
        </w:rPr>
      </w:pPr>
      <w:r w:rsidRPr="006E6C4F">
        <w:rPr>
          <w:rFonts w:ascii="Arial" w:hAnsi="Arial" w:cs="Arial"/>
          <w:b/>
          <w:bCs/>
        </w:rPr>
        <w:t>Project Overview</w:t>
      </w:r>
      <w:r w:rsidR="007049F1" w:rsidRPr="006E6C4F">
        <w:rPr>
          <w:rFonts w:ascii="Arial" w:hAnsi="Arial" w:cs="Arial"/>
          <w:b/>
          <w:bCs/>
        </w:rPr>
        <w:t>:</w:t>
      </w:r>
    </w:p>
    <w:p w14:paraId="5DAA151B" w14:textId="0F0DE9CB" w:rsidR="004F0FB7" w:rsidRPr="006E6C4F" w:rsidDel="004F0FB7" w:rsidRDefault="004F0FB7">
      <w:pPr>
        <w:spacing w:after="0" w:line="276" w:lineRule="auto"/>
        <w:jc w:val="both"/>
        <w:rPr>
          <w:del w:id="2" w:author="Giselle Fernandes" w:date="2023-12-19T13:28:00Z"/>
          <w:rFonts w:ascii="Arial" w:hAnsi="Arial" w:cs="Arial"/>
          <w:b/>
          <w:bCs/>
        </w:rPr>
      </w:pPr>
      <w:ins w:id="3" w:author="Giselle Fernandes" w:date="2023-12-19T13:27:00Z">
        <w:r w:rsidRPr="006E6C4F">
          <w:rPr>
            <w:rFonts w:ascii="Arial" w:hAnsi="Arial" w:cs="Arial"/>
          </w:rPr>
          <w:t xml:space="preserve">Rett Syndrome (RTT) is a severe neurodevelopmental disorder predominantly affecting females and occurs in approximately 1 in every 10,000 live births. The majority of classic RTT cases are caused by loss-of-function mutations in the gene that encodes the methyl-CpG-binding protein 2 (MeCP2). </w:t>
        </w:r>
      </w:ins>
      <w:ins w:id="4" w:author="Giselle Fernandes" w:date="2023-12-19T13:31:00Z">
        <w:r w:rsidRPr="006E6C4F">
          <w:rPr>
            <w:rFonts w:ascii="Arial" w:hAnsi="Arial" w:cs="Arial"/>
          </w:rPr>
          <w:t>O</w:t>
        </w:r>
      </w:ins>
      <w:ins w:id="5" w:author="Giselle Fernandes" w:date="2023-12-19T13:27:00Z">
        <w:r w:rsidRPr="006E6C4F">
          <w:rPr>
            <w:rFonts w:ascii="Arial" w:hAnsi="Arial" w:cs="Arial"/>
          </w:rPr>
          <w:t>ne of the most devastating symptoms of RTT is the disruption of motor function.</w:t>
        </w:r>
      </w:ins>
      <w:ins w:id="6" w:author="Giselle Fernandes" w:date="2023-12-19T13:28:00Z">
        <w:r w:rsidRPr="006E6C4F">
          <w:rPr>
            <w:rFonts w:ascii="Arial" w:hAnsi="Arial" w:cs="Arial"/>
          </w:rPr>
          <w:t xml:space="preserve"> Patients lose purposeful use of their hands and develop stereotypical, repetitive movements such as hand wringing and flapping</w:t>
        </w:r>
      </w:ins>
      <w:ins w:id="7" w:author="Zhu, Paula Kaitlyn" w:date="2023-12-19T13:36:00Z">
        <w:r w:rsidR="00F26013" w:rsidRPr="006E6C4F">
          <w:rPr>
            <w:rFonts w:ascii="Arial" w:hAnsi="Arial" w:cs="Arial"/>
          </w:rPr>
          <w:t xml:space="preserve"> </w:t>
        </w:r>
      </w:ins>
      <w:ins w:id="8" w:author="Zhu, Paula Kaitlyn" w:date="2023-12-19T13:39:00Z">
        <w:r w:rsidR="00FC7BE3" w:rsidRPr="006E6C4F">
          <w:rPr>
            <w:rFonts w:ascii="Arial" w:hAnsi="Arial" w:cs="Arial"/>
          </w:rPr>
          <w:fldChar w:fldCharType="begin"/>
        </w:r>
      </w:ins>
      <w:r w:rsidR="00683CCD" w:rsidRPr="006E6C4F">
        <w:rPr>
          <w:rFonts w:ascii="Arial" w:hAnsi="Arial" w:cs="Arial"/>
        </w:rPr>
        <w:instrText xml:space="preserve"> ADDIN ZOTERO_ITEM CSL_CITATION {"citationID":"jQ1XYWgp","properties":{"formattedCitation":"(Banerjee et al., 2016, 2019; Chahrour &amp; Zoghbi, 2007; Ip et al., 2018; Tillotson &amp; Bird, 2020)","plainCitation":"(Banerjee et al., 2016, 2019; Chahrour &amp; Zoghbi, 2007; Ip et al., 2018; Tillotson &amp; Bird, 2020)","noteIndex":0},"citationItems":[{"id":2465,"uris":["http://zotero.org/users/11555251/items/I2YHX6WG"],"itemData":{"id":2465,"type":"article-journal","abstract":"Significance\n            \n              Understanding neurophysiological correlates of neurodevelopmental disorders is one of the pressing challenges of neuroscience. By analyzing a mouse model of Rett syndrome (RTT), we show that cortical pyramidal neurons in methyl-CpG binding protein 2 (MeCP2) mutant mice have reduced excitatory as well as inhibitory synaptic drive. Thus, neuronal response reliability and selectivity, features that arise from excitatory/inhibitory processing circuits within cortex, are reduced. MeCP2 deletion crucially regulates inhibition via two complementary mechanisms: reducing responses of parvalbumin-expressing (PV\n              +\n              ) inhibitory neurons and altering the polarity of GABAergic inhibition in pyramidal neurons. Treating mutant mice with recombinant human insulin-like growth factor-1 (rhIGF1) restores GABAergic polarity along with PV\n              +\n              and pyramidal neuron responses, thus providing a mechanistic basis of action of rhIGF1 in RTT.\n            \n          , \n            \n              Rett syndrome (RTT) arises from loss-of-function mutations in methyl-CpG binding protein 2 gene (\n              Mecp2\n              ), but fundamental aspects of its physiological mechanisms are unresolved. Here, by whole-cell recording of synaptic responses in MeCP2 mutant mice in vivo, we show that visually driven excitatory and inhibitory conductances are both reduced in cortical pyramidal neurons. The excitation-to-inhibition (E/I) ratio is increased in amplitude and prolonged in time course. These changes predict circuit-wide reductions in response reliability and selectivity of pyramidal neurons to visual stimuli, as confirmed by two-photon imaging. Targeted recordings reveal that parvalbumin-expressing (PV\n              +\n              ) interneurons in mutant mice have reduced responses. PV-specific MeCP2 deletion alone recapitulates effects of global MeCP2 deletion on cortical circuits, including reduced pyramidal neuron responses and reduced response reliability and selectivity. Furthermore, MeCP2 mutant mice show reduced expression of the cation-chloride cotransporter KCC2 (K\n              +\n              /Cl\n              −\n              exporter) and a reduced KCC2/NKCC1 (Na\n              +\n              /K\n              +\n              /Cl\n              −\n              importer) ratio. Perforated patch recordings demonstrate that the reversal potential for GABA is more depolarized in mutant mice, but is restored by application of the NKCC1 inhibitor bumetanide. Treatment with recombinant human insulin-like growth factor-1 restores responses of PV\n              +\n              and pyramidal neurons and increases KCC2 expression to normalize the KCC2/NKCC1 ratio. Thus, loss of MeCP2 in the brain alters both excitation and inhibition in brain circuits via multiple mechanisms. Loss of MeCP2 from a specific interneuron subtype contributes crucially to the cell-specific and circuit-wide deficits of RTT. The joint restoration of inhibition and excitation in cortical circuits is pivotal for functionally correcting the disorder.","container-title":"Proceedings of the National Academy of Sciences","DOI":"10.1073/pnas.1615330113","ISSN":"0027-8424, 1091-6490","issue":"46","journalAbbreviation":"Proc. Natl. Acad. Sci. U.S.A.","language":"en","source":"DOI.org (Crossref)","title":"Jointly reduced inhibition and excitation underlies circuit-wide changes in cortical processing in Rett syndrome","URL":"https://pnas.org/doi/full/10.1073/pnas.1615330113","volume":"113","author":[{"family":"Banerjee","given":"Abhishek"},{"family":"Rikhye","given":"Rajeev V."},{"family":"Breton-Provencher","given":"Vincent"},{"family":"Tang","given":"Xin"},{"family":"Li","given":"Chenchen"},{"family":"Li","given":"Keji"},{"family":"Runyan","given":"Caroline A."},{"family":"Fu","given":"Zhanyan"},{"family":"Jaenisch","given":"Rudolf"},{"family":"Sur","given":"Mriganka"}],"accessed":{"date-parts":[["2023",12,19]]},"issued":{"date-parts":[["2016",11,15]]}}},{"id":2463,"uris":["http://zotero.org/users/11555251/items/M5CJBLKZ"],"itemData":{"id":2463,"type":"article-journal","abstract":"Fifty years after the first publication on Rett syndrome, Banerjee et al. review the molecular, cellular and circuit neurobiology of the disorder. They summarize recent advances in therapeutic interventions explored in preclinical models, as well as lessons learnt from past clinical trials and how these might inform future therapeutic approaches.","container-title":"Brain","DOI":"10.1093/brain/awy323","ISSN":"0006-8950, 1460-2156","issue":"2","language":"en","page":"239-248","source":"DOI.org (Crossref)","title":"Towards a better diagnosis and treatment of Rett syndrome: a model synaptic disorder","title-short":"Towards a better diagnosis and treatment of Rett syndrome","volume":"142","author":[{"family":"Banerjee","given":"Abhishek"},{"family":"Miller","given":"Meghan T"},{"family":"Li","given":"Keji"},{"family":"Sur","given":"Mriganka"},{"family":"Kaufmann","given":"Walter E"}],"issued":{"date-parts":[["2019",2,1]]}}},{"id":2444,"uris":["http://zotero.org/users/11555251/items/MKG7PRJS"],"itemData":{"id":2444,"type":"article-journal","container-title":"Neuron","DOI":"10.1016/j.neuron.2007.10.001","ISSN":"08966273","issue":"3","journalAbbreviation":"Neuron","language":"en","page":"422-437","source":"DOI.org (Crossref)","title":"The Story of Rett Syndrome: From Clinic to Neurobiology","title-short":"The Story of Rett Syndrome","volume":"56","author":[{"family":"Chahrour","given":"Maria"},{"family":"Zoghbi","given":"Huda Y."}],"issued":{"date-parts":[["2007",11]]}}},{"id":2461,"uris":["http://zotero.org/users/11555251/items/T3M7RKRS"],"itemData":{"id":2461,"type":"article-journal","container-title":"Nature Reviews Neuroscience","DOI":"10.1038/s41583-018-0006-3","ISSN":"1471-003X, 1471-0048","issue":"6","journalAbbreviation":"Nat Rev Neurosci","language":"en","page":"368-382","source":"DOI.org (Crossref)","title":"Rett syndrome: insights into genetic, molecular and circuit mechanisms","title-short":"Rett syndrome","volume":"19","author":[{"family":"Ip","given":"Jacque P. K."},{"family":"Mellios","given":"Nikolaos"},{"family":"Sur","given":"Mriganka"}],"issued":{"date-parts":[["2018",6]]}}},{"id":2467,"uris":["http://zotero.org/users/11555251/items/IBQBT9GR"],"itemData":{"id":2467,"type":"article-journal","container-title":"Journal of Molecular Biology","DOI":"10.1016/j.jmb.2019.10.004","ISSN":"00222836","issue":"6","journalAbbreviation":"Journal of Molecular Biology","language":"en","page":"1602-1623","source":"DOI.org (Crossref)","title":"The Molecular Basis of MeCP2 Function in the Brain","volume":"432","author":[{"family":"Tillotson","given":"Rebekah"},{"family":"Bird","given":"Adrian"}],"issued":{"date-parts":[["2020",3]]}}}],"schema":"https://github.com/citation-style-language/schema/raw/master/csl-citation.json"} </w:instrText>
      </w:r>
      <w:ins w:id="9" w:author="Zhu, Paula Kaitlyn" w:date="2023-12-19T13:39:00Z">
        <w:r w:rsidR="00FC7BE3" w:rsidRPr="006E6C4F">
          <w:rPr>
            <w:rFonts w:ascii="Arial" w:hAnsi="Arial" w:cs="Arial"/>
          </w:rPr>
          <w:fldChar w:fldCharType="separate"/>
        </w:r>
      </w:ins>
      <w:r w:rsidR="00683CCD" w:rsidRPr="006E6C4F">
        <w:rPr>
          <w:rFonts w:ascii="Arial" w:hAnsi="Arial" w:cs="Arial"/>
          <w:noProof/>
        </w:rPr>
        <w:t>(Banerjee et al., 2016, 2019; Chahrour &amp; Zoghbi, 2007; Ip et al., 2018; Tillotson &amp; Bird, 2020)</w:t>
      </w:r>
      <w:ins w:id="10" w:author="Zhu, Paula Kaitlyn" w:date="2023-12-19T13:39:00Z">
        <w:r w:rsidR="00FC7BE3" w:rsidRPr="006E6C4F">
          <w:rPr>
            <w:rFonts w:ascii="Arial" w:hAnsi="Arial" w:cs="Arial"/>
          </w:rPr>
          <w:fldChar w:fldCharType="end"/>
        </w:r>
      </w:ins>
      <w:ins w:id="11" w:author="Giselle Fernandes" w:date="2023-12-19T13:28:00Z">
        <w:del w:id="12" w:author="Zhu, Paula Kaitlyn" w:date="2023-12-19T13:36:00Z">
          <w:r w:rsidRPr="006E6C4F" w:rsidDel="00F26013">
            <w:rPr>
              <w:rFonts w:ascii="Arial" w:hAnsi="Arial" w:cs="Arial"/>
            </w:rPr>
            <w:delText xml:space="preserve">. </w:delText>
          </w:r>
        </w:del>
      </w:ins>
      <w:ins w:id="13" w:author="Giselle Fernandes" w:date="2023-12-19T13:32:00Z">
        <w:del w:id="14" w:author="Zhu, Paula Kaitlyn" w:date="2023-12-19T13:49:00Z">
          <w:r w:rsidRPr="006E6C4F" w:rsidDel="00683CCD">
            <w:rPr>
              <w:rFonts w:ascii="Arial" w:hAnsi="Arial" w:cs="Arial"/>
              <w:vertAlign w:val="superscript"/>
            </w:rPr>
            <w:delText>1-5</w:delText>
          </w:r>
        </w:del>
        <w:r w:rsidRPr="006E6C4F">
          <w:rPr>
            <w:rFonts w:ascii="Arial" w:hAnsi="Arial" w:cs="Arial"/>
          </w:rPr>
          <w:t>.</w:t>
        </w:r>
      </w:ins>
      <w:ins w:id="15" w:author="Zhu, Paula Kaitlyn" w:date="2023-12-19T13:36:00Z">
        <w:r w:rsidR="00F26013" w:rsidRPr="006E6C4F">
          <w:rPr>
            <w:rFonts w:ascii="Arial" w:hAnsi="Arial" w:cs="Arial"/>
          </w:rPr>
          <w:t xml:space="preserve"> </w:t>
        </w:r>
      </w:ins>
      <w:ins w:id="16" w:author="Giselle Fernandes" w:date="2023-12-19T13:28:00Z">
        <w:r w:rsidRPr="006E6C4F">
          <w:rPr>
            <w:rFonts w:ascii="Arial" w:hAnsi="Arial" w:cs="Arial"/>
          </w:rPr>
          <w:t>The primary motor cortex (MC) plays a critical role in the voluntary control of movement as well as the emergence of goal-directed, reliable responses during motor learnin</w:t>
        </w:r>
      </w:ins>
      <w:ins w:id="17" w:author="Zhu, Paula Kaitlyn" w:date="2023-12-19T13:50:00Z">
        <w:r w:rsidR="003C7B60" w:rsidRPr="006E6C4F">
          <w:rPr>
            <w:rFonts w:ascii="Arial" w:hAnsi="Arial" w:cs="Arial"/>
          </w:rPr>
          <w:t xml:space="preserve">g </w:t>
        </w:r>
      </w:ins>
      <w:r w:rsidR="003C7B60" w:rsidRPr="006E6C4F">
        <w:rPr>
          <w:rFonts w:ascii="Arial" w:hAnsi="Arial" w:cs="Arial"/>
        </w:rPr>
        <w:fldChar w:fldCharType="begin"/>
      </w:r>
      <w:r w:rsidR="003C7B60" w:rsidRPr="006E6C4F">
        <w:rPr>
          <w:rFonts w:ascii="Arial" w:hAnsi="Arial" w:cs="Arial"/>
        </w:rPr>
        <w:instrText xml:space="preserve"> ADDIN ZOTERO_ITEM CSL_CITATION {"citationID":"01ok2zhD","properties":{"formattedCitation":"(Chen et al., 2015; Dombeck et al., 2009; Dura-Bernal et al., 2023; Komiyama et al., 2010; Lee et al., 2022; Makino et al., 2017; Peters et al., 2014)","plainCitation":"(Chen et al., 2015; Dombeck et al., 2009; Dura-Bernal et al., 2023; Komiyama et al., 2010; Lee et al., 2022; Makino et al., 2017; Peters et al., 2014)","noteIndex":0},"citationItems":[{"id":2471,"uris":["http://zotero.org/users/11555251/items/H2H974CP"],"itemData":{"id":2471,"type":"article-journal","container-title":"Nature Neuroscience","DOI":"10.1038/nn.4049","ISSN":"1097-6256, 1546-1726","issue":"8","journalAbbreviation":"Nat Neurosci","language":"en","page":"1109-1115","source":"DOI.org (Crossref)","title":"Subtype-specific plasticity of inhibitory circuits in motor cortex during motor learning","volume":"18","author":[{"family":"Chen","given":"Simon X"},{"family":"Kim","given":"An Na"},{"family":"Peters","given":"Andrew J"},{"family":"Komiyama","given":"Takaki"}],"issued":{"date-parts":[["2015",8]]}}},{"id":2473,"uris":["http://zotero.org/users/11555251/items/QPHSW47I"],"itemData":{"id":2473,"type":"article-journal","abstract":"Macroscopic (millimeter scale) functional clustering is a hallmark characteristic of motor cortex spatial organization in awake behaving mammals; however, almost no information is known about the functional micro-organization (</w:instrText>
      </w:r>
      <w:r w:rsidR="003C7B60" w:rsidRPr="006E6C4F">
        <w:rPr>
          <w:rFonts w:ascii="Cambria Math" w:hAnsi="Cambria Math" w:cs="Cambria Math"/>
        </w:rPr>
        <w:instrText>∼</w:instrText>
      </w:r>
      <w:r w:rsidR="003C7B60" w:rsidRPr="006E6C4F">
        <w:rPr>
          <w:rFonts w:ascii="Arial" w:hAnsi="Arial" w:cs="Arial"/>
        </w:rPr>
        <w:instrText xml:space="preserve">100 μm scale). Here, we optically recorded intracellular calcium transients of layer 2/3 neurons with cellular resolution over </w:instrText>
      </w:r>
      <w:r w:rsidR="003C7B60" w:rsidRPr="006E6C4F">
        <w:rPr>
          <w:rFonts w:ascii="Cambria Math" w:hAnsi="Cambria Math" w:cs="Cambria Math"/>
        </w:rPr>
        <w:instrText>∼</w:instrText>
      </w:r>
      <w:r w:rsidR="003C7B60" w:rsidRPr="006E6C4F">
        <w:rPr>
          <w:rFonts w:ascii="Arial" w:hAnsi="Arial" w:cs="Arial"/>
        </w:rPr>
        <w:instrText>200-μm-diameter fields in the forelimb motor cortex of mobile, head-restrained mice during two distinct movements (running and grooming). We showed that the temporal correlation between neurons was statistically larger the closer the neurons were to each other. We further explored this correlation by using two separate methods to spatially segment the neurons within each imaging field: K-means clustering and correlations between single neuron activity and mouse movements. The two methods segmented the neurons similarly and led to the conclusion that the origin of the inverse relationship between correlation and distance seen statistically was twofold: clusters of highly temporally correlated neurons were often spatially distinct from one another, and (even when the clusters were spatially intermingled) within the clusters, the more correlated the neurons were to each other, the shorter the distance between them. Our results represent a direct observation of functional clustering within the microcircuitry of the awake mouse motor cortex.","container-title":"The Journal of Neuroscience","DOI":"10.1523/JNEUROSCI.2985-09.2009","ISSN":"0270-6474, 1529-2401","issue":"44","journalAbbreviation":"J. Neurosci.","language":"en","page":"13751-13760","source":"DOI.org (Crossref)","title":"Functional Clustering of Neurons in Motor Cortex Determined by Cellular Resolution Imaging in Awake Behaving Mice","volume":"29","author":[{"family":"Dombeck","given":"Daniel A."},{"family":"Graziano","given":"Michael S."},{"family":"Tank","given":"David W."}],"issued":{"date-parts":[["2009",11,4]]}}},{"id":2475,"uris":["http://zotero.org/users/11555251/items/TBWPHJDB"],"itemData":{"id":2475,"type":"article-journal","container-title":"Cell Reports","DOI":"10.1016/j.celrep.2023.112574","ISSN":"22111247","issue":"6","journalAbbreviation":"Cell Reports","language":"en","page":"112574","source":"DOI.org (Crossref)","title":"Multiscale model of primary motor cortex circuits predicts in vivo cell-type-specific, behavioral state-dependent dynamics","volume":"42","author":[{"family":"Dura-Bernal","given":"Salvador"},{"family":"Neymotin","given":"Samuel A."},{"family":"Suter","given":"Benjamin A."},{"family":"Dacre","given":"Joshua"},{"family":"Moreira","given":"Joao V.S."},{"family":"Urdapilleta","given":"Eugenio"},{"family":"Schiemann","given":"Julia"},{"family":"Duguid","given":"Ian"},{"family":"Shepherd","given":"Gordon M.G."},{"family":"Lytton","given":"William W."}],"issued":{"date-parts":[["2023",6]]}}},{"id":2477,"uris":["http://zotero.org/users/11555251/items/2GT7QPGH"],"itemData":{"id":2477,"type":"article-journal","container-title":"Nature","DOI":"10.1038/nature08897","ISSN":"0028-0836, 1476-4687","issue":"7292","journalAbbreviation":"Nature","language":"en","page":"1182-1186","source":"DOI.org (Crossref)","title":"Learning-related fine-scale specificity imaged in motor cortex circuits of behaving mice","volume":"464","author":[{"family":"Komiyama","given":"Takaki"},{"family":"Sato","given":"Takashi R."},{"family":"O’Connor","given":"Daniel H."},{"family":"Zhang","given":"Ying-Xin"},{"family":"Huber","given":"Daniel"},{"family":"Hooks","given":"Bryan M."},{"family":"Gabitto","given":"Mariano"},{"family":"Svoboda","given":"Karel"}],"issued":{"date-parts":[["2010",4]]}}},{"id":2469,"uris":["http://zotero.org/users/11555251/items/DV42GR5Z"],"itemData":{"id":2469,"type":"article-journal","abstract":"The primary motor cortex (M1) is known to be a critical site for movement initiation and motor learning. Surprisingly, it has also been shown to possess reward-related activity, presumably to facilitate reward-based learning of new movements. However, whether reward-related signals are represented among different cell types in M1, and whether their response properties change after cue–reward conditioning remains unclear. Here, we performed longitudinal in vivo two-photon Ca\n              2+\n              imaging to monitor the activity of different neuronal cell types in M1 while mice engaged in a classical conditioning task. Our results demonstrate that most of the major neuronal cell types in M1 showed robust but differential responses to both the conditioned cue stimulus (CS) and reward, and their response properties undergo cell-type-specific modifications after associative learning. PV-INs’ responses became more reliable to the CS, while VIP-INs’ responses became more reliable to reward. Pyramidal neurons only showed robust responses to novel reward, and they habituated to it after associative learning. Lastly, SOM-INs’ responses emerged and became more reliable to both the CS and reward after conditioning. These observations suggest that cue- and reward-related signals are preferentially represented among different neuronal cell types in M1, and the distinct modifications they undergo during associative learning could be essential in triggering different aspects of local circuit reorganization in M1 during reward-based motor skill learning.","container-title":"eLife","DOI":"10.7554/eLife.72549","ISSN":"2050-084X","language":"en","page":"e72549","source":"DOI.org (Crossref)","title":"Cell-type-specific responses to associative learning in the primary motor cortex","volume":"11","author":[{"family":"Lee","given":"Candice"},{"family":"Harkin","given":"Emerson F"},{"family":"Yin","given":"Xuming"},{"family":"Naud"</w:instrText>
      </w:r>
      <w:r w:rsidR="003C7B60" w:rsidRPr="006E6C4F">
        <w:rPr>
          <w:rFonts w:ascii="Arial" w:hAnsi="Arial" w:cs="Arial"/>
          <w:lang w:val="es-419"/>
          <w:rPrChange w:id="18" w:author="Zhu, Paula Kaitlyn" w:date="2023-12-19T13:52:00Z">
            <w:rPr>
              <w:rFonts w:ascii="Arial" w:hAnsi="Arial" w:cs="Arial"/>
            </w:rPr>
          </w:rPrChange>
        </w:rPr>
        <w:instrText xml:space="preserve">,"given":"Richard"},{"family":"Chen","given":"Simon"}],"issued":{"date-parts":[["2022",2,3]]}}},{"id":2386,"uris":["http://zotero.org/users/11555251/items/R4HMMPQQ"],"itemData":{"id":2386,"type":"article-journal","container-title":"Neuron","DOI":"10.1016/j.neuron.2017.04.015","ISSN":"08966273","issue":"4","journalAbbreviation":"Neuron","language":"en","page":"880-890.e8","source":"DOI.org (Crossref)","title":"Transformation of Cortex-wide Emergent Properties during Motor Learning","volume":"94","author":[{"family":"Makino","given":"Hiroshi"},{"family":"Ren","given":"Chi"},{"family":"Liu","given":"Haixin"},{"family":"Kim","given":"An Na"},{"family":"Kondapaneni","given":"Neehar"},{"family":"Liu","given":"Xin"},{"family":"Kuzum","given":"Duygu"},{"family":"Komiyama","given":"Takaki"}],"issued":{"date-parts":[["2017",5]]}}},{"id":2389,"uris":["http://zotero.org/users/11555251/items/SIIKAV5Y"],"itemData":{"id":2389,"type":"article-journal","container-title":"Nature","DOI":"10.1038/nature13235","ISSN":"0028-0836, 1476-4687","issue":"7504","journalAbbreviation":"Nature","language":"en","page":"263-267","source":"DOI.org (Crossref)","title":"Emergence of reproducible spatiotemporal activity during motor learning","volume":"510","author":[{"family":"Peters","given":"Andrew J."},{"family":"Chen","given":"Simon X."},{"family":"Komiyama","given":"Takaki"}],"issued":{"date-parts":[["2014",6]]}}}],"schema":"https://github.com/citation-style-language/schema/raw/master/csl-citation.json"} </w:instrText>
      </w:r>
      <w:r w:rsidR="003C7B60" w:rsidRPr="006E6C4F">
        <w:rPr>
          <w:rFonts w:ascii="Arial" w:hAnsi="Arial" w:cs="Arial"/>
        </w:rPr>
        <w:fldChar w:fldCharType="separate"/>
      </w:r>
      <w:r w:rsidR="003C7B60" w:rsidRPr="006E6C4F">
        <w:rPr>
          <w:rFonts w:ascii="Arial" w:hAnsi="Arial" w:cs="Arial"/>
          <w:noProof/>
          <w:lang w:val="es-419"/>
          <w:rPrChange w:id="19" w:author="Zhu, Paula Kaitlyn" w:date="2023-12-19T13:52:00Z">
            <w:rPr>
              <w:rFonts w:ascii="Arial" w:hAnsi="Arial" w:cs="Arial"/>
              <w:noProof/>
            </w:rPr>
          </w:rPrChange>
        </w:rPr>
        <w:t>(Chen et al., 2015; Dombeck et al., 2009; Dura-Bernal et al., 2023; Komiyama et al., 2010; Lee et al., 2022; Makino et al., 2017; Peters et al., 2014)</w:t>
      </w:r>
      <w:r w:rsidR="003C7B60" w:rsidRPr="006E6C4F">
        <w:rPr>
          <w:rFonts w:ascii="Arial" w:hAnsi="Arial" w:cs="Arial"/>
        </w:rPr>
        <w:fldChar w:fldCharType="end"/>
      </w:r>
      <w:ins w:id="20" w:author="Zhu, Paula Kaitlyn" w:date="2023-12-19T13:50:00Z">
        <w:r w:rsidR="003C7B60" w:rsidRPr="006E6C4F">
          <w:rPr>
            <w:rFonts w:ascii="Arial" w:hAnsi="Arial" w:cs="Arial"/>
            <w:lang w:val="es-419"/>
            <w:rPrChange w:id="21" w:author="Zhu, Paula Kaitlyn" w:date="2023-12-19T13:52:00Z">
              <w:rPr>
                <w:rFonts w:ascii="Arial" w:hAnsi="Arial" w:cs="Arial"/>
              </w:rPr>
            </w:rPrChange>
          </w:rPr>
          <w:t xml:space="preserve">. </w:t>
        </w:r>
      </w:ins>
      <w:ins w:id="22" w:author="Giselle Fernandes" w:date="2023-12-19T13:28:00Z">
        <w:del w:id="23" w:author="Zhu, Paula Kaitlyn" w:date="2023-12-19T13:50:00Z">
          <w:r w:rsidRPr="006E6C4F" w:rsidDel="003C7B60">
            <w:rPr>
              <w:rFonts w:ascii="Arial" w:hAnsi="Arial" w:cs="Arial"/>
              <w:lang w:val="es-419"/>
              <w:rPrChange w:id="24" w:author="Zhu, Paula Kaitlyn" w:date="2023-12-19T13:52:00Z">
                <w:rPr>
                  <w:rFonts w:ascii="Arial" w:hAnsi="Arial" w:cs="Arial"/>
                </w:rPr>
              </w:rPrChange>
            </w:rPr>
            <w:delText xml:space="preserve">g </w:delText>
          </w:r>
        </w:del>
      </w:ins>
      <w:customXmlInsRangeStart w:id="25" w:author="Giselle Fernandes" w:date="2023-12-19T13:28:00Z"/>
      <w:customXmlDelRangeStart w:id="26" w:author="Zhu, Paula Kaitlyn" w:date="2023-12-19T13:50:00Z"/>
      <w:sdt>
        <w:sdtPr>
          <w:rPr>
            <w:rFonts w:ascii="Arial" w:hAnsi="Arial" w:cs="Arial"/>
            <w:color w:val="000000"/>
            <w:vertAlign w:val="superscript"/>
          </w:rPr>
          <w:tag w:val="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"/>
          <w:id w:val="-123625210"/>
          <w:placeholder>
            <w:docPart w:val="B8FFF3C7E43F4686A2A14A9A63850A2F"/>
          </w:placeholder>
        </w:sdtPr>
        <w:sdtContent>
          <w:customXmlInsRangeEnd w:id="25"/>
          <w:customXmlDelRangeEnd w:id="26"/>
          <w:ins w:id="27" w:author="Giselle Fernandes" w:date="2023-12-19T13:28:00Z">
            <w:del w:id="28" w:author="Zhu, Paula Kaitlyn" w:date="2023-12-19T13:50:00Z">
              <w:r w:rsidRPr="006E6C4F" w:rsidDel="003C7B60">
                <w:rPr>
                  <w:rFonts w:ascii="Arial" w:hAnsi="Arial" w:cs="Arial"/>
                  <w:color w:val="000000"/>
                  <w:vertAlign w:val="superscript"/>
                  <w:lang w:val="es-419"/>
                  <w:rPrChange w:id="29" w:author="Zhu, Paula Kaitlyn" w:date="2023-12-19T13:52:00Z">
                    <w:rPr>
                      <w:rFonts w:ascii="Arial" w:hAnsi="Arial" w:cs="Arial"/>
                      <w:color w:val="000000"/>
                      <w:vertAlign w:val="superscript"/>
                    </w:rPr>
                  </w:rPrChange>
                </w:rPr>
                <w:delText>6–12</w:delText>
              </w:r>
            </w:del>
          </w:ins>
          <w:customXmlInsRangeStart w:id="30" w:author="Giselle Fernandes" w:date="2023-12-19T13:28:00Z"/>
          <w:customXmlDelRangeStart w:id="31" w:author="Zhu, Paula Kaitlyn" w:date="2023-12-19T13:50:00Z"/>
        </w:sdtContent>
      </w:sdt>
      <w:customXmlInsRangeEnd w:id="30"/>
      <w:customXmlDelRangeEnd w:id="31"/>
      <w:ins w:id="32" w:author="Giselle Fernandes" w:date="2023-12-19T13:28:00Z">
        <w:del w:id="33" w:author="Zhu, Paula Kaitlyn" w:date="2023-12-19T13:50:00Z">
          <w:r w:rsidRPr="006E6C4F" w:rsidDel="003C7B60">
            <w:rPr>
              <w:rFonts w:ascii="Arial" w:hAnsi="Arial" w:cs="Arial"/>
              <w:lang w:val="es-419"/>
              <w:rPrChange w:id="34" w:author="Zhu, Paula Kaitlyn" w:date="2023-12-19T13:52:00Z">
                <w:rPr>
                  <w:rFonts w:ascii="Arial" w:hAnsi="Arial" w:cs="Arial"/>
                </w:rPr>
              </w:rPrChange>
            </w:rPr>
            <w:delText>.</w:delText>
          </w:r>
          <w:r w:rsidRPr="006E6C4F" w:rsidDel="003C7B60">
            <w:rPr>
              <w:rFonts w:ascii="Arial" w:hAnsi="Arial" w:cs="Arial"/>
              <w:color w:val="FF0000"/>
              <w:lang w:val="es-419"/>
              <w:rPrChange w:id="35" w:author="Zhu, Paula Kaitlyn" w:date="2023-12-19T13:52:00Z">
                <w:rPr>
                  <w:rFonts w:ascii="Arial" w:hAnsi="Arial" w:cs="Arial"/>
                  <w:color w:val="FF0000"/>
                </w:rPr>
              </w:rPrChange>
            </w:rPr>
            <w:delText xml:space="preserve"> </w:delText>
          </w:r>
        </w:del>
        <w:r w:rsidRPr="006E6C4F">
          <w:rPr>
            <w:rFonts w:ascii="Arial" w:hAnsi="Arial" w:cs="Arial"/>
          </w:rPr>
          <w:t>MeCP2 mutations disrupt the excitatory-inhibitory (E/I) balance and synaptic plasticity of circuits in the MC</w:t>
        </w:r>
      </w:ins>
      <w:ins w:id="36" w:author="Zhu, Paula Kaitlyn" w:date="2023-12-19T13:51:00Z">
        <w:r w:rsidR="009D07A8" w:rsidRPr="006E6C4F">
          <w:rPr>
            <w:rFonts w:ascii="Arial" w:hAnsi="Arial" w:cs="Arial"/>
          </w:rPr>
          <w:t xml:space="preserve"> </w:t>
        </w:r>
      </w:ins>
      <w:r w:rsidR="009D07A8" w:rsidRPr="006E6C4F">
        <w:rPr>
          <w:rFonts w:ascii="Arial" w:hAnsi="Arial" w:cs="Arial"/>
        </w:rPr>
        <w:fldChar w:fldCharType="begin"/>
      </w:r>
      <w:r w:rsidR="009D07A8" w:rsidRPr="006E6C4F">
        <w:rPr>
          <w:rFonts w:ascii="Arial" w:hAnsi="Arial" w:cs="Arial"/>
        </w:rPr>
        <w:instrText xml:space="preserve"> ADDIN ZOTERO_ITEM CSL_CITATION {"citationID":"84kHXwdK","properties":{"formattedCitation":"(Banerjee et al., 2019; Tropea et al., 2009; Wood &amp; Shepherd, 2010; Yue et al., 2022; Zhang et al., 2022)","plainCitation":"(Banerjee et al., 2019; Tropea et al., 2009; Wood &amp; Shepherd, 2010; Yue et al., 2022; Zhang et al., 2022)","noteIndex":0},"citationItems":[{"id":2463,"uris":["http://zotero.org/users/11555251/items/M5CJBLKZ"],"itemData":{"id":2463,"type":"article-journal","abstract":"Fifty years after the first publication on Rett syndrome, Banerjee et al. review the molecular, cellular and circuit neurobiology of the disorder. They summarize recent advances in therapeutic interventions explored in preclinical models, as well as lessons learnt from past clinical trials and how these might inform future therapeutic approaches.","container-title":"Brain","DOI":"10.1093/brain/awy323","ISSN":"0006-8950, 1460-2156","issue":"2","language":"en","page":"239-248","source":"DOI.org (Crossref)","title":"Towards a better diagnosis and treatment of Rett syndrome: a model synaptic disorder","title-short":"Towards a better diagnosis and treatment of Rett syndrome","volume":"142","author":[{"family":"Banerjee","given":"Abhishek"},{"family":"Miller","given":"Meghan T"},{"family":"Li","given":"Keji"},{"family":"Sur","given":"Mriganka"},{"family":"Kaufmann","given":"Walter E"}],"issued":{"date-parts":[["2019",2,1]]}}},{"id":2483,"uris":["http://zotero.org/users/11555251/items/VE4V4CGK"],"itemData":{"id":2483,"type":"article-journal","abstract":"Rett Syndrome (RTT) is a severe form of X-linked mental retardation caused by mutations in the gene coding for methyl CpG-binding protein 2 (MECP2). Mice deficient in MeCP2 have a range of physiological and neurological abnormalities that mimic the human syndrome. Here we show that systemic treatment of MeCP2 mutant mice with an active peptide fragment of Insulin-like Growth Factor 1 (IGF-1) extends the life span of the mice, improves locomotor function, ameliorates breathing patterns, and reduces irregularity in heart rate. In addition, treatment with IGF-1 peptide increases brain weight of the mutant mice. Multiple measurements support the hypothesis that RTT results from a deficit in synaptic maturation in the brain: MeCP2 mutant mice have sparse dendritic spines and reduced PSD-95 in motor cortex pyramidal neurons, reduced synaptic amplitude in the same neurons, and protracted cortical plasticity in vivo. Treatment with IGF-1 peptide partially restores spine density and synaptic amplitude, increases PSD-95, and stabilizes cortical plasticity to wild-type levels. Our results thus strongly suggest IGF-1 as a candidate for pharmacological treatment of RTT and potentially of other CNS disorders caused by delayed synapse maturation.","container-title":"Proceedings of the National Academy of Sciences","DOI":"10.1073/pnas.0812394106","ISSN":"0027-8424, 1091-6490","issue":"6","journalAbbreviation":"Proc. Natl. Acad. Sci. U.S.A.","language":"en","page":"2029-2034","source":"DOI.org (Crossref)","title":"Partial reversal of Rett Syndrome-like symptoms in MeCP2 mutant mice","volume":"106","author":[{"family":"Tropea","given":"Daniela"},{"family":"Giacometti","given":"Emanuela"},{"family":"Wilson","given":"Nathan R."},{"family":"Beard","given":"Caroline"},{"family":"McCurry","given":"Cortina"},{"family":"Fu","given":"Dong Dong"},{"family":"Flannery","given":"Ruth"},{"family":"Jaenisch","given":"Rudolf"},{"family":"Sur","given":"Mriganka"}],"issued":{"date-parts":[["2009",2,10]]}}},{"id":2479,"uris":["http://zotero.org/users/11555251/items/IC26H56Z"],"itemData":{"id":2479,"type":"article-journal","container-title":"Neurobiology of Disease","DOI":"10.1016/j.nbd.2010.01.018","ISSN":"09699961","issue":"2","journalAbbreviation":"Neurobiology of Disease","language":"en","page":"281-287","source":"DOI.org (Crossref)","title":"Synaptic circuit abnormalities of motor-frontal layer 2/3 pyramidal neurons in a mutant mouse model of Rett syndrome","volume":"38","author":[{"family":"Wood","given":"Lydia"},{"family":"Shepherd","given":"Gordon M.G."}],"issued":{"date-parts":[["2010",5]]}}},{"id":2480,"uris":["http://zotero.org/users/11555251/items/BN45ME4X"],"itemData":{"id":2480,"type":"article-journal","abstract":"Abstract\n            \n              Loss of function mutations in the X-linked gene encoding methyl-CpG binding protein 2 (MECP2) cause Rett syndrome (RTT), a postnatal neurological disorder. The loss of motor function is an important clinical feature of RTT that manifests early during the course of the disease. RTT mouse models with mutations in the murine orthologous\n              Mecp2\n              gene replicate many human phenotypes, including progressive motor impairments. However, relatively little is known about the changes in circuit function during the progression of motor deficit in this model. As the motor cortex is the key node in the motor system for the control of voluntary movement, we measured firing activity in populations of motor cortical neurons during locomotion on a motorized wheel-treadmill. Different populations of neurons intermingled in the motor cortex signal different aspects of the locomotor state of the animal. The proportion of running selective neurons whose activity positively correlates with locomotion speed gradually decreases with weekly training in wild-type mice, but not in\n              Mecp2\n              -null mice. The fraction of rest-selective neurons whose activity negatively correlates with locomotion speed does not change with training in wild-type mice, but is higher and increases with the progression of locomotion deficit in mutant mice. The synchronization of population activity that occurs in WT mice with training did not occur in\n              Mecp2\n              -null mice, a phenotype most clear during locomotion and observable across all functional cell types. Our results could represent circuit-level biomarkers for motor regression in Rett syndrome.","container-title":"Molecular Brain","DOI":"10.1186/s13041-022-00965-0","ISSN":"1756-6606","issue":"1","journalAbbreviation":"Mol Brain","language":"en","page":"76","source":"DOI.org (Crossref)","title":"MeCP2 deficiency impairs motor cortical circuit flexibility associated with motor learning","volume":"15","author":[{"family":"Yue","given":"Yuanlei"},{"family":"Ash","given":"Ryan T."},{"family":"Boyle","given":"Natalie"},{"family":"Kinter","given":"Anna"},{"family":"Li","given":"Yipeng"},{"family":"Zeng","given":"Chen"},{"family":"Lu","given":"Hui"}],"issued":{"date-parts":[["2022",9,5]]}}},{"id":2478,"uris":["http://zotero.org/users/11555251/items/59U67T45"],"itemData":{"id":2478,"type":"article-journal","container-title":"World Journal of Psychiatry","DOI":"10.5498/wjp.v12.i5.673","ISSN":"2220-3206","issue":"5","journalAbbreviation":"WJP","page":"673-682","source":"DOI.org (Crossref)","title":"Dysregulated cortical synaptic plasticity under methyl-CpG binding protein 2 deficiency and its implication in motor impairments","volume":"12","author":[{"family":"Zhang","given":"Wei-Jia"},{"family":"Shi","given":"Ling-Ling"},{"family":"Zhang","given":"Li"}],"issued":{"date-parts":[["2022",5,19]]}}}],"schema":"https://github.com/citation-style-language/schema/raw/master/csl-citation.json"} </w:instrText>
      </w:r>
      <w:r w:rsidR="009D07A8" w:rsidRPr="006E6C4F">
        <w:rPr>
          <w:rFonts w:ascii="Arial" w:hAnsi="Arial" w:cs="Arial"/>
        </w:rPr>
        <w:fldChar w:fldCharType="separate"/>
      </w:r>
      <w:r w:rsidR="009D07A8" w:rsidRPr="006E6C4F">
        <w:rPr>
          <w:rFonts w:ascii="Arial" w:hAnsi="Arial" w:cs="Arial"/>
          <w:noProof/>
        </w:rPr>
        <w:t>(Banerjee et al., 2019; Tropea et al., 2009; Wood &amp; Shepherd, 2010; Yue et al., 2022; Zhang et al., 2022)</w:t>
      </w:r>
      <w:r w:rsidR="009D07A8" w:rsidRPr="006E6C4F">
        <w:rPr>
          <w:rFonts w:ascii="Arial" w:hAnsi="Arial" w:cs="Arial"/>
        </w:rPr>
        <w:fldChar w:fldCharType="end"/>
      </w:r>
      <w:ins w:id="37" w:author="Zhu, Paula Kaitlyn" w:date="2023-12-19T13:51:00Z">
        <w:r w:rsidR="009D07A8" w:rsidRPr="006E6C4F">
          <w:rPr>
            <w:rFonts w:ascii="Arial" w:hAnsi="Arial" w:cs="Arial"/>
          </w:rPr>
          <w:t>,</w:t>
        </w:r>
      </w:ins>
      <w:ins w:id="38" w:author="Giselle Fernandes" w:date="2023-12-19T13:28:00Z">
        <w:del w:id="39" w:author="Zhu, Paula Kaitlyn" w:date="2023-12-19T13:51:00Z">
          <w:r w:rsidRPr="006E6C4F" w:rsidDel="009D07A8">
            <w:rPr>
              <w:rFonts w:ascii="Arial" w:hAnsi="Arial" w:cs="Arial"/>
            </w:rPr>
            <w:delText xml:space="preserve"> </w:delText>
          </w:r>
        </w:del>
      </w:ins>
      <w:customXmlInsRangeStart w:id="40" w:author="Giselle Fernandes" w:date="2023-12-19T13:28:00Z"/>
      <w:customXmlDelRangeStart w:id="41" w:author="Zhu, Paula Kaitlyn" w:date="2023-12-19T13:51:00Z"/>
      <w:sdt>
        <w:sdtPr>
          <w:rPr>
            <w:rFonts w:ascii="Arial" w:hAnsi="Arial" w:cs="Arial"/>
            <w:color w:val="000000"/>
            <w:vertAlign w:val="superscript"/>
          </w:rPr>
          <w:tag w:val="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"/>
          <w:id w:val="829177101"/>
          <w:placeholder>
            <w:docPart w:val="B8FFF3C7E43F4686A2A14A9A63850A2F"/>
          </w:placeholder>
        </w:sdtPr>
        <w:sdtContent>
          <w:customXmlInsRangeEnd w:id="40"/>
          <w:customXmlDelRangeEnd w:id="41"/>
          <w:ins w:id="42" w:author="Giselle Fernandes" w:date="2023-12-19T13:28:00Z">
            <w:del w:id="43" w:author="Zhu, Paula Kaitlyn" w:date="2023-12-19T13:51:00Z">
              <w:r w:rsidRPr="006E6C4F" w:rsidDel="009D07A8">
                <w:rPr>
                  <w:rFonts w:ascii="Arial" w:hAnsi="Arial" w:cs="Arial"/>
                  <w:color w:val="000000"/>
                  <w:vertAlign w:val="superscript"/>
                </w:rPr>
                <w:delText>3,13–16</w:delText>
              </w:r>
            </w:del>
          </w:ins>
          <w:customXmlInsRangeStart w:id="44" w:author="Giselle Fernandes" w:date="2023-12-19T13:28:00Z"/>
          <w:customXmlDelRangeStart w:id="45" w:author="Zhu, Paula Kaitlyn" w:date="2023-12-19T13:51:00Z"/>
        </w:sdtContent>
      </w:sdt>
      <w:customXmlInsRangeEnd w:id="44"/>
      <w:customXmlDelRangeEnd w:id="45"/>
      <w:ins w:id="46" w:author="Giselle Fernandes" w:date="2023-12-19T13:28:00Z">
        <w:del w:id="47" w:author="Zhu, Paula Kaitlyn" w:date="2023-12-19T13:51:00Z">
          <w:r w:rsidRPr="006E6C4F" w:rsidDel="009D07A8">
            <w:rPr>
              <w:rFonts w:ascii="Arial" w:hAnsi="Arial" w:cs="Arial"/>
              <w:color w:val="000000"/>
            </w:rPr>
            <w:delText>,</w:delText>
          </w:r>
        </w:del>
        <w:r w:rsidRPr="006E6C4F">
          <w:rPr>
            <w:rFonts w:ascii="Arial" w:hAnsi="Arial" w:cs="Arial"/>
            <w:color w:val="000000"/>
          </w:rPr>
          <w:t xml:space="preserve"> and could thereby lead to motor deficits</w:t>
        </w:r>
        <w:r w:rsidRPr="006E6C4F">
          <w:rPr>
            <w:rFonts w:ascii="Arial" w:hAnsi="Arial" w:cs="Arial"/>
          </w:rPr>
          <w:t>.</w:t>
        </w:r>
      </w:ins>
      <w:ins w:id="48" w:author="Zhu, Paula Kaitlyn" w:date="2023-12-19T13:39:00Z">
        <w:r w:rsidR="00FC7BE3" w:rsidRPr="006E6C4F">
          <w:rPr>
            <w:rFonts w:ascii="Arial" w:hAnsi="Arial" w:cs="Arial"/>
          </w:rPr>
          <w:t xml:space="preserve"> </w:t>
        </w:r>
      </w:ins>
    </w:p>
    <w:p w14:paraId="1506514A" w14:textId="6D7F49E9" w:rsidR="007F67BE" w:rsidRPr="006E6C4F" w:rsidRDefault="00A12924" w:rsidP="006E6C4F">
      <w:pPr>
        <w:spacing w:after="0" w:line="276" w:lineRule="auto"/>
        <w:jc w:val="both"/>
        <w:rPr>
          <w:rFonts w:ascii="Arial" w:hAnsi="Arial" w:cs="Arial"/>
          <w:b/>
          <w:bCs/>
        </w:rPr>
      </w:pPr>
      <w:r w:rsidRPr="006E6C4F">
        <w:rPr>
          <w:rFonts w:ascii="Arial" w:hAnsi="Arial" w:cs="Arial"/>
        </w:rPr>
        <w:t xml:space="preserve">Locus </w:t>
      </w:r>
      <w:ins w:id="49" w:author="Zhu, Paula Kaitlyn" w:date="2023-12-19T13:53:00Z">
        <w:r w:rsidR="007B0F6E">
          <w:rPr>
            <w:rFonts w:ascii="Arial" w:hAnsi="Arial" w:cs="Arial"/>
          </w:rPr>
          <w:t>c</w:t>
        </w:r>
      </w:ins>
      <w:del w:id="50" w:author="Zhu, Paula Kaitlyn" w:date="2023-12-19T13:53:00Z">
        <w:r w:rsidRPr="006E6C4F" w:rsidDel="007B0F6E">
          <w:rPr>
            <w:rFonts w:ascii="Arial" w:hAnsi="Arial" w:cs="Arial"/>
          </w:rPr>
          <w:delText>C</w:delText>
        </w:r>
      </w:del>
      <w:r w:rsidRPr="006E6C4F">
        <w:rPr>
          <w:rFonts w:ascii="Arial" w:hAnsi="Arial" w:cs="Arial"/>
        </w:rPr>
        <w:t xml:space="preserve">oeruleus </w:t>
      </w:r>
      <w:r w:rsidR="009954DF" w:rsidRPr="006E6C4F">
        <w:rPr>
          <w:rFonts w:ascii="Arial" w:hAnsi="Arial" w:cs="Arial"/>
        </w:rPr>
        <w:t>noradrenergic</w:t>
      </w:r>
      <w:r w:rsidRPr="006E6C4F">
        <w:rPr>
          <w:rFonts w:ascii="Arial" w:hAnsi="Arial" w:cs="Arial"/>
        </w:rPr>
        <w:t xml:space="preserve"> neurons (</w:t>
      </w:r>
      <w:r w:rsidR="007F67BE" w:rsidRPr="006E6C4F">
        <w:rPr>
          <w:rFonts w:ascii="Arial" w:hAnsi="Arial" w:cs="Arial"/>
        </w:rPr>
        <w:t>LCNE</w:t>
      </w:r>
      <w:r w:rsidRPr="006E6C4F">
        <w:rPr>
          <w:rFonts w:ascii="Arial" w:hAnsi="Arial" w:cs="Arial"/>
        </w:rPr>
        <w:t>)</w:t>
      </w:r>
      <w:r w:rsidR="007F67BE" w:rsidRPr="006E6C4F">
        <w:rPr>
          <w:rFonts w:ascii="Arial" w:hAnsi="Arial" w:cs="Arial"/>
        </w:rPr>
        <w:t xml:space="preserve"> ha</w:t>
      </w:r>
      <w:r w:rsidR="00FF4B23" w:rsidRPr="006E6C4F">
        <w:rPr>
          <w:rFonts w:ascii="Arial" w:hAnsi="Arial" w:cs="Arial"/>
        </w:rPr>
        <w:t xml:space="preserve">ve </w:t>
      </w:r>
      <w:r w:rsidR="007F67BE" w:rsidRPr="006E6C4F">
        <w:rPr>
          <w:rFonts w:ascii="Arial" w:hAnsi="Arial" w:cs="Arial"/>
        </w:rPr>
        <w:t xml:space="preserve">been heavily implicated in </w:t>
      </w:r>
      <w:ins w:id="51" w:author="Giselle Fernandes" w:date="2023-12-19T12:34:00Z">
        <w:r w:rsidR="00857316" w:rsidRPr="006E6C4F">
          <w:rPr>
            <w:rFonts w:ascii="Arial" w:hAnsi="Arial" w:cs="Arial"/>
          </w:rPr>
          <w:t xml:space="preserve">the learning and execution of </w:t>
        </w:r>
      </w:ins>
      <w:r w:rsidR="007F67BE" w:rsidRPr="006E6C4F">
        <w:rPr>
          <w:rFonts w:ascii="Arial" w:hAnsi="Arial" w:cs="Arial"/>
        </w:rPr>
        <w:t>motor task</w:t>
      </w:r>
      <w:ins w:id="52" w:author="Giselle Fernandes" w:date="2023-12-19T12:34:00Z">
        <w:r w:rsidR="00857316" w:rsidRPr="006E6C4F">
          <w:rPr>
            <w:rFonts w:ascii="Arial" w:hAnsi="Arial" w:cs="Arial"/>
          </w:rPr>
          <w:t>s</w:t>
        </w:r>
      </w:ins>
      <w:r w:rsidR="007F67BE" w:rsidRPr="006E6C4F">
        <w:rPr>
          <w:rFonts w:ascii="Arial" w:hAnsi="Arial" w:cs="Arial"/>
        </w:rPr>
        <w:t xml:space="preserve"> </w:t>
      </w:r>
      <w:del w:id="53" w:author="Giselle Fernandes" w:date="2023-12-19T12:34:00Z">
        <w:r w:rsidR="007F67BE" w:rsidRPr="006E6C4F" w:rsidDel="00857316">
          <w:rPr>
            <w:rFonts w:ascii="Arial" w:hAnsi="Arial" w:cs="Arial"/>
          </w:rPr>
          <w:delText>execution learning</w:delText>
        </w:r>
      </w:del>
      <w:r w:rsidR="007F67BE" w:rsidRPr="006E6C4F">
        <w:rPr>
          <w:rFonts w:ascii="Arial" w:hAnsi="Arial" w:cs="Arial"/>
        </w:rPr>
        <w:t xml:space="preserve">. </w:t>
      </w:r>
      <w:del w:id="54" w:author="Zhu, Paula Kaitlyn" w:date="2023-12-19T14:51:00Z">
        <w:r w:rsidR="007F67BE" w:rsidRPr="006E6C4F" w:rsidDel="00B974B9">
          <w:rPr>
            <w:rFonts w:ascii="Arial" w:hAnsi="Arial" w:cs="Arial"/>
          </w:rPr>
          <w:delText xml:space="preserve">To continue this previous line of research during the year </w:delText>
        </w:r>
      </w:del>
      <w:r w:rsidR="007F67BE" w:rsidRPr="006E6C4F">
        <w:rPr>
          <w:rFonts w:ascii="Arial" w:hAnsi="Arial" w:cs="Arial"/>
        </w:rPr>
        <w:t xml:space="preserve">I shall be working with my mentor to elucidate the effect of </w:t>
      </w:r>
      <w:r w:rsidR="004574EF" w:rsidRPr="006E6C4F">
        <w:rPr>
          <w:rFonts w:ascii="Arial" w:hAnsi="Arial" w:cs="Arial"/>
        </w:rPr>
        <w:t>LC</w:t>
      </w:r>
      <w:r w:rsidR="007F67BE" w:rsidRPr="006E6C4F">
        <w:rPr>
          <w:rFonts w:ascii="Arial" w:hAnsi="Arial" w:cs="Arial"/>
        </w:rPr>
        <w:t xml:space="preserve">NE </w:t>
      </w:r>
      <w:r w:rsidR="00F85AF3" w:rsidRPr="006E6C4F">
        <w:rPr>
          <w:rFonts w:ascii="Arial" w:hAnsi="Arial" w:cs="Arial"/>
        </w:rPr>
        <w:t xml:space="preserve">neurons </w:t>
      </w:r>
      <w:r w:rsidR="007F67BE" w:rsidRPr="006E6C4F">
        <w:rPr>
          <w:rFonts w:ascii="Arial" w:hAnsi="Arial" w:cs="Arial"/>
        </w:rPr>
        <w:t xml:space="preserve">in motor learning and </w:t>
      </w:r>
      <w:del w:id="55" w:author="Zhu, Paula Kaitlyn" w:date="2023-12-19T13:53:00Z">
        <w:r w:rsidR="007F67BE" w:rsidRPr="006E6C4F" w:rsidDel="00AF19A3">
          <w:rPr>
            <w:rFonts w:ascii="Arial" w:hAnsi="Arial" w:cs="Arial"/>
          </w:rPr>
          <w:delText>Rett Syndrome</w:delText>
        </w:r>
      </w:del>
      <w:ins w:id="56" w:author="Zhu, Paula Kaitlyn" w:date="2023-12-19T13:53:00Z">
        <w:r w:rsidR="00AF19A3">
          <w:rPr>
            <w:rFonts w:ascii="Arial" w:hAnsi="Arial" w:cs="Arial"/>
          </w:rPr>
          <w:t>RTT</w:t>
        </w:r>
      </w:ins>
      <w:r w:rsidR="007F67BE" w:rsidRPr="006E6C4F">
        <w:rPr>
          <w:rFonts w:ascii="Arial" w:hAnsi="Arial" w:cs="Arial"/>
        </w:rPr>
        <w:t>, specifically in the MC, during a motor learning reinforcement task.</w:t>
      </w:r>
    </w:p>
    <w:p w14:paraId="78B178DF" w14:textId="749B5FFE" w:rsidR="00F626F8" w:rsidRPr="006E6C4F" w:rsidRDefault="00F626F8" w:rsidP="006E6C4F">
      <w:pPr>
        <w:spacing w:after="0" w:line="276" w:lineRule="auto"/>
        <w:jc w:val="both"/>
        <w:rPr>
          <w:rFonts w:ascii="Arial" w:hAnsi="Arial" w:cs="Arial"/>
          <w:u w:val="single"/>
        </w:rPr>
      </w:pPr>
      <w:r w:rsidRPr="006E6C4F">
        <w:rPr>
          <w:rFonts w:ascii="Arial" w:hAnsi="Arial" w:cs="Arial"/>
          <w:u w:val="single"/>
        </w:rPr>
        <w:t xml:space="preserve">Motor </w:t>
      </w:r>
      <w:del w:id="57" w:author="Giselle Fernandes" w:date="2023-12-19T12:36:00Z">
        <w:r w:rsidR="00AC2F17" w:rsidRPr="006E6C4F" w:rsidDel="00857316">
          <w:rPr>
            <w:rFonts w:ascii="Arial" w:hAnsi="Arial" w:cs="Arial"/>
            <w:u w:val="single"/>
          </w:rPr>
          <w:delText>Task Execution</w:delText>
        </w:r>
        <w:r w:rsidRPr="006E6C4F" w:rsidDel="00857316">
          <w:rPr>
            <w:rFonts w:ascii="Arial" w:hAnsi="Arial" w:cs="Arial"/>
            <w:u w:val="single"/>
          </w:rPr>
          <w:delText xml:space="preserve"> </w:delText>
        </w:r>
      </w:del>
      <w:r w:rsidRPr="006E6C4F">
        <w:rPr>
          <w:rFonts w:ascii="Arial" w:hAnsi="Arial" w:cs="Arial"/>
          <w:u w:val="single"/>
        </w:rPr>
        <w:t>Learning in the Motor Cortex</w:t>
      </w:r>
      <w:r w:rsidR="00274AC7" w:rsidRPr="006E6C4F">
        <w:rPr>
          <w:rFonts w:ascii="Arial" w:hAnsi="Arial" w:cs="Arial"/>
          <w:u w:val="single"/>
        </w:rPr>
        <w:t>.</w:t>
      </w:r>
      <w:del w:id="58" w:author="Giselle Fernandes" w:date="2023-12-19T12:40:00Z">
        <w:r w:rsidR="00274AC7" w:rsidRPr="006E6C4F" w:rsidDel="00857316">
          <w:rPr>
            <w:rFonts w:ascii="Arial" w:hAnsi="Arial" w:cs="Arial"/>
          </w:rPr>
          <w:delText xml:space="preserve"> </w:delText>
        </w:r>
        <w:r w:rsidRPr="006E6C4F" w:rsidDel="00857316">
          <w:rPr>
            <w:rFonts w:ascii="Arial" w:hAnsi="Arial" w:cs="Arial"/>
          </w:rPr>
          <w:delText xml:space="preserve">Over training of a specified movement, such as a lever press at a cue tone, motor task movements in mice becomes increasingly stereotyped and </w:delText>
        </w:r>
        <w:r w:rsidR="00802A2C" w:rsidRPr="006E6C4F" w:rsidDel="00857316">
          <w:rPr>
            <w:rFonts w:ascii="Arial" w:hAnsi="Arial" w:cs="Arial"/>
          </w:rPr>
          <w:delText>correlated with decreasing trial-by-trial variability</w:delText>
        </w:r>
      </w:del>
      <w:r w:rsidR="00802A2C" w:rsidRPr="006E6C4F">
        <w:rPr>
          <w:rFonts w:ascii="Arial" w:hAnsi="Arial" w:cs="Arial"/>
        </w:rPr>
        <w:t xml:space="preserve">. </w:t>
      </w:r>
      <w:ins w:id="59" w:author="Giselle Fernandes" w:date="2023-12-19T12:37:00Z">
        <w:r w:rsidR="00857316" w:rsidRPr="006E6C4F">
          <w:rPr>
            <w:rFonts w:ascii="Arial" w:hAnsi="Arial" w:cs="Arial"/>
          </w:rPr>
          <w:t>Goal directed motor movements, such as a lever press in response to a tone, become increasingly stereotyped</w:t>
        </w:r>
      </w:ins>
      <w:ins w:id="60" w:author="Giselle Fernandes" w:date="2023-12-19T12:38:00Z">
        <w:r w:rsidR="00857316" w:rsidRPr="006E6C4F">
          <w:rPr>
            <w:rFonts w:ascii="Arial" w:hAnsi="Arial" w:cs="Arial"/>
          </w:rPr>
          <w:t xml:space="preserve"> in </w:t>
        </w:r>
      </w:ins>
      <w:ins w:id="61" w:author="Giselle Fernandes" w:date="2023-12-19T12:39:00Z">
        <w:r w:rsidR="00857316" w:rsidRPr="006E6C4F">
          <w:rPr>
            <w:rFonts w:ascii="Arial" w:hAnsi="Arial" w:cs="Arial"/>
          </w:rPr>
          <w:t>mice over a training period. Studies have demonstration that training decreases the trial-by-trial variability of these movement, and t</w:t>
        </w:r>
      </w:ins>
      <w:ins w:id="62" w:author="Giselle Fernandes" w:date="2023-12-19T12:40:00Z">
        <w:r w:rsidR="00857316" w:rsidRPr="006E6C4F">
          <w:rPr>
            <w:rFonts w:ascii="Arial" w:hAnsi="Arial" w:cs="Arial"/>
          </w:rPr>
          <w:t xml:space="preserve">hey </w:t>
        </w:r>
      </w:ins>
      <w:del w:id="63" w:author="Giselle Fernandes" w:date="2023-12-19T12:40:00Z">
        <w:r w:rsidR="00802A2C" w:rsidRPr="006E6C4F" w:rsidDel="00857316">
          <w:rPr>
            <w:rFonts w:ascii="Arial" w:hAnsi="Arial" w:cs="Arial"/>
          </w:rPr>
          <w:delText>I</w:delText>
        </w:r>
        <w:r w:rsidRPr="006E6C4F" w:rsidDel="00857316">
          <w:rPr>
            <w:rFonts w:ascii="Arial" w:hAnsi="Arial" w:cs="Arial"/>
          </w:rPr>
          <w:delText>n addition</w:delText>
        </w:r>
        <w:r w:rsidR="00802A2C" w:rsidRPr="006E6C4F" w:rsidDel="00857316">
          <w:rPr>
            <w:rFonts w:ascii="Arial" w:hAnsi="Arial" w:cs="Arial"/>
          </w:rPr>
          <w:delText>, movements</w:delText>
        </w:r>
      </w:del>
      <w:r w:rsidR="00802A2C" w:rsidRPr="006E6C4F">
        <w:rPr>
          <w:rFonts w:ascii="Arial" w:hAnsi="Arial" w:cs="Arial"/>
        </w:rPr>
        <w:t xml:space="preserve"> become</w:t>
      </w:r>
      <w:r w:rsidRPr="006E6C4F">
        <w:rPr>
          <w:rFonts w:ascii="Arial" w:hAnsi="Arial" w:cs="Arial"/>
        </w:rPr>
        <w:t xml:space="preserve"> faster and more temporally compressed</w:t>
      </w:r>
      <w:r w:rsidR="003C095A" w:rsidRPr="006E6C4F">
        <w:rPr>
          <w:rFonts w:ascii="Arial" w:hAnsi="Arial" w:cs="Arial"/>
        </w:rPr>
        <w:t xml:space="preserve"> </w:t>
      </w:r>
      <w:r w:rsidR="003C095A" w:rsidRPr="006E6C4F">
        <w:rPr>
          <w:rFonts w:ascii="Arial" w:hAnsi="Arial" w:cs="Arial"/>
        </w:rPr>
        <w:fldChar w:fldCharType="begin"/>
      </w:r>
      <w:r w:rsidR="003C095A" w:rsidRPr="006E6C4F">
        <w:rPr>
          <w:rFonts w:ascii="Arial" w:hAnsi="Arial" w:cs="Arial"/>
        </w:rPr>
        <w:instrText xml:space="preserve"> ADDIN ZOTERO_ITEM CSL_CITATION {"citationID":"0mVkOeq2","properties":{"formattedCitation":"(Peters et al., 2014)","plainCitation":"(Peters et al., 2014)","noteIndex":0},"citationItems":[{"id":2389,"uris":["http://zotero.org/users/11555251/items/SIIKAV5Y"],"itemData":{"id":2389,"type":"article-journal","container-title":"Nature","DOI":"10.1038/nature13235","ISSN":"0028-0836, 1476-4687","issue":"7504","journalAbbreviation":"Nature","language":"en","page":"263-267","source":"DOI.org (Crossref)","title":"Emergence of reproducible spatiotemporal activity during motor learning","volume":"510","author":[{"family":"Peters","given":"Andrew J."},{"family":"Chen","given":"Simon X."},{"family":"Komiyama","given":"Takaki"}],"issued":{"date-parts":[["2014",6]]}}}],"schema":"https://github.com/citation-style-language/schema/raw/master/csl-citation.json"} </w:instrText>
      </w:r>
      <w:r w:rsidR="003C095A" w:rsidRPr="006E6C4F">
        <w:rPr>
          <w:rFonts w:ascii="Arial" w:hAnsi="Arial" w:cs="Arial"/>
        </w:rPr>
        <w:fldChar w:fldCharType="separate"/>
      </w:r>
      <w:r w:rsidR="003C095A" w:rsidRPr="006E6C4F">
        <w:rPr>
          <w:rFonts w:ascii="Arial" w:hAnsi="Arial" w:cs="Arial"/>
          <w:noProof/>
        </w:rPr>
        <w:t>(Peters et al., 2014)</w:t>
      </w:r>
      <w:r w:rsidR="003C095A" w:rsidRPr="006E6C4F">
        <w:rPr>
          <w:rFonts w:ascii="Arial" w:hAnsi="Arial" w:cs="Arial"/>
        </w:rPr>
        <w:fldChar w:fldCharType="end"/>
      </w:r>
      <w:r w:rsidRPr="006E6C4F">
        <w:rPr>
          <w:rFonts w:ascii="Arial" w:hAnsi="Arial" w:cs="Arial"/>
        </w:rPr>
        <w:t xml:space="preserve">. </w:t>
      </w:r>
      <w:r w:rsidR="003C095A" w:rsidRPr="006E6C4F">
        <w:rPr>
          <w:rFonts w:ascii="Arial" w:hAnsi="Arial" w:cs="Arial"/>
        </w:rPr>
        <w:t xml:space="preserve">A similar pattern is reflected in </w:t>
      </w:r>
      <w:del w:id="64" w:author="Zhu, Paula Kaitlyn" w:date="2023-12-19T13:53:00Z">
        <w:r w:rsidR="00C6257A" w:rsidRPr="006E6C4F" w:rsidDel="006C31EF">
          <w:rPr>
            <w:rFonts w:ascii="Arial" w:hAnsi="Arial" w:cs="Arial"/>
          </w:rPr>
          <w:delText>motor cortex (MC)</w:delText>
        </w:r>
      </w:del>
      <w:ins w:id="65" w:author="Zhu, Paula Kaitlyn" w:date="2023-12-19T13:53:00Z">
        <w:r w:rsidR="006C31EF">
          <w:rPr>
            <w:rFonts w:ascii="Arial" w:hAnsi="Arial" w:cs="Arial"/>
          </w:rPr>
          <w:t>MC</w:t>
        </w:r>
      </w:ins>
      <w:r w:rsidR="00C6257A" w:rsidRPr="006E6C4F">
        <w:rPr>
          <w:rFonts w:ascii="Arial" w:hAnsi="Arial" w:cs="Arial"/>
        </w:rPr>
        <w:t xml:space="preserve"> </w:t>
      </w:r>
      <w:r w:rsidR="00891AD6" w:rsidRPr="006E6C4F">
        <w:rPr>
          <w:rFonts w:ascii="Arial" w:hAnsi="Arial" w:cs="Arial"/>
        </w:rPr>
        <w:t>neural activity</w:t>
      </w:r>
      <w:r w:rsidR="00834B26" w:rsidRPr="006E6C4F">
        <w:rPr>
          <w:rFonts w:ascii="Arial" w:hAnsi="Arial" w:cs="Arial"/>
        </w:rPr>
        <w:t>, with activity onsets of movement-</w:t>
      </w:r>
      <w:r w:rsidR="004804AA" w:rsidRPr="006E6C4F">
        <w:rPr>
          <w:rFonts w:ascii="Arial" w:hAnsi="Arial" w:cs="Arial"/>
        </w:rPr>
        <w:t>related</w:t>
      </w:r>
      <w:r w:rsidR="00834B26" w:rsidRPr="006E6C4F">
        <w:rPr>
          <w:rFonts w:ascii="Arial" w:hAnsi="Arial" w:cs="Arial"/>
        </w:rPr>
        <w:t xml:space="preserve"> </w:t>
      </w:r>
      <w:r w:rsidR="00C5322E" w:rsidRPr="006E6C4F">
        <w:rPr>
          <w:rFonts w:ascii="Arial" w:hAnsi="Arial" w:cs="Arial"/>
        </w:rPr>
        <w:t xml:space="preserve">excitatory </w:t>
      </w:r>
      <w:r w:rsidR="00834B26" w:rsidRPr="006E6C4F">
        <w:rPr>
          <w:rFonts w:ascii="Arial" w:hAnsi="Arial" w:cs="Arial"/>
        </w:rPr>
        <w:t xml:space="preserve">neurons </w:t>
      </w:r>
      <w:r w:rsidR="00891AD6" w:rsidRPr="006E6C4F">
        <w:rPr>
          <w:rFonts w:ascii="Arial" w:hAnsi="Arial" w:cs="Arial"/>
        </w:rPr>
        <w:t>arriving earlier and overall sequential activation patterns being temporally compressed</w:t>
      </w:r>
      <w:r w:rsidR="0044078F" w:rsidRPr="006E6C4F">
        <w:rPr>
          <w:rFonts w:ascii="Arial" w:hAnsi="Arial" w:cs="Arial"/>
        </w:rPr>
        <w:t xml:space="preserve"> </w:t>
      </w:r>
      <w:r w:rsidR="00933C00" w:rsidRPr="006E6C4F">
        <w:rPr>
          <w:rFonts w:ascii="Arial" w:hAnsi="Arial" w:cs="Arial"/>
        </w:rPr>
        <w:fldChar w:fldCharType="begin"/>
      </w:r>
      <w:r w:rsidR="00933C00" w:rsidRPr="006E6C4F">
        <w:rPr>
          <w:rFonts w:ascii="Arial" w:hAnsi="Arial" w:cs="Arial"/>
        </w:rPr>
        <w:instrText xml:space="preserve"> ADDIN ZOTERO_ITEM CSL_CITATION {"citationID":"dYsANDeQ","properties":{"formattedCitation":"(Makino et al., 2017; Peters et al., 2014)","plainCitation":"(Makino et al., 2017; Peters et al., 2014)","noteIndex":0},"citationItems":[{"id":2386,"uris":["http://zotero.org/users/11555251/items/R4HMMPQQ"],"itemData":{"id":2386,"type":"article-journal","container-title":"Neuron","DOI":"10.1016/j.neuron.2017.04.015","ISSN":"08966273","issue":"4","journalAbbreviation":"Neuron","language":"en","page":"880-890.e8","source":"DOI.org (Crossref)","title":"Transformation of Cortex-wide Emergent Properties during Motor Learning","volume":"94","author":[{"family":"Makino","given":"Hiroshi"},{"family":"Ren","given":"Chi"},{"family":"Liu","given":"Haixin"},{"family":"Kim","given":"An Na"},{"family":"Kondapaneni","given":"Neehar"},{"family":"Liu","given":"Xin"},{"family":"Kuzum","given":"Duygu"},{"family":"Komiyama","given":"Takaki"}],"issued":{"date-parts":[["2017",5]]}}},{"id":2389,"uris":["http://zotero.org/users/11555251/items/SIIKAV5Y"],"itemData":{"id":2389,"type":"article-journal","container-title":"Nature","DOI":"10.1038/nature13235","ISSN":"0028-0836, 1476-4687","issue":"7504","journalAbbreviation":"Nature","language":"en","page":"263-267","source":"DOI.org (Crossref)","title":"Emergence of reproducible spatiotemporal activity during motor learning","volume":"510","author":[{"family":"Peters","given":"Andrew J."},{"family":"Chen","given":"Simon X."},{"family":"Komiyama","given":"Takaki"}],"issued":{"date-parts":[["2014",6]]}}}],"schema":"https://github.com/citation-style-language/schema/raw/master/csl-citation.json"} </w:instrText>
      </w:r>
      <w:r w:rsidR="00933C00" w:rsidRPr="006E6C4F">
        <w:rPr>
          <w:rFonts w:ascii="Arial" w:hAnsi="Arial" w:cs="Arial"/>
        </w:rPr>
        <w:fldChar w:fldCharType="separate"/>
      </w:r>
      <w:r w:rsidR="00933C00" w:rsidRPr="006E6C4F">
        <w:rPr>
          <w:rFonts w:ascii="Arial" w:hAnsi="Arial" w:cs="Arial"/>
          <w:noProof/>
        </w:rPr>
        <w:t>(Makino et al., 2017; Peters et al., 2014)</w:t>
      </w:r>
      <w:r w:rsidR="00933C00" w:rsidRPr="006E6C4F">
        <w:rPr>
          <w:rFonts w:ascii="Arial" w:hAnsi="Arial" w:cs="Arial"/>
        </w:rPr>
        <w:fldChar w:fldCharType="end"/>
      </w:r>
      <w:r w:rsidR="00891AD6" w:rsidRPr="006E6C4F">
        <w:rPr>
          <w:rFonts w:ascii="Arial" w:hAnsi="Arial" w:cs="Arial"/>
        </w:rPr>
        <w:t>.</w:t>
      </w:r>
      <w:r w:rsidR="00734BB5" w:rsidRPr="006E6C4F">
        <w:rPr>
          <w:rFonts w:ascii="Arial" w:hAnsi="Arial" w:cs="Arial"/>
        </w:rPr>
        <w:t xml:space="preserve"> </w:t>
      </w:r>
      <w:r w:rsidR="00EB644E" w:rsidRPr="006E6C4F">
        <w:rPr>
          <w:rFonts w:ascii="Arial" w:hAnsi="Arial" w:cs="Arial"/>
        </w:rPr>
        <w:t xml:space="preserve">Likewise, excitatory, although not inhibitory, neurons showed higher dynamism and larger, more variable populations of distinct neurons recruited across trials during initial learning </w:t>
      </w:r>
      <w:r w:rsidR="00EB644E" w:rsidRPr="006E6C4F">
        <w:rPr>
          <w:rFonts w:ascii="Arial" w:hAnsi="Arial" w:cs="Arial"/>
        </w:rPr>
        <w:fldChar w:fldCharType="begin"/>
      </w:r>
      <w:r w:rsidR="00EB644E" w:rsidRPr="006E6C4F">
        <w:rPr>
          <w:rFonts w:ascii="Arial" w:hAnsi="Arial" w:cs="Arial"/>
        </w:rPr>
        <w:instrText xml:space="preserve"> ADDIN ZOTERO_ITEM CSL_CITATION {"citationID":"X5U29f7J","properties":{"formattedCitation":"(Peters et al., 2014)","plainCitation":"(Peters et al., 2014)","noteIndex":0},"citationItems":[{"id":2389,"uris":["http://zotero.org/users/11555251/items/SIIKAV5Y"],"itemData":{"id":2389,"type":"article-journal","container-title":"Nature","DOI":"10.1038/nature13235","ISSN":"0028-0836, 1476-4687","issue":"7504","journalAbbreviation":"Nature","language":"en","page":"263-267","source":"DOI.org (Crossref)","title":"Emergence of reproducible spatiotemporal activity during motor learning","volume":"510","author":[{"family":"Peters","given":"Andrew J."},{"family":"Chen","given":"Simon X."},{"family":"Komiyama","given":"Takaki"}],"issued":{"date-parts":[["2014",6]]}}}],"schema":"https://github.com/citation-style-language/schema/raw/master/csl-citation.json"} </w:instrText>
      </w:r>
      <w:r w:rsidR="00EB644E" w:rsidRPr="006E6C4F">
        <w:rPr>
          <w:rFonts w:ascii="Arial" w:hAnsi="Arial" w:cs="Arial"/>
        </w:rPr>
        <w:fldChar w:fldCharType="separate"/>
      </w:r>
      <w:r w:rsidR="00EB644E" w:rsidRPr="006E6C4F">
        <w:rPr>
          <w:rFonts w:ascii="Arial" w:hAnsi="Arial" w:cs="Arial"/>
          <w:noProof/>
        </w:rPr>
        <w:t>(Peters et al., 2014)</w:t>
      </w:r>
      <w:r w:rsidR="00EB644E" w:rsidRPr="006E6C4F">
        <w:rPr>
          <w:rFonts w:ascii="Arial" w:hAnsi="Arial" w:cs="Arial"/>
        </w:rPr>
        <w:fldChar w:fldCharType="end"/>
      </w:r>
      <w:r w:rsidR="00EB644E" w:rsidRPr="006E6C4F">
        <w:rPr>
          <w:rFonts w:ascii="Arial" w:hAnsi="Arial" w:cs="Arial"/>
        </w:rPr>
        <w:t xml:space="preserve">. </w:t>
      </w:r>
      <w:r w:rsidR="00C82ACE" w:rsidRPr="006E6C4F">
        <w:rPr>
          <w:rFonts w:ascii="Arial" w:hAnsi="Arial" w:cs="Arial"/>
        </w:rPr>
        <w:t>In</w:t>
      </w:r>
      <w:r w:rsidR="00941E82" w:rsidRPr="006E6C4F">
        <w:rPr>
          <w:rFonts w:ascii="Arial" w:hAnsi="Arial" w:cs="Arial"/>
        </w:rPr>
        <w:t xml:space="preserve"> motor learning</w:t>
      </w:r>
      <w:r w:rsidR="00EB644E" w:rsidRPr="006E6C4F">
        <w:rPr>
          <w:rFonts w:ascii="Arial" w:hAnsi="Arial" w:cs="Arial"/>
        </w:rPr>
        <w:t xml:space="preserve">, </w:t>
      </w:r>
      <w:r w:rsidR="008D2A56" w:rsidRPr="006E6C4F">
        <w:rPr>
          <w:rFonts w:ascii="Arial" w:hAnsi="Arial" w:cs="Arial"/>
        </w:rPr>
        <w:t xml:space="preserve">mice </w:t>
      </w:r>
      <w:r w:rsidR="00941E82" w:rsidRPr="006E6C4F">
        <w:rPr>
          <w:rFonts w:ascii="Arial" w:hAnsi="Arial" w:cs="Arial"/>
        </w:rPr>
        <w:t>reassociate neuron</w:t>
      </w:r>
      <w:r w:rsidR="00C470E5" w:rsidRPr="006E6C4F">
        <w:rPr>
          <w:rFonts w:ascii="Arial" w:hAnsi="Arial" w:cs="Arial"/>
        </w:rPr>
        <w:t xml:space="preserve"> </w:t>
      </w:r>
      <w:r w:rsidR="00941E82" w:rsidRPr="006E6C4F">
        <w:rPr>
          <w:rFonts w:ascii="Arial" w:hAnsi="Arial" w:cs="Arial"/>
        </w:rPr>
        <w:t>activation</w:t>
      </w:r>
      <w:r w:rsidR="00C470E5" w:rsidRPr="006E6C4F">
        <w:rPr>
          <w:rFonts w:ascii="Arial" w:hAnsi="Arial" w:cs="Arial"/>
        </w:rPr>
        <w:t xml:space="preserve"> patterns</w:t>
      </w:r>
      <w:r w:rsidR="004A519C" w:rsidRPr="006E6C4F">
        <w:rPr>
          <w:rFonts w:ascii="Arial" w:hAnsi="Arial" w:cs="Arial"/>
        </w:rPr>
        <w:t xml:space="preserve"> to updated movements</w:t>
      </w:r>
      <w:r w:rsidR="00F259CB" w:rsidRPr="006E6C4F">
        <w:rPr>
          <w:rFonts w:ascii="Arial" w:hAnsi="Arial" w:cs="Arial"/>
        </w:rPr>
        <w:t xml:space="preserve"> </w:t>
      </w:r>
      <w:r w:rsidR="0093210C" w:rsidRPr="006E6C4F">
        <w:rPr>
          <w:rFonts w:ascii="Arial" w:hAnsi="Arial" w:cs="Arial"/>
        </w:rPr>
        <w:fldChar w:fldCharType="begin"/>
      </w:r>
      <w:r w:rsidR="0093210C" w:rsidRPr="006E6C4F">
        <w:rPr>
          <w:rFonts w:ascii="Arial" w:hAnsi="Arial" w:cs="Arial"/>
        </w:rPr>
        <w:instrText xml:space="preserve"> ADDIN ZOTERO_ITEM CSL_CITATION {"citationID":"FgMxSlAt","properties":{"formattedCitation":"(Sun et al., 2022)","plainCitation":"(Sun et al., 2022)","noteIndex":0},"citationItems":[{"id":2435,"uris":["http://zotero.org/users/11555251/items/Y8GEA4CS"],"itemData":{"id":2435,"type":"article-journal","container-title":"Nature","DOI":"10.1038/s41586-021-04329-x","ISSN":"0028-0836, 1476-4687","issue":"7896","journalAbbreviation":"Nature","language":"en","page":"274-279","source":"DOI.org (Crossref)","title":"Cortical preparatory activity indexes learned motor memories","volume":"602","author":[{"family":"Sun","given":"Xulu"},{"family":"O’Shea","given":"Daniel J."},{"family":"Golub","given":"Matthew D."},{"family":"Trautmann","given":"Eric M."},{"family":"Vyas","given":"Saurabh"},{"family":"Ryu","given":"Stephen I."},{"family":"Shenoy","given":"Krishna V."}],"issued":{"date-parts":[["2022",2,10]]}}}],"schema":"https://github.com/citation-style-language/schema/raw/master/csl-citation.json"} </w:instrText>
      </w:r>
      <w:r w:rsidR="0093210C" w:rsidRPr="006E6C4F">
        <w:rPr>
          <w:rFonts w:ascii="Arial" w:hAnsi="Arial" w:cs="Arial"/>
        </w:rPr>
        <w:fldChar w:fldCharType="separate"/>
      </w:r>
      <w:r w:rsidR="0093210C" w:rsidRPr="006E6C4F">
        <w:rPr>
          <w:rFonts w:ascii="Arial" w:hAnsi="Arial" w:cs="Arial"/>
          <w:noProof/>
        </w:rPr>
        <w:t>(Sun et al., 2022)</w:t>
      </w:r>
      <w:r w:rsidR="0093210C" w:rsidRPr="006E6C4F">
        <w:rPr>
          <w:rFonts w:ascii="Arial" w:hAnsi="Arial" w:cs="Arial"/>
        </w:rPr>
        <w:fldChar w:fldCharType="end"/>
      </w:r>
      <w:r w:rsidR="004A519C" w:rsidRPr="006E6C4F">
        <w:rPr>
          <w:rFonts w:ascii="Arial" w:hAnsi="Arial" w:cs="Arial"/>
        </w:rPr>
        <w:t>.</w:t>
      </w:r>
      <w:r w:rsidR="00941E82" w:rsidRPr="006E6C4F">
        <w:rPr>
          <w:rFonts w:ascii="Arial" w:hAnsi="Arial" w:cs="Arial"/>
        </w:rPr>
        <w:t xml:space="preserve"> </w:t>
      </w:r>
      <w:r w:rsidR="009973CE" w:rsidRPr="006E6C4F">
        <w:rPr>
          <w:rFonts w:ascii="Arial" w:hAnsi="Arial" w:cs="Arial"/>
        </w:rPr>
        <w:t>E</w:t>
      </w:r>
      <w:r w:rsidR="00724786" w:rsidRPr="006E6C4F">
        <w:rPr>
          <w:rFonts w:ascii="Arial" w:hAnsi="Arial" w:cs="Arial"/>
        </w:rPr>
        <w:t>xpert</w:t>
      </w:r>
      <w:r w:rsidR="003B209F" w:rsidRPr="006E6C4F">
        <w:rPr>
          <w:rFonts w:ascii="Arial" w:hAnsi="Arial" w:cs="Arial"/>
        </w:rPr>
        <w:t xml:space="preserve"> mice </w:t>
      </w:r>
      <w:r w:rsidR="00AB44E3" w:rsidRPr="006E6C4F">
        <w:rPr>
          <w:rFonts w:ascii="Arial" w:hAnsi="Arial" w:cs="Arial"/>
        </w:rPr>
        <w:t xml:space="preserve">ultimately </w:t>
      </w:r>
      <w:r w:rsidR="008D2A56" w:rsidRPr="006E6C4F">
        <w:rPr>
          <w:rFonts w:ascii="Arial" w:hAnsi="Arial" w:cs="Arial"/>
        </w:rPr>
        <w:t xml:space="preserve">develop </w:t>
      </w:r>
      <w:r w:rsidR="00E42863" w:rsidRPr="006E6C4F">
        <w:rPr>
          <w:rFonts w:ascii="Arial" w:hAnsi="Arial" w:cs="Arial"/>
        </w:rPr>
        <w:t xml:space="preserve">reliable, </w:t>
      </w:r>
      <w:r w:rsidR="008D2A56" w:rsidRPr="006E6C4F">
        <w:rPr>
          <w:rFonts w:ascii="Arial" w:hAnsi="Arial" w:cs="Arial"/>
        </w:rPr>
        <w:t xml:space="preserve">attractor-like activation sequences of </w:t>
      </w:r>
      <w:r w:rsidR="00F15066" w:rsidRPr="006E6C4F">
        <w:rPr>
          <w:rFonts w:ascii="Arial" w:hAnsi="Arial" w:cs="Arial"/>
        </w:rPr>
        <w:t>a</w:t>
      </w:r>
      <w:r w:rsidR="00300BD4" w:rsidRPr="006E6C4F">
        <w:rPr>
          <w:rFonts w:ascii="Arial" w:hAnsi="Arial" w:cs="Arial"/>
        </w:rPr>
        <w:t xml:space="preserve"> </w:t>
      </w:r>
      <w:r w:rsidR="00F15066" w:rsidRPr="006E6C4F">
        <w:rPr>
          <w:rFonts w:ascii="Arial" w:hAnsi="Arial" w:cs="Arial"/>
        </w:rPr>
        <w:t>consistent population of</w:t>
      </w:r>
      <w:r w:rsidR="008D2A56" w:rsidRPr="006E6C4F">
        <w:rPr>
          <w:rFonts w:ascii="Arial" w:hAnsi="Arial" w:cs="Arial"/>
        </w:rPr>
        <w:t xml:space="preserve"> neurons</w:t>
      </w:r>
      <w:r w:rsidR="00C84E92" w:rsidRPr="006E6C4F">
        <w:rPr>
          <w:rFonts w:ascii="Arial" w:hAnsi="Arial" w:cs="Arial"/>
        </w:rPr>
        <w:t xml:space="preserve"> </w:t>
      </w:r>
      <w:r w:rsidR="00F00921" w:rsidRPr="006E6C4F">
        <w:rPr>
          <w:rFonts w:ascii="Arial" w:hAnsi="Arial" w:cs="Arial"/>
        </w:rPr>
        <w:fldChar w:fldCharType="begin"/>
      </w:r>
      <w:r w:rsidR="00116436" w:rsidRPr="006E6C4F">
        <w:rPr>
          <w:rFonts w:ascii="Arial" w:hAnsi="Arial" w:cs="Arial"/>
        </w:rPr>
        <w:instrText xml:space="preserve"> ADDIN ZOTERO_ITEM CSL_CITATION {"citationID":"0bdV8N8h","properties":{"formattedCitation":"(Jensen et al., 2022; Recanatesi et al., 2022)","plainCitation":"(Jensen et al., 2022; Recanatesi et al., 2022)","noteIndex":0},"citationItems":[{"id":2434,"uris":["http://zotero.org/users/11555251/items/XUU5JR94"],"itemData":{"id":2434,"type":"article-journal","container-title":"Nature Neuroscience","DOI":"10.1038/s41593-022-01194-3","ISSN":"1097-6256, 1546-1726","issue":"12","journalAbbreviation":"Nat Neurosci","language":"en","page":"1664-1674","source":"DOI.org (Crossref)","title":"Long-term stability of single neuron activity in the motor system","volume":"25","author":[{"family":"Jensen","given":"Kristopher T."},{"family":"Kadmon Harpaz","given":"Naama"},{"family":"Dhawale","given":"Ashesh K."},{"family":"Wolff","given":"Steffen B. E."},{"family":"Ölveczky","given":"Bence P."}],"issued":{"date-parts":[["2022",12]]}}},{"id":2431,"uris":["http://zotero.org/users/11555251/items/V3LK3ZAL"],"itemData":{"id":2431,"type":"article-journal","container-title":"Neuron","DOI":"10.1016/j.neuron.2021.10.011","ISSN":"08966273","issue":"1","journalAbbreviation":"Neuron","language":"en","page":"139-153.e9","source":"DOI.org (Crossref)","title":"Metastable attractors explain the variable timing of stable behavioral action sequences","volume":"110","author":[{"family":"Recanatesi","given":"Stefano"},{"family":"Pereira-Obilinovic","given":"Ulises"},{"family":"Murakami","given":"Masayoshi"},{"family":"Mainen","given":"Zachary"},{"family":"Mazzucato","given":"Luca"}],"issued":{"date-parts":[["2022",1]]}}}],"schema":"https://github.com/citation-style-language/schema/raw/master/csl-citation.json"} </w:instrText>
      </w:r>
      <w:r w:rsidR="00F00921" w:rsidRPr="006E6C4F">
        <w:rPr>
          <w:rFonts w:ascii="Arial" w:hAnsi="Arial" w:cs="Arial"/>
        </w:rPr>
        <w:fldChar w:fldCharType="separate"/>
      </w:r>
      <w:r w:rsidR="00116436" w:rsidRPr="006E6C4F">
        <w:rPr>
          <w:rFonts w:ascii="Arial" w:hAnsi="Arial" w:cs="Arial"/>
          <w:noProof/>
        </w:rPr>
        <w:t>(Jensen et al., 2022; Recanatesi et al., 2022)</w:t>
      </w:r>
      <w:r w:rsidR="00F00921" w:rsidRPr="006E6C4F">
        <w:rPr>
          <w:rFonts w:ascii="Arial" w:hAnsi="Arial" w:cs="Arial"/>
        </w:rPr>
        <w:fldChar w:fldCharType="end"/>
      </w:r>
      <w:r w:rsidR="008D2A56" w:rsidRPr="006E6C4F">
        <w:rPr>
          <w:rFonts w:ascii="Arial" w:hAnsi="Arial" w:cs="Arial"/>
        </w:rPr>
        <w:t xml:space="preserve">. </w:t>
      </w:r>
      <w:r w:rsidR="001308DA" w:rsidRPr="006E6C4F">
        <w:rPr>
          <w:rFonts w:ascii="Arial" w:hAnsi="Arial" w:cs="Arial"/>
        </w:rPr>
        <w:t>Th</w:t>
      </w:r>
      <w:r w:rsidR="00C3158D" w:rsidRPr="006E6C4F">
        <w:rPr>
          <w:rFonts w:ascii="Arial" w:hAnsi="Arial" w:cs="Arial"/>
        </w:rPr>
        <w:t xml:space="preserve">is </w:t>
      </w:r>
      <w:r w:rsidR="008D2A56" w:rsidRPr="006E6C4F">
        <w:rPr>
          <w:rFonts w:ascii="Arial" w:hAnsi="Arial" w:cs="Arial"/>
        </w:rPr>
        <w:t>learning is thought</w:t>
      </w:r>
      <w:r w:rsidR="001308DA" w:rsidRPr="006E6C4F">
        <w:rPr>
          <w:rFonts w:ascii="Arial" w:hAnsi="Arial" w:cs="Arial"/>
        </w:rPr>
        <w:t xml:space="preserve"> to result from p</w:t>
      </w:r>
      <w:r w:rsidR="00185643" w:rsidRPr="006E6C4F">
        <w:rPr>
          <w:rFonts w:ascii="Arial" w:hAnsi="Arial" w:cs="Arial"/>
        </w:rPr>
        <w:t>lasticity and potentiation</w:t>
      </w:r>
      <w:r w:rsidR="001308DA" w:rsidRPr="006E6C4F">
        <w:rPr>
          <w:rFonts w:ascii="Arial" w:hAnsi="Arial" w:cs="Arial"/>
        </w:rPr>
        <w:t xml:space="preserve"> of functional</w:t>
      </w:r>
      <w:r w:rsidR="006113AF" w:rsidRPr="006E6C4F">
        <w:rPr>
          <w:rFonts w:ascii="Arial" w:hAnsi="Arial" w:cs="Arial"/>
        </w:rPr>
        <w:t>, motor-ta</w:t>
      </w:r>
      <w:r w:rsidR="003631A1" w:rsidRPr="006E6C4F">
        <w:rPr>
          <w:rFonts w:ascii="Arial" w:hAnsi="Arial" w:cs="Arial"/>
        </w:rPr>
        <w:t>s</w:t>
      </w:r>
      <w:r w:rsidR="006113AF" w:rsidRPr="006E6C4F">
        <w:rPr>
          <w:rFonts w:ascii="Arial" w:hAnsi="Arial" w:cs="Arial"/>
        </w:rPr>
        <w:t>k related</w:t>
      </w:r>
      <w:r w:rsidR="001308DA" w:rsidRPr="006E6C4F">
        <w:rPr>
          <w:rFonts w:ascii="Arial" w:hAnsi="Arial" w:cs="Arial"/>
        </w:rPr>
        <w:t xml:space="preserve"> neuronal ensembles</w:t>
      </w:r>
      <w:r w:rsidR="00180C9D" w:rsidRPr="006E6C4F">
        <w:rPr>
          <w:rFonts w:ascii="Arial" w:hAnsi="Arial" w:cs="Arial"/>
        </w:rPr>
        <w:t xml:space="preserve"> </w:t>
      </w:r>
      <w:r w:rsidR="001308DA" w:rsidRPr="006E6C4F">
        <w:rPr>
          <w:rFonts w:ascii="Arial" w:hAnsi="Arial" w:cs="Arial"/>
        </w:rPr>
        <w:t>in the MC</w:t>
      </w:r>
      <w:r w:rsidR="00C306E9" w:rsidRPr="006E6C4F">
        <w:rPr>
          <w:rFonts w:ascii="Arial" w:hAnsi="Arial" w:cs="Arial"/>
        </w:rPr>
        <w:t xml:space="preserve"> </w:t>
      </w:r>
      <w:r w:rsidR="00C306E9" w:rsidRPr="006E6C4F">
        <w:rPr>
          <w:rFonts w:ascii="Arial" w:hAnsi="Arial" w:cs="Arial"/>
        </w:rPr>
        <w:fldChar w:fldCharType="begin"/>
      </w:r>
      <w:r w:rsidR="00D91573" w:rsidRPr="006E6C4F">
        <w:rPr>
          <w:rFonts w:ascii="Arial" w:hAnsi="Arial" w:cs="Arial"/>
        </w:rPr>
        <w:instrText xml:space="preserve"> ADDIN ZOTERO_ITEM CSL_CITATION {"citationID":"T7LrrNPD","properties":{"formattedCitation":"(Bacmeister et al., 2022; Hedrick et al., 2022)","plainCitation":"(Bacmeister et al., 2022; Hedrick et al., 2022)","noteIndex":0},"citationItems":[{"id":2422,"uris":["http://zotero.org/users/11555251/items/LZFD8TYP"],"itemData":{"id":2422,"type":"article-journal","container-title":"Nature Neuroscience","DOI":"10.1038/s41593-022-01169-4","ISSN":"1097-6256, 1546-1726","issue":"10","journalAbbreviation":"Nat Neurosci","language":"en","page":"1300-1313","source":"DOI.org (Crossref)","title":"Motor learning drives dynamic patterns of intermittent myelination on learning-activated axons","volume":"25","author":[{"family":"Bacmeister","given":"Clara M."},{"family":"Huang","given":"Rongchen"},{"family":"Osso","given":"Lindsay A."},{"family":"Thornton","given":"Michael A."},{"family":"Conant","given":"Lauren"},{"family":"Chavez","given":"Anthony R."},{"family":"Poleg-Polsky","given":"Alon"},{"family":"Hughes","given":"Ethan G."}],"issued":{"date-parts":[["2022",10]]}}},{"id":2390,"uris":["http://zotero.org/users/11555251/items/7FBGUUVZ"],"itemData":{"id":2390,"type":"article-journal","container-title":"Nature Neuroscience","DOI":"10.1038/s41593-022-01086-6","ISSN":"1097-6256, 1546-1726","issue":"6","journalAbbreviation":"Nat Neurosci","language":"en","page":"726-737","source":"DOI.org (Crossref)","title":"Learning binds new inputs into functional synaptic clusters via spinogenesis","volume":"25","author":[{"family":"Hedrick","given":"Nathan G."},{"family":"Lu","given":"Zhongmin"},{"family":"Bushong","given":"Eric"},{"family":"Singhi","given":"Surbhi"},{"family":"Nguyen","given":"Peter"},{"family":"Magaña","given":"Yessenia"},{"family":"Jilani","given":"Sayyed"},{"family":"Lim","given":"Byung Kook"},{"family":"Ellisman","given":"Mark"},{"family":"Komiyama","given":"Takaki"}],"issued":{"date-parts":[["2022",6]]}}}],"schema":"https://github.com/citation-style-language/schema/raw/master/csl-citation.json"} </w:instrText>
      </w:r>
      <w:r w:rsidR="00C306E9" w:rsidRPr="006E6C4F">
        <w:rPr>
          <w:rFonts w:ascii="Arial" w:hAnsi="Arial" w:cs="Arial"/>
        </w:rPr>
        <w:fldChar w:fldCharType="separate"/>
      </w:r>
      <w:r w:rsidR="00D91573" w:rsidRPr="006E6C4F">
        <w:rPr>
          <w:rFonts w:ascii="Arial" w:hAnsi="Arial" w:cs="Arial"/>
          <w:noProof/>
        </w:rPr>
        <w:t>(Bacmeister et al., 2022; Hedrick et al., 2022)</w:t>
      </w:r>
      <w:r w:rsidR="00C306E9" w:rsidRPr="006E6C4F">
        <w:rPr>
          <w:rFonts w:ascii="Arial" w:hAnsi="Arial" w:cs="Arial"/>
        </w:rPr>
        <w:fldChar w:fldCharType="end"/>
      </w:r>
      <w:r w:rsidR="001308DA" w:rsidRPr="006E6C4F">
        <w:rPr>
          <w:rFonts w:ascii="Arial" w:hAnsi="Arial" w:cs="Arial"/>
        </w:rPr>
        <w:t xml:space="preserve">. </w:t>
      </w:r>
    </w:p>
    <w:p w14:paraId="2E4834FB" w14:textId="0CDEC438" w:rsidR="00EA0039" w:rsidRPr="006E6C4F" w:rsidRDefault="00F626F8" w:rsidP="006E6C4F">
      <w:pPr>
        <w:spacing w:after="0" w:line="276" w:lineRule="auto"/>
        <w:jc w:val="both"/>
        <w:rPr>
          <w:rFonts w:ascii="Arial" w:hAnsi="Arial" w:cs="Arial"/>
        </w:rPr>
      </w:pPr>
      <w:r w:rsidRPr="006E6C4F">
        <w:rPr>
          <w:rFonts w:ascii="Arial" w:hAnsi="Arial" w:cs="Arial"/>
          <w:u w:val="single"/>
        </w:rPr>
        <w:t>Locus Coeruleus and</w:t>
      </w:r>
      <w:r w:rsidR="003E6F4C" w:rsidRPr="006E6C4F">
        <w:rPr>
          <w:rFonts w:ascii="Arial" w:hAnsi="Arial" w:cs="Arial"/>
          <w:u w:val="single"/>
        </w:rPr>
        <w:t xml:space="preserve"> Motor Task</w:t>
      </w:r>
      <w:r w:rsidR="002868B2" w:rsidRPr="006E6C4F">
        <w:rPr>
          <w:rFonts w:ascii="Arial" w:hAnsi="Arial" w:cs="Arial"/>
          <w:u w:val="single"/>
        </w:rPr>
        <w:t xml:space="preserve"> </w:t>
      </w:r>
      <w:r w:rsidR="00EA7C17" w:rsidRPr="006E6C4F">
        <w:rPr>
          <w:rFonts w:ascii="Arial" w:hAnsi="Arial" w:cs="Arial"/>
          <w:u w:val="single"/>
        </w:rPr>
        <w:t>Learning</w:t>
      </w:r>
      <w:r w:rsidR="00274AC7" w:rsidRPr="006E6C4F">
        <w:rPr>
          <w:rFonts w:ascii="Arial" w:hAnsi="Arial" w:cs="Arial"/>
          <w:u w:val="single"/>
        </w:rPr>
        <w:t>.</w:t>
      </w:r>
      <w:r w:rsidR="00274AC7" w:rsidRPr="006E6C4F">
        <w:rPr>
          <w:rFonts w:ascii="Arial" w:hAnsi="Arial" w:cs="Arial"/>
        </w:rPr>
        <w:t xml:space="preserve"> </w:t>
      </w:r>
      <w:r w:rsidR="001D0E82" w:rsidRPr="006E6C4F">
        <w:rPr>
          <w:rFonts w:ascii="Arial" w:hAnsi="Arial" w:cs="Arial"/>
        </w:rPr>
        <w:t xml:space="preserve">The locus </w:t>
      </w:r>
      <w:r w:rsidR="007A72D1" w:rsidRPr="006E6C4F">
        <w:rPr>
          <w:rFonts w:ascii="Arial" w:hAnsi="Arial" w:cs="Arial"/>
        </w:rPr>
        <w:t>coeruleus (</w:t>
      </w:r>
      <w:r w:rsidR="001D0E82" w:rsidRPr="006E6C4F">
        <w:rPr>
          <w:rFonts w:ascii="Arial" w:hAnsi="Arial" w:cs="Arial"/>
        </w:rPr>
        <w:t xml:space="preserve">LC) is a small </w:t>
      </w:r>
      <w:proofErr w:type="spellStart"/>
      <w:r w:rsidR="007A72D1" w:rsidRPr="006E6C4F">
        <w:rPr>
          <w:rFonts w:ascii="Arial" w:hAnsi="Arial" w:cs="Arial"/>
        </w:rPr>
        <w:t>neuromodulator</w:t>
      </w:r>
      <w:r w:rsidR="00EB3471" w:rsidRPr="006E6C4F">
        <w:rPr>
          <w:rFonts w:ascii="Arial" w:hAnsi="Arial" w:cs="Arial"/>
        </w:rPr>
        <w:t>y</w:t>
      </w:r>
      <w:proofErr w:type="spellEnd"/>
      <w:r w:rsidR="001D0E82" w:rsidRPr="006E6C4F">
        <w:rPr>
          <w:rFonts w:ascii="Arial" w:hAnsi="Arial" w:cs="Arial"/>
        </w:rPr>
        <w:t xml:space="preserve"> structure </w:t>
      </w:r>
      <w:r w:rsidR="00CE0487" w:rsidRPr="006E6C4F">
        <w:rPr>
          <w:rFonts w:ascii="Arial" w:hAnsi="Arial" w:cs="Arial"/>
        </w:rPr>
        <w:t xml:space="preserve">located in the brainstem that has low </w:t>
      </w:r>
      <w:r w:rsidR="007A72D1" w:rsidRPr="006E6C4F">
        <w:rPr>
          <w:rFonts w:ascii="Arial" w:hAnsi="Arial" w:cs="Arial"/>
        </w:rPr>
        <w:t xml:space="preserve">density noradrenergic </w:t>
      </w:r>
      <w:r w:rsidR="00B63173" w:rsidRPr="006E6C4F">
        <w:rPr>
          <w:rFonts w:ascii="Arial" w:hAnsi="Arial" w:cs="Arial"/>
        </w:rPr>
        <w:t xml:space="preserve">projections to </w:t>
      </w:r>
      <w:r w:rsidR="000139F8" w:rsidRPr="006E6C4F">
        <w:rPr>
          <w:rFonts w:ascii="Arial" w:hAnsi="Arial" w:cs="Arial"/>
        </w:rPr>
        <w:t>most cortical and subcortical structures</w:t>
      </w:r>
      <w:r w:rsidR="00B63173" w:rsidRPr="006E6C4F">
        <w:rPr>
          <w:rFonts w:ascii="Arial" w:hAnsi="Arial" w:cs="Arial"/>
        </w:rPr>
        <w:t>.</w:t>
      </w:r>
      <w:r w:rsidR="0041386D" w:rsidRPr="006E6C4F">
        <w:rPr>
          <w:rFonts w:ascii="Arial" w:hAnsi="Arial" w:cs="Arial"/>
        </w:rPr>
        <w:t xml:space="preserve"> </w:t>
      </w:r>
      <w:r w:rsidR="00426C62" w:rsidRPr="006E6C4F">
        <w:rPr>
          <w:rFonts w:ascii="Arial" w:hAnsi="Arial" w:cs="Arial"/>
        </w:rPr>
        <w:t>LCNE</w:t>
      </w:r>
      <w:r w:rsidR="0041386D" w:rsidRPr="006E6C4F">
        <w:rPr>
          <w:rFonts w:ascii="Arial" w:hAnsi="Arial" w:cs="Arial"/>
          <w:vertAlign w:val="superscript"/>
        </w:rPr>
        <w:t xml:space="preserve"> </w:t>
      </w:r>
      <w:r w:rsidR="0041386D" w:rsidRPr="006E6C4F">
        <w:rPr>
          <w:rFonts w:ascii="Arial" w:hAnsi="Arial" w:cs="Arial"/>
        </w:rPr>
        <w:t>neurons have been implicated in a wide variety of brain functions such as stress</w:t>
      </w:r>
      <w:r w:rsidR="002074B0" w:rsidRPr="006E6C4F">
        <w:rPr>
          <w:rFonts w:ascii="Arial" w:hAnsi="Arial" w:cs="Arial"/>
        </w:rPr>
        <w:t xml:space="preserve"> </w:t>
      </w:r>
      <w:r w:rsidR="00DC13F3" w:rsidRPr="006E6C4F">
        <w:rPr>
          <w:rFonts w:ascii="Arial" w:hAnsi="Arial" w:cs="Arial"/>
        </w:rPr>
        <w:fldChar w:fldCharType="begin"/>
      </w:r>
      <w:r w:rsidR="00DC13F3" w:rsidRPr="006E6C4F">
        <w:rPr>
          <w:rFonts w:ascii="Arial" w:hAnsi="Arial" w:cs="Arial"/>
        </w:rPr>
        <w:instrText xml:space="preserve"> ADDIN ZOTERO_ITEM CSL_CITATION {"citationID":"YTNS2u3f","properties":{"formattedCitation":"(Likhtik &amp; Johansen, 2019)","plainCitation":"(Likhtik &amp; Johansen, 2019)","noteIndex":0},"citationItems":[{"id":2376,"uris":["http://zotero.org/users/11555251/items/DVZDJBER"],"itemData":{"id":2376,"type":"article-journal","container-title":"Nature Neuroscience","DOI":"10.1038/s41593-019-0503-3","ISSN":"1097-6256, 1546-1726","issue":"10","journalAbbreviation":"Nat Neurosci","language":"en","page":"1586-1597","source":"DOI.org (Crossref)","title":"Neuromodulation in circuits of aversive emotional learning","volume":"22","author":[{"family":"Likhtik","given":"Ekaterina"},{"family":"Johansen","given":"Joshua P."}],"issued":{"date-parts":[["2019",10]]}}}],"schema":"https://github.com/citation-style-language/schema/raw/master/csl-citation.json"} </w:instrText>
      </w:r>
      <w:r w:rsidR="00DC13F3" w:rsidRPr="006E6C4F">
        <w:rPr>
          <w:rFonts w:ascii="Arial" w:hAnsi="Arial" w:cs="Arial"/>
        </w:rPr>
        <w:fldChar w:fldCharType="separate"/>
      </w:r>
      <w:r w:rsidR="00DC13F3" w:rsidRPr="006E6C4F">
        <w:rPr>
          <w:rFonts w:ascii="Arial" w:hAnsi="Arial" w:cs="Arial"/>
          <w:noProof/>
        </w:rPr>
        <w:t>(Likhtik &amp; Johansen, 2019)</w:t>
      </w:r>
      <w:r w:rsidR="00DC13F3" w:rsidRPr="006E6C4F">
        <w:rPr>
          <w:rFonts w:ascii="Arial" w:hAnsi="Arial" w:cs="Arial"/>
        </w:rPr>
        <w:fldChar w:fldCharType="end"/>
      </w:r>
      <w:r w:rsidR="00DC13F3" w:rsidRPr="006E6C4F">
        <w:rPr>
          <w:rFonts w:ascii="Arial" w:hAnsi="Arial" w:cs="Arial"/>
        </w:rPr>
        <w:t xml:space="preserve">, </w:t>
      </w:r>
      <w:r w:rsidR="0041386D" w:rsidRPr="006E6C4F">
        <w:rPr>
          <w:rFonts w:ascii="Arial" w:hAnsi="Arial" w:cs="Arial"/>
        </w:rPr>
        <w:t>learnin</w:t>
      </w:r>
      <w:r w:rsidR="0018403D" w:rsidRPr="006E6C4F">
        <w:rPr>
          <w:rFonts w:ascii="Arial" w:hAnsi="Arial" w:cs="Arial"/>
        </w:rPr>
        <w:t>g</w:t>
      </w:r>
      <w:r w:rsidR="002074B0" w:rsidRPr="006E6C4F">
        <w:rPr>
          <w:rFonts w:ascii="Arial" w:hAnsi="Arial" w:cs="Arial"/>
        </w:rPr>
        <w:t xml:space="preserve"> </w:t>
      </w:r>
      <w:r w:rsidR="00821530" w:rsidRPr="006E6C4F">
        <w:rPr>
          <w:rFonts w:ascii="Arial" w:hAnsi="Arial" w:cs="Arial"/>
        </w:rPr>
        <w:fldChar w:fldCharType="begin"/>
      </w:r>
      <w:r w:rsidR="00821530" w:rsidRPr="006E6C4F">
        <w:rPr>
          <w:rFonts w:ascii="Arial" w:hAnsi="Arial" w:cs="Arial"/>
        </w:rPr>
        <w:instrText xml:space="preserve"> ADDIN ZOTERO_ITEM CSL_CITATION {"citationID":"vgQiH478","properties":{"formattedCitation":"(Breton-Provencher &amp; Sur, 2019; Takeuchi et al., 2016)","plainCitation":"(Breton-Provencher &amp; Sur, 2019; Takeuchi et al., 2016)","noteIndex":0},"citationItems":[{"id":2372,"uris":["http://zotero.org/users/11555251/items/QR39BCHS"],"itemData":{"id":2372,"type":"article-journal","container-title":"Nature Neuroscience","DOI":"10.1038/s41593-018-0305-z","ISSN":"1097-6256, 1546-1726","issue":"2","journalAbbreviation":"Nat Neurosci","language":"en","page":"218-228","source":"DOI.org (Crossref)","title":"Active control of arousal by a locus coeruleus GABAergic circuit","volume":"22","author":[{"family":"Breton-Provencher","given":"Vincent"},{"family":"Sur","given":"Mriganka"}],"issued":{"date-parts":[["2019",2]]}}},{"id":2383,"uris":["http://zotero.org/users/11555251/items/7IL69C67"],"itemData":{"id":2383,"type":"article-journal","container-title":"Nature","DOI":"10.1038/nature19325","ISSN":"0028-0836, 1476-4687","issue":"7620","journalAbbreviation":"Nature","language":"en","page":"357-362","source":"DOI.org (Crossref)","title":"Locus coeruleus and dopaminergic consolidation of everyday memory","volume":"537","author":[{"family":"Takeuchi","given":"Tomonori"},{"family":"Duszkiewicz","given":"Adrian J."},{"family":"Sonneborn","given":"Alex"},{"family":"Spooner","given":"Patrick A."},{"family":"Yamasaki","given":"Miwako"},{"family":"Watanabe","given":"Masahiko"},{"family":"Smith","given":"Caroline C."},{"family":"Fernández","given":"Guillén"},{"family":"Deisseroth","given":"Karl"},{"family":"Greene","given":"Robert W."},{"family":"Morris","given":"Richard G. M."}],"issued":{"date-parts":[["2016",9]]}}}],"schema":"https://github.com/citation-style-language/schema/raw/master/csl-citation.json"} </w:instrText>
      </w:r>
      <w:r w:rsidR="00821530" w:rsidRPr="006E6C4F">
        <w:rPr>
          <w:rFonts w:ascii="Arial" w:hAnsi="Arial" w:cs="Arial"/>
        </w:rPr>
        <w:fldChar w:fldCharType="separate"/>
      </w:r>
      <w:r w:rsidR="00821530" w:rsidRPr="006E6C4F">
        <w:rPr>
          <w:rFonts w:ascii="Arial" w:hAnsi="Arial" w:cs="Arial"/>
          <w:noProof/>
        </w:rPr>
        <w:t>(Breton-Provencher &amp; Sur, 2019; Takeuchi et al., 2016)</w:t>
      </w:r>
      <w:r w:rsidR="00821530" w:rsidRPr="006E6C4F">
        <w:rPr>
          <w:rFonts w:ascii="Arial" w:hAnsi="Arial" w:cs="Arial"/>
        </w:rPr>
        <w:fldChar w:fldCharType="end"/>
      </w:r>
      <w:r w:rsidR="00A93FD7" w:rsidRPr="006E6C4F">
        <w:rPr>
          <w:rFonts w:ascii="Arial" w:hAnsi="Arial" w:cs="Arial"/>
        </w:rPr>
        <w:t xml:space="preserve">, </w:t>
      </w:r>
      <w:r w:rsidR="00DC624E" w:rsidRPr="006E6C4F">
        <w:rPr>
          <w:rFonts w:ascii="Arial" w:hAnsi="Arial" w:cs="Arial"/>
        </w:rPr>
        <w:t>decision making</w:t>
      </w:r>
      <w:r w:rsidR="00494581" w:rsidRPr="006E6C4F">
        <w:rPr>
          <w:rFonts w:ascii="Arial" w:hAnsi="Arial" w:cs="Arial"/>
        </w:rPr>
        <w:t>, attention</w:t>
      </w:r>
      <w:r w:rsidR="001147E5" w:rsidRPr="006E6C4F">
        <w:rPr>
          <w:rFonts w:ascii="Arial" w:hAnsi="Arial" w:cs="Arial"/>
        </w:rPr>
        <w:t xml:space="preserve"> </w:t>
      </w:r>
      <w:r w:rsidR="001147E5" w:rsidRPr="006E6C4F">
        <w:rPr>
          <w:rFonts w:ascii="Arial" w:hAnsi="Arial" w:cs="Arial"/>
        </w:rPr>
        <w:fldChar w:fldCharType="begin"/>
      </w:r>
      <w:r w:rsidR="001147E5" w:rsidRPr="006E6C4F">
        <w:rPr>
          <w:rFonts w:ascii="Arial" w:hAnsi="Arial" w:cs="Arial"/>
        </w:rPr>
        <w:instrText xml:space="preserve"> ADDIN ZOTERO_ITEM CSL_CITATION {"citationID":"6XyW6Jam","properties":{"formattedCitation":"(Aston-Jones &amp; Cohen, 2005)","plainCitation":"(Aston-Jones &amp; Cohen, 2005)","noteIndex":0},"citationItems":[{"id":2391,"uris":["http://zotero.org/users/11555251/items/WGNHDDFM"],"itemData":{"id":2391,"type":"article-journal","abstract":"Historically, the locus coeruleus-norepinephrine (LC-NE) system has been implicated in arousal, but recent findings suggest that this system plays a more complex and specific role in the control of behavior than investigators previously thought. We review neurophysiological and modeling studies in monkey that support a new theory of LC-NE function. LC neurons exhibit two modes of activity, phasic and tonic. Phasic LC activation is driven by the outcome of task-related decision processes and is proposed to facilitate ensuing behaviors and to help optimize task performance (exploitation). When utility in the task wanes, LC neurons exhibit a tonic activity mode, associated with disengagement from the current task and a search for alternative behaviors (exploration). Monkey LC receives prominent, direct inputs from the anterior cingulate (ACC) and orbitofrontal cortices (OFC), both of which are thought to monitor task-related utility. We propose that these frontal areas produce the above patterns of LC activity to optimize utility on both short and long timescales.","container-title":"Annual Review of Neuroscience","DOI":"10.1146/annurev.neuro.28.061604.135709","ISSN":"0147-006X, 1545-4126","issue":"1","journalAbbreviation":"Annu. Rev. Neurosci.","language":"en","page":"403-450","source":"DOI.org (Crossref)","title":"AN INTEGRATIVE THEORY OF LOCUS COERULEUS-NOREPINEPHRINE FUNCTION: Adaptive Gain and Optimal Performance","title-short":"AN INTEGRATIVE THEORY OF LOCUS COERULEUS-NOREPINEPHRINE FUNCTION","volume":"28","author":[{"family":"Aston-Jones","given":"Gary"},{"family":"Cohen","given":"Jonathan D."}],"issued":{"date-parts":[["2005",7,21]]}}}],"schema":"https://github.com/citation-style-language/schema/raw/master/csl-citation.json"} </w:instrText>
      </w:r>
      <w:r w:rsidR="001147E5" w:rsidRPr="006E6C4F">
        <w:rPr>
          <w:rFonts w:ascii="Arial" w:hAnsi="Arial" w:cs="Arial"/>
        </w:rPr>
        <w:fldChar w:fldCharType="separate"/>
      </w:r>
      <w:r w:rsidR="001147E5" w:rsidRPr="006E6C4F">
        <w:rPr>
          <w:rFonts w:ascii="Arial" w:hAnsi="Arial" w:cs="Arial"/>
          <w:noProof/>
        </w:rPr>
        <w:t>(Aston-Jones &amp; Cohen, 2005)</w:t>
      </w:r>
      <w:r w:rsidR="001147E5" w:rsidRPr="006E6C4F">
        <w:rPr>
          <w:rFonts w:ascii="Arial" w:hAnsi="Arial" w:cs="Arial"/>
        </w:rPr>
        <w:fldChar w:fldCharType="end"/>
      </w:r>
      <w:r w:rsidR="001147E5" w:rsidRPr="006E6C4F">
        <w:rPr>
          <w:rFonts w:ascii="Arial" w:hAnsi="Arial" w:cs="Arial"/>
        </w:rPr>
        <w:t xml:space="preserve">, </w:t>
      </w:r>
      <w:r w:rsidR="0041386D" w:rsidRPr="006E6C4F">
        <w:rPr>
          <w:rFonts w:ascii="Arial" w:hAnsi="Arial" w:cs="Arial"/>
        </w:rPr>
        <w:t>arousal</w:t>
      </w:r>
      <w:r w:rsidR="002074B0" w:rsidRPr="006E6C4F">
        <w:rPr>
          <w:rFonts w:ascii="Arial" w:hAnsi="Arial" w:cs="Arial"/>
        </w:rPr>
        <w:t xml:space="preserve"> </w:t>
      </w:r>
      <w:r w:rsidR="00DC13F3" w:rsidRPr="006E6C4F">
        <w:rPr>
          <w:rFonts w:ascii="Arial" w:hAnsi="Arial" w:cs="Arial"/>
        </w:rPr>
        <w:fldChar w:fldCharType="begin"/>
      </w:r>
      <w:r w:rsidR="00DC13F3" w:rsidRPr="006E6C4F">
        <w:rPr>
          <w:rFonts w:ascii="Arial" w:hAnsi="Arial" w:cs="Arial"/>
        </w:rPr>
        <w:instrText xml:space="preserve"> ADDIN ZOTERO_ITEM CSL_CITATION {"citationID":"JfacrmwU","properties":{"formattedCitation":"(Sara &amp; Bouret, 2012)","plainCitation":"(Sara &amp; Bouret, 2012)","noteIndex":0},"citationItems":[{"id":2377,"uris":["http://zotero.org/users/11555251/items/P32MY7QK"],"itemData":{"id":2377,"type":"article-journal","container-title":"Neuron","DOI":"10.1016/j.neuron.2012.09.011","ISSN":"08966273","issue":"1","journalAbbreviation":"Neuron","language":"en","page":"130-141","source":"DOI.org (Crossref)","title":"Orienting and Reorienting: The Locus Coeruleus Mediates Cognition through Arousal","title-short":"Orienting and Reorienting","volume":"76","author":[{"family":"Sara","given":"Susan J."},{"family":"Bouret","given":"Sebastien"}],"issued":{"date-parts":[["2012",10]]}}}],"schema":"https://github.com/citation-style-language/schema/raw/master/csl-citation.json"} </w:instrText>
      </w:r>
      <w:r w:rsidR="00DC13F3" w:rsidRPr="006E6C4F">
        <w:rPr>
          <w:rFonts w:ascii="Arial" w:hAnsi="Arial" w:cs="Arial"/>
        </w:rPr>
        <w:fldChar w:fldCharType="separate"/>
      </w:r>
      <w:r w:rsidR="001147E5" w:rsidRPr="006E6C4F">
        <w:rPr>
          <w:rFonts w:ascii="Arial" w:hAnsi="Arial" w:cs="Arial"/>
          <w:noProof/>
        </w:rPr>
        <w:t>(Sara &amp; Bouret, 2012)</w:t>
      </w:r>
      <w:r w:rsidR="00DC13F3" w:rsidRPr="006E6C4F">
        <w:rPr>
          <w:rFonts w:ascii="Arial" w:hAnsi="Arial" w:cs="Arial"/>
        </w:rPr>
        <w:fldChar w:fldCharType="end"/>
      </w:r>
      <w:r w:rsidR="00DC13F3" w:rsidRPr="006E6C4F">
        <w:rPr>
          <w:rFonts w:ascii="Arial" w:hAnsi="Arial" w:cs="Arial"/>
        </w:rPr>
        <w:t xml:space="preserve">, </w:t>
      </w:r>
      <w:r w:rsidR="0041386D" w:rsidRPr="006E6C4F">
        <w:rPr>
          <w:rFonts w:ascii="Arial" w:hAnsi="Arial" w:cs="Arial"/>
        </w:rPr>
        <w:t>and wakefulness mediation</w:t>
      </w:r>
      <w:r w:rsidR="003A76A8" w:rsidRPr="006E6C4F">
        <w:rPr>
          <w:rFonts w:ascii="Arial" w:hAnsi="Arial" w:cs="Arial"/>
        </w:rPr>
        <w:t xml:space="preserve"> </w:t>
      </w:r>
      <w:r w:rsidR="00DC13F3" w:rsidRPr="006E6C4F">
        <w:rPr>
          <w:rFonts w:ascii="Arial" w:hAnsi="Arial" w:cs="Arial"/>
        </w:rPr>
        <w:fldChar w:fldCharType="begin"/>
      </w:r>
      <w:r w:rsidR="00DC13F3" w:rsidRPr="006E6C4F">
        <w:rPr>
          <w:rFonts w:ascii="Arial" w:hAnsi="Arial" w:cs="Arial"/>
        </w:rPr>
        <w:instrText xml:space="preserve"> ADDIN ZOTERO_ITEM CSL_CITATION {"citationID":"KQyPlCj2","properties":{"formattedCitation":"(Carter et al., 2010)","plainCitation":"(Carter et al., 2010)","noteIndex":0},"citationItems":[{"id":2379,"uris":["http://zotero.org/users/11555251/items/C8I9TK3U"],"itemData":{"id":2379,"type":"article-journal","container-title":"Nature Neuroscience","DOI":"10.1038/nn.2682","ISSN":"1097-6256, 1546-1726","issue":"12","journalAbbreviation":"Nat Neurosci","language":"en","page":"1526-1533","source":"DOI.org (Crossref)","title":"Tuning arousal with optogenetic modulation of locus coeruleus neurons","volume":"13","author":[{"family":"Carter","given":"Matthew E"},{"family":"Yizhar","given":"Ofer"},{"family":"Chikahisa","given":"Sachiko"},{"family":"Nguyen","given":"Hieu"},{"family":"Adamantidis","given":"Antoine"},{"family":"Nishino","given":"Seiji"},{"family":"Deisseroth","given":"Karl"},{"family":"De Lecea","given":"Luis"}],"issued":{"date-parts":[["2010",12]]}}}],"schema":"https://github.com/citation-style-language/schema/raw/master/csl-citation.json"} </w:instrText>
      </w:r>
      <w:r w:rsidR="00DC13F3" w:rsidRPr="006E6C4F">
        <w:rPr>
          <w:rFonts w:ascii="Arial" w:hAnsi="Arial" w:cs="Arial"/>
        </w:rPr>
        <w:fldChar w:fldCharType="separate"/>
      </w:r>
      <w:r w:rsidR="00DC13F3" w:rsidRPr="006E6C4F">
        <w:rPr>
          <w:rFonts w:ascii="Arial" w:hAnsi="Arial" w:cs="Arial"/>
          <w:noProof/>
        </w:rPr>
        <w:t>(Carter et al., 2010)</w:t>
      </w:r>
      <w:r w:rsidR="00DC13F3" w:rsidRPr="006E6C4F">
        <w:rPr>
          <w:rFonts w:ascii="Arial" w:hAnsi="Arial" w:cs="Arial"/>
        </w:rPr>
        <w:fldChar w:fldCharType="end"/>
      </w:r>
      <w:r w:rsidR="00DC13F3" w:rsidRPr="006E6C4F">
        <w:rPr>
          <w:rFonts w:ascii="Arial" w:hAnsi="Arial" w:cs="Arial"/>
        </w:rPr>
        <w:t xml:space="preserve">. </w:t>
      </w:r>
      <w:r w:rsidR="00D069E5" w:rsidRPr="006E6C4F">
        <w:rPr>
          <w:rFonts w:ascii="Arial" w:hAnsi="Arial" w:cs="Arial"/>
        </w:rPr>
        <w:t xml:space="preserve">As the primary source of </w:t>
      </w:r>
      <w:r w:rsidR="00426C62" w:rsidRPr="006E6C4F">
        <w:rPr>
          <w:rFonts w:ascii="Arial" w:hAnsi="Arial" w:cs="Arial"/>
        </w:rPr>
        <w:t>norepinephrine</w:t>
      </w:r>
      <w:r w:rsidR="00D069E5" w:rsidRPr="006E6C4F">
        <w:rPr>
          <w:rFonts w:ascii="Arial" w:hAnsi="Arial" w:cs="Arial"/>
        </w:rPr>
        <w:t xml:space="preserve"> (N</w:t>
      </w:r>
      <w:r w:rsidR="00426C62" w:rsidRPr="006E6C4F">
        <w:rPr>
          <w:rFonts w:ascii="Arial" w:hAnsi="Arial" w:cs="Arial"/>
        </w:rPr>
        <w:t>E</w:t>
      </w:r>
      <w:r w:rsidR="00D069E5" w:rsidRPr="006E6C4F">
        <w:rPr>
          <w:rFonts w:ascii="Arial" w:hAnsi="Arial" w:cs="Arial"/>
        </w:rPr>
        <w:t>) in the brain (</w:t>
      </w:r>
      <w:r w:rsidR="003A76A8" w:rsidRPr="006E6C4F">
        <w:rPr>
          <w:rFonts w:ascii="Arial" w:hAnsi="Arial" w:cs="Arial"/>
        </w:rPr>
        <w:t>Breton-Provencher</w:t>
      </w:r>
      <w:ins w:id="66" w:author="Giselle Fernandes" w:date="2023-12-19T12:41:00Z">
        <w:r w:rsidR="00857316" w:rsidRPr="006E6C4F">
          <w:rPr>
            <w:rFonts w:ascii="Arial" w:hAnsi="Arial" w:cs="Arial"/>
          </w:rPr>
          <w:t xml:space="preserve"> et al.</w:t>
        </w:r>
      </w:ins>
      <w:r w:rsidR="003A76A8" w:rsidRPr="006E6C4F">
        <w:rPr>
          <w:rFonts w:ascii="Arial" w:hAnsi="Arial" w:cs="Arial"/>
        </w:rPr>
        <w:t xml:space="preserve"> 202</w:t>
      </w:r>
      <w:ins w:id="67" w:author="Giselle Fernandes" w:date="2023-12-19T12:42:00Z">
        <w:r w:rsidR="00857316" w:rsidRPr="006E6C4F">
          <w:rPr>
            <w:rFonts w:ascii="Arial" w:hAnsi="Arial" w:cs="Arial"/>
          </w:rPr>
          <w:t>2</w:t>
        </w:r>
      </w:ins>
      <w:del w:id="68" w:author="Giselle Fernandes" w:date="2023-12-19T12:42:00Z">
        <w:r w:rsidR="003A76A8" w:rsidRPr="006E6C4F" w:rsidDel="00857316">
          <w:rPr>
            <w:rFonts w:ascii="Arial" w:hAnsi="Arial" w:cs="Arial"/>
          </w:rPr>
          <w:delText>1</w:delText>
        </w:r>
      </w:del>
      <w:r w:rsidR="00D069E5" w:rsidRPr="006E6C4F">
        <w:rPr>
          <w:rFonts w:ascii="Arial" w:hAnsi="Arial" w:cs="Arial"/>
        </w:rPr>
        <w:t xml:space="preserve">), the </w:t>
      </w:r>
      <w:r w:rsidR="00D069E5" w:rsidRPr="006E6C4F">
        <w:rPr>
          <w:rFonts w:ascii="Arial" w:hAnsi="Arial" w:cs="Arial"/>
        </w:rPr>
        <w:lastRenderedPageBreak/>
        <w:t xml:space="preserve">LC is comprised of a dense core of noradrenergic neurons that establish far projections, as well as a shell that is made up of mostly glutamatergic and GABAergic neurons that receive various inputs and project locally to mediate </w:t>
      </w:r>
      <w:r w:rsidR="00426C62" w:rsidRPr="006E6C4F">
        <w:rPr>
          <w:rFonts w:ascii="Arial" w:hAnsi="Arial" w:cs="Arial"/>
        </w:rPr>
        <w:t>LCNE</w:t>
      </w:r>
      <w:r w:rsidR="00C76BDF" w:rsidRPr="006E6C4F">
        <w:rPr>
          <w:rFonts w:ascii="Arial" w:hAnsi="Arial" w:cs="Arial"/>
        </w:rPr>
        <w:t xml:space="preserve"> </w:t>
      </w:r>
      <w:r w:rsidR="00874501" w:rsidRPr="006E6C4F">
        <w:rPr>
          <w:rFonts w:ascii="Arial" w:hAnsi="Arial" w:cs="Arial"/>
        </w:rPr>
        <w:t xml:space="preserve">neurons </w:t>
      </w:r>
      <w:r w:rsidR="00C76BDF" w:rsidRPr="006E6C4F">
        <w:rPr>
          <w:rFonts w:ascii="Arial" w:hAnsi="Arial" w:cs="Arial"/>
        </w:rPr>
        <w:fldChar w:fldCharType="begin"/>
      </w:r>
      <w:r w:rsidR="001A21F6" w:rsidRPr="006E6C4F">
        <w:rPr>
          <w:rFonts w:ascii="Arial" w:hAnsi="Arial" w:cs="Arial"/>
        </w:rPr>
        <w:instrText xml:space="preserve"> ADDIN ZOTERO_ITEM CSL_CITATION {"citationID":"qy0UnXM3","properties":{"formattedCitation":"(Breton-Provencher &amp; Sur, 2019; Waterhouse et al., 2022)","plainCitation":"(Breton-Provencher &amp; Sur, 2019; Waterhouse et al., 2022)","noteIndex":0},"citationItems":[{"id":2372,"uris":["http://zotero.org/users/11555251/items/QR39BCHS"],"itemData":{"id":2372,"type":"article-journal","container-title":"Nature Neuroscience","DOI":"10.1038/s41593-018-0305-z","ISSN":"1097-6256, 1546-1726","issue":"2","journalAbbreviation":"Nat Neurosci","language":"en","page":"218-228","source":"DOI.org (Crossref)","title":"Active control of arousal by a locus coeruleus GABAergic circuit","volume":"22","author":[{"family":"Breton-Provencher","given":"Vincent"},{"family":"Sur","given":"Mriganka"}],"issued":{"date-parts":[["2019",2]]}}},{"id":2413,"uris":["http://zotero.org/users/11555251/items/XP75ARMD"],"itemData":{"id":2413,"type":"article-journal","abstract":"The brainstem nucleus locus coeruleus (LC) sends projections to the forebrain, brainstem, cerebellum and spinal cord and is a source of the neurotransmitter norepinephrine (NE) in these areas. For more than 50 years, LC was considered to be homogeneous in structure and function such that NE would be released uniformly and act simultaneously on the cells and circuits that receive LC projections. However, recent studies have provided evidence that LC is modular in design, with segregated output channels and the potential for differential release and action of NE in its projection fields. These new findings have prompted a radical shift in our thinking about LC operations and demand revision of theoretical constructs regarding impact of the LC-NE system on behavioral outcomes in health and disease. Within this context, a major gap in our knowledge is the relationship between the LC-NE system and CNS motor control centers. While we know much about the organization of the LC-NE system with respect to sensory and cognitive circuitries and the impact of LC output on sensory guided behaviors and executive function, much less is known about the role of the LC-NE pathway in motor network operations and movement control. As a starting point for closing this gap in understanding, we propose using an intersectional recombinase-based viral-genetic strategy TrAC (Tracing Axon Collaterals) as well as established\n              ex vivo\n              electrophysiological assays to characterize efferent connectivity and physiological attributes of mouse LC-motor network projection neurons. The novel hypothesis to be tested is that LC cells with projections to CNS motor centers are scattered throughout the rostral-caudal extent of the nucleus but collectively display a common set of electrophysiological properties. Additionally, we expect to find these LC projection neurons maintain an organized network of axon collaterals capable of supporting selective, synchronous release of NE in motor circuitries for the purpose of coordinately regulating operations across networks that are responsible for balance and movement dynamics. Investigation of this hypothesis will advance our knowledge of the role of the LC-NE system in motor control and provide a basis for treating movement disorders resulting from disease, injury, or normal aging.","container-title":"Frontiers in Neural Circuits","DOI":"10.3389/fncir.2022.895481","ISSN":"1662-5110","journalAbbreviation":"Front. Neural Circuits","page":"895481","source":"DOI.org (Crossref)","title":"Probing the structure and function of locus coeruleus projections to CNS motor centers","volume":"16","author":[{"family":"Waterhouse","given":"Barry D."},{"family":"Predale","given":"Haven K."},{"family":"Plummer","given":"Nicholas W."},{"family":"Jensen","given":"Patricia"},{"family":"Chandler","given":"Daniel J."}],"issued":{"date-parts":[["2022",9,29]]}}}],"schema":"https://github.com/citation-style-language/schema/raw/master/csl-citation.json"} </w:instrText>
      </w:r>
      <w:r w:rsidR="00C76BDF" w:rsidRPr="006E6C4F">
        <w:rPr>
          <w:rFonts w:ascii="Arial" w:hAnsi="Arial" w:cs="Arial"/>
        </w:rPr>
        <w:fldChar w:fldCharType="separate"/>
      </w:r>
      <w:r w:rsidR="001A21F6" w:rsidRPr="006E6C4F">
        <w:rPr>
          <w:rFonts w:ascii="Arial" w:hAnsi="Arial" w:cs="Arial"/>
          <w:noProof/>
        </w:rPr>
        <w:t>(Breton-Provencher &amp; Sur, 2019; Waterhouse et al., 2022)</w:t>
      </w:r>
      <w:r w:rsidR="00C76BDF" w:rsidRPr="006E6C4F">
        <w:rPr>
          <w:rFonts w:ascii="Arial" w:hAnsi="Arial" w:cs="Arial"/>
        </w:rPr>
        <w:fldChar w:fldCharType="end"/>
      </w:r>
      <w:r w:rsidR="00D069E5" w:rsidRPr="006E6C4F">
        <w:rPr>
          <w:rFonts w:ascii="Arial" w:hAnsi="Arial" w:cs="Arial"/>
        </w:rPr>
        <w:t>.</w:t>
      </w:r>
      <w:r w:rsidR="00CB6F90" w:rsidRPr="006E6C4F">
        <w:rPr>
          <w:rFonts w:ascii="Arial" w:hAnsi="Arial" w:cs="Arial"/>
        </w:rPr>
        <w:t xml:space="preserve"> </w:t>
      </w:r>
      <w:r w:rsidR="00B12333" w:rsidRPr="006E6C4F">
        <w:rPr>
          <w:rFonts w:ascii="Arial" w:hAnsi="Arial" w:cs="Arial"/>
        </w:rPr>
        <w:t xml:space="preserve">LC activation has been shown to </w:t>
      </w:r>
      <w:r w:rsidR="00280C4B" w:rsidRPr="006E6C4F">
        <w:rPr>
          <w:rFonts w:ascii="Arial" w:hAnsi="Arial" w:cs="Arial"/>
        </w:rPr>
        <w:t>play a critical role in</w:t>
      </w:r>
      <w:r w:rsidR="002D5718" w:rsidRPr="006E6C4F">
        <w:rPr>
          <w:rFonts w:ascii="Arial" w:hAnsi="Arial" w:cs="Arial"/>
        </w:rPr>
        <w:t xml:space="preserve"> increasing</w:t>
      </w:r>
      <w:r w:rsidR="00B12333" w:rsidRPr="006E6C4F">
        <w:rPr>
          <w:rFonts w:ascii="Arial" w:hAnsi="Arial" w:cs="Arial"/>
        </w:rPr>
        <w:t xml:space="preserve"> circuit plasticity and learning,</w:t>
      </w:r>
      <w:r w:rsidR="00B37E57" w:rsidRPr="006E6C4F">
        <w:rPr>
          <w:rFonts w:ascii="Arial" w:hAnsi="Arial" w:cs="Arial"/>
        </w:rPr>
        <w:t xml:space="preserve"> </w:t>
      </w:r>
      <w:r w:rsidR="00B12333" w:rsidRPr="006E6C4F">
        <w:rPr>
          <w:rFonts w:ascii="Arial" w:hAnsi="Arial" w:cs="Arial"/>
        </w:rPr>
        <w:t xml:space="preserve">including </w:t>
      </w:r>
      <w:r w:rsidR="00B37E57" w:rsidRPr="006E6C4F">
        <w:rPr>
          <w:rFonts w:ascii="Arial" w:hAnsi="Arial" w:cs="Arial"/>
        </w:rPr>
        <w:t>novelty-induced memory enhancement</w:t>
      </w:r>
      <w:r w:rsidR="00032803" w:rsidRPr="006E6C4F">
        <w:rPr>
          <w:rFonts w:ascii="Arial" w:hAnsi="Arial" w:cs="Arial"/>
        </w:rPr>
        <w:t xml:space="preserve"> </w:t>
      </w:r>
      <w:r w:rsidR="00032803" w:rsidRPr="006E6C4F">
        <w:rPr>
          <w:rFonts w:ascii="Arial" w:hAnsi="Arial" w:cs="Arial"/>
        </w:rPr>
        <w:fldChar w:fldCharType="begin"/>
      </w:r>
      <w:r w:rsidR="00032803" w:rsidRPr="006E6C4F">
        <w:rPr>
          <w:rFonts w:ascii="Arial" w:hAnsi="Arial" w:cs="Arial"/>
        </w:rPr>
        <w:instrText xml:space="preserve"> ADDIN ZOTERO_ITEM CSL_CITATION {"citationID":"e5VGhtD2","properties":{"formattedCitation":"(Takeuchi et al., 2016)","plainCitation":"(Takeuchi et al., 2016)","noteIndex":0},"citationItems":[{"id":2383,"uris":["http://zotero.org/users/11555251/items/7IL69C67"],"itemData":{"id":2383,"type":"article-journal","container-title":"Nature","DOI":"10.1038/nature19325","ISSN":"0028-0836, 1476-4687","issue":"7620","journalAbbreviation":"Nature","language":"en","page":"357-362","source":"DOI.org (Crossref)","title":"Locus coeruleus and dopaminergic consolidation of everyday memory","volume":"537","author":[{"family":"Takeuchi","given":"Tomonori"},{"family":"Duszkiewicz","given":"Adrian J."},{"family":"Sonneborn","given":"Alex"},{"family":"Spooner","given":"Patrick A."},{"family":"Yamasaki","given":"Miwako"},{"family":"Watanabe","given":"Masahiko"},{"family":"Smith","given":"Caroline C."},{"family":"Fernández","given":"Guillén"},{"family":"Deisseroth","given":"Karl"},{"family":"Greene","given":"Robert W."},{"family":"Morris","given":"Richard G. M."}],"issued":{"date-parts":[["2016",9]]}}}],"schema":"https://github.com/citation-style-language/schema/raw/master/csl-citation.json"} </w:instrText>
      </w:r>
      <w:r w:rsidR="00032803" w:rsidRPr="006E6C4F">
        <w:rPr>
          <w:rFonts w:ascii="Arial" w:hAnsi="Arial" w:cs="Arial"/>
        </w:rPr>
        <w:fldChar w:fldCharType="separate"/>
      </w:r>
      <w:r w:rsidR="00032803" w:rsidRPr="006E6C4F">
        <w:rPr>
          <w:rFonts w:ascii="Arial" w:hAnsi="Arial" w:cs="Arial"/>
          <w:noProof/>
        </w:rPr>
        <w:t>(Takeuchi et al., 2016)</w:t>
      </w:r>
      <w:r w:rsidR="00032803" w:rsidRPr="006E6C4F">
        <w:rPr>
          <w:rFonts w:ascii="Arial" w:hAnsi="Arial" w:cs="Arial"/>
        </w:rPr>
        <w:fldChar w:fldCharType="end"/>
      </w:r>
      <w:r w:rsidR="00B37E57" w:rsidRPr="006E6C4F">
        <w:rPr>
          <w:rFonts w:ascii="Arial" w:hAnsi="Arial" w:cs="Arial"/>
        </w:rPr>
        <w:t xml:space="preserve">, </w:t>
      </w:r>
      <w:r w:rsidR="00B12333" w:rsidRPr="006E6C4F">
        <w:rPr>
          <w:rFonts w:ascii="Arial" w:hAnsi="Arial" w:cs="Arial"/>
        </w:rPr>
        <w:t xml:space="preserve">place cell reorganization </w:t>
      </w:r>
      <w:r w:rsidR="00B12333" w:rsidRPr="006E6C4F">
        <w:rPr>
          <w:rFonts w:ascii="Arial" w:hAnsi="Arial" w:cs="Arial"/>
        </w:rPr>
        <w:fldChar w:fldCharType="begin"/>
      </w:r>
      <w:r w:rsidR="00B12333" w:rsidRPr="006E6C4F">
        <w:rPr>
          <w:rFonts w:ascii="Arial" w:hAnsi="Arial" w:cs="Arial"/>
        </w:rPr>
        <w:instrText xml:space="preserve"> ADDIN ZOTERO_ITEM CSL_CITATION {"citationID":"i2SQZkxK","properties":{"formattedCitation":"(Kaufman et al., 2020)","plainCitation":"(Kaufman et al., 2020)","noteIndex":0},"citationItems":[{"id":2407,"uris":["http://zotero.org/users/11555251/items/CKLSR7YT"],"itemData":{"id":2407,"type":"article-journal","container-title":"Neuron","DOI":"10.1016/j.neuron.2019.12.029","ISSN":"08966273","issue":"6","journalAbbreviation":"Neuron","language":"en","page":"1018-1026.e4","source":"DOI.org (Crossref)","title":"A Role for the Locus Coeruleus in Hippocampal CA1 Place Cell Reorganization during Spatial Reward Learning","volume":"105","author":[{"family":"Kaufman","given":"Alexandra Mansell"},{"family":"Geiller","given":"Tristan"},{"family":"Losonczy","given":"Attila"}],"issued":{"date-parts":[["2020",3]]}}}],"schema":"https://github.com/citation-style-language/schema/raw/master/csl-citation.json"} </w:instrText>
      </w:r>
      <w:r w:rsidR="00B12333" w:rsidRPr="006E6C4F">
        <w:rPr>
          <w:rFonts w:ascii="Arial" w:hAnsi="Arial" w:cs="Arial"/>
        </w:rPr>
        <w:fldChar w:fldCharType="separate"/>
      </w:r>
      <w:r w:rsidR="00B12333" w:rsidRPr="006E6C4F">
        <w:rPr>
          <w:rFonts w:ascii="Arial" w:hAnsi="Arial" w:cs="Arial"/>
          <w:noProof/>
        </w:rPr>
        <w:t>(Kaufman et al., 2020)</w:t>
      </w:r>
      <w:r w:rsidR="00B12333" w:rsidRPr="006E6C4F">
        <w:rPr>
          <w:rFonts w:ascii="Arial" w:hAnsi="Arial" w:cs="Arial"/>
        </w:rPr>
        <w:fldChar w:fldCharType="end"/>
      </w:r>
      <w:r w:rsidR="00B12333" w:rsidRPr="006E6C4F">
        <w:rPr>
          <w:rFonts w:ascii="Arial" w:hAnsi="Arial" w:cs="Arial"/>
        </w:rPr>
        <w:t xml:space="preserve">, </w:t>
      </w:r>
      <w:r w:rsidR="00FC46DA" w:rsidRPr="006E6C4F">
        <w:rPr>
          <w:rFonts w:ascii="Arial" w:hAnsi="Arial" w:cs="Arial"/>
        </w:rPr>
        <w:t>auditory processing learning</w:t>
      </w:r>
      <w:r w:rsidR="00FF5456" w:rsidRPr="006E6C4F">
        <w:rPr>
          <w:rFonts w:ascii="Arial" w:hAnsi="Arial" w:cs="Arial"/>
        </w:rPr>
        <w:t xml:space="preserve"> </w:t>
      </w:r>
      <w:r w:rsidR="00FF5456" w:rsidRPr="006E6C4F">
        <w:rPr>
          <w:rFonts w:ascii="Arial" w:hAnsi="Arial" w:cs="Arial"/>
        </w:rPr>
        <w:fldChar w:fldCharType="begin"/>
      </w:r>
      <w:r w:rsidR="00FF5456" w:rsidRPr="006E6C4F">
        <w:rPr>
          <w:rFonts w:ascii="Arial" w:hAnsi="Arial" w:cs="Arial"/>
        </w:rPr>
        <w:instrText xml:space="preserve"> ADDIN ZOTERO_ITEM CSL_CITATION {"citationID":"OZwztkzE","properties":{"formattedCitation":"(Glennon et al., 2023)","plainCitation":"(Glennon et al., 2023)","noteIndex":0},"citationItems":[{"id":2438,"uris":["http://zotero.org/users/11555251/items/34PSPWNA"],"itemData":{"id":2438,"type":"article-journal","container-title":"Nature","DOI":"10.1038/s41586-022-05554-8","ISSN":"0028-0836, 1476-4687","issue":"7943","journalAbbreviation":"Nature","language":"en","page":"317-323","source":"DOI.org (Crossref)","title":"Locus coeruleus activity improves cochlear implant performance","volume":"613","author":[{"family":"Glennon","given":"Erin"},{"family":"Valtcheva","given":"Silvana"},{"family":"Zhu","given":"Angela"},{"family":"Wadghiri","given":"Youssef Z."},{"family":"Svirsky","given":"Mario A."},{"family":"Froemke","given":"Robert C."}],"issued":{"date-parts":[["2023",1,12]]}}}],"schema":"https://github.com/citation-style-language/schema/raw/master/csl-citation.json"} </w:instrText>
      </w:r>
      <w:r w:rsidR="00FF5456" w:rsidRPr="006E6C4F">
        <w:rPr>
          <w:rFonts w:ascii="Arial" w:hAnsi="Arial" w:cs="Arial"/>
        </w:rPr>
        <w:fldChar w:fldCharType="separate"/>
      </w:r>
      <w:r w:rsidR="00FF5456" w:rsidRPr="006E6C4F">
        <w:rPr>
          <w:rFonts w:ascii="Arial" w:hAnsi="Arial" w:cs="Arial"/>
          <w:noProof/>
        </w:rPr>
        <w:t>(Glennon et al., 2023)</w:t>
      </w:r>
      <w:r w:rsidR="00FF5456" w:rsidRPr="006E6C4F">
        <w:rPr>
          <w:rFonts w:ascii="Arial" w:hAnsi="Arial" w:cs="Arial"/>
        </w:rPr>
        <w:fldChar w:fldCharType="end"/>
      </w:r>
      <w:r w:rsidR="00FC46DA" w:rsidRPr="006E6C4F">
        <w:rPr>
          <w:rFonts w:ascii="Arial" w:hAnsi="Arial" w:cs="Arial"/>
        </w:rPr>
        <w:t xml:space="preserve">, </w:t>
      </w:r>
      <w:r w:rsidR="005D1A18" w:rsidRPr="006E6C4F">
        <w:rPr>
          <w:rFonts w:ascii="Arial" w:hAnsi="Arial" w:cs="Arial"/>
        </w:rPr>
        <w:t>and cortical engram tagging</w:t>
      </w:r>
      <w:r w:rsidR="003A0D58" w:rsidRPr="006E6C4F">
        <w:rPr>
          <w:rFonts w:ascii="Arial" w:hAnsi="Arial" w:cs="Arial"/>
        </w:rPr>
        <w:t xml:space="preserve"> for </w:t>
      </w:r>
      <w:r w:rsidR="00B836DC" w:rsidRPr="006E6C4F">
        <w:rPr>
          <w:rFonts w:ascii="Arial" w:hAnsi="Arial" w:cs="Arial"/>
        </w:rPr>
        <w:t xml:space="preserve">fear </w:t>
      </w:r>
      <w:r w:rsidR="003A0D58" w:rsidRPr="006E6C4F">
        <w:rPr>
          <w:rFonts w:ascii="Arial" w:hAnsi="Arial" w:cs="Arial"/>
        </w:rPr>
        <w:t>memory</w:t>
      </w:r>
      <w:r w:rsidR="00155B51" w:rsidRPr="006E6C4F">
        <w:rPr>
          <w:rFonts w:ascii="Arial" w:hAnsi="Arial" w:cs="Arial"/>
        </w:rPr>
        <w:t xml:space="preserve"> </w:t>
      </w:r>
      <w:r w:rsidR="00E27D37" w:rsidRPr="006E6C4F">
        <w:rPr>
          <w:rFonts w:ascii="Arial" w:hAnsi="Arial" w:cs="Arial"/>
        </w:rPr>
        <w:fldChar w:fldCharType="begin"/>
      </w:r>
      <w:r w:rsidR="00E27D37" w:rsidRPr="006E6C4F">
        <w:rPr>
          <w:rFonts w:ascii="Arial" w:hAnsi="Arial" w:cs="Arial"/>
        </w:rPr>
        <w:instrText xml:space="preserve"> ADDIN ZOTERO_ITEM CSL_CITATION {"citationID":"PifFzDR6","properties":{"formattedCitation":"(Fan et al., 2022)","plainCitation":"(Fan et al., 2022)","noteIndex":0},"citationItems":[{"id":2428,"uris":["http://zotero.org/users/11555251/items/ZKGU2A23"],"itemData":{"id":2428,"type":"article-journal","abstract":"Abstract\n            The neocortical prefrontal memory engram generated during initial learning is critical for remote episodic memory storage, however, the nature of early cortical tagging remains unknown. Here we found that in mice, increased norepinephrine (NE) release from the locus coeruleus (LC) to the medial prefrontal cortex (mPFC) during contextual fear conditioning (CFC) was critical for engram tagging and remote memory storage, which was regulated by the ventrolateral periaqueductal grey. β-Blocker infusion, or knockout of β1-adrenergic receptor (β1-AR) in the mPFC, impaired the storage of remote CFC memory, which could not be rescued by activation of LC-mPFC NE projection. Remote memory retrieval induced the activation of mPFC engram cells that were tagged during CFC. Inhibition of LC-mPFC NE projection or β1-AR knockout impaired mPFC engram tagging. Juvenile mice had fewer LC NE neurons than adults and showed deficiency in mPFC engram tagging and remote memory of CFC. Activation of β1-AR signaling promoted mPFC early tagging and remote memory storage in juvenile mice. Our data demonstrate that activation of LC NEergic signaling during CFC memory encoding mediates engram early tagging in the mPFC and systems consolidation of remote memory.","container-title":"Nature Communications","DOI":"10.1038/s41467-022-35342-x","ISSN":"2041-1723","issue":"1","journalAbbreviation":"Nat Commun","language":"en","page":"7623","source":"DOI.org (Crossref)","title":"Noradrenergic signaling mediates cortical early tagging and storage of remote memory","volume":"13","author":[{"family":"Fan","given":"Xiaocen"},{"family":"Song","given":"Jiachen"},{"family":"Ma","given":"Chaonan"},{"family":"Lv","given":"Yanbo"},{"family":"Wang","given":"Feifei"},{"family":"Ma","given":"Lan"},{"family":"Liu","given":"Xing"}],"issued":{"date-parts":[["2022",12,9]]}}}],"schema":"https://github.com/citation-style-language/schema/raw/master/csl-citation.json"} </w:instrText>
      </w:r>
      <w:r w:rsidR="00E27D37" w:rsidRPr="006E6C4F">
        <w:rPr>
          <w:rFonts w:ascii="Arial" w:hAnsi="Arial" w:cs="Arial"/>
        </w:rPr>
        <w:fldChar w:fldCharType="separate"/>
      </w:r>
      <w:r w:rsidR="00E27D37" w:rsidRPr="006E6C4F">
        <w:rPr>
          <w:rFonts w:ascii="Arial" w:hAnsi="Arial" w:cs="Arial"/>
          <w:noProof/>
        </w:rPr>
        <w:t>(Fan et al., 2022)</w:t>
      </w:r>
      <w:r w:rsidR="00E27D37" w:rsidRPr="006E6C4F">
        <w:rPr>
          <w:rFonts w:ascii="Arial" w:hAnsi="Arial" w:cs="Arial"/>
        </w:rPr>
        <w:fldChar w:fldCharType="end"/>
      </w:r>
      <w:r w:rsidR="005D1A18" w:rsidRPr="006E6C4F">
        <w:rPr>
          <w:rFonts w:ascii="Arial" w:hAnsi="Arial" w:cs="Arial"/>
        </w:rPr>
        <w:t>.</w:t>
      </w:r>
      <w:r w:rsidR="00605822" w:rsidRPr="006E6C4F">
        <w:rPr>
          <w:rFonts w:ascii="Arial" w:hAnsi="Arial" w:cs="Arial"/>
        </w:rPr>
        <w:t xml:space="preserve"> </w:t>
      </w:r>
      <w:r w:rsidR="00236DC5" w:rsidRPr="006E6C4F">
        <w:rPr>
          <w:rFonts w:ascii="Arial" w:hAnsi="Arial" w:cs="Arial"/>
        </w:rPr>
        <w:t xml:space="preserve">Recent studies have focused on the role of </w:t>
      </w:r>
      <w:r w:rsidR="00426C62" w:rsidRPr="006E6C4F">
        <w:rPr>
          <w:rFonts w:ascii="Arial" w:hAnsi="Arial" w:cs="Arial"/>
        </w:rPr>
        <w:t>LCNE</w:t>
      </w:r>
      <w:r w:rsidR="00236DC5" w:rsidRPr="006E6C4F">
        <w:rPr>
          <w:rFonts w:ascii="Arial" w:hAnsi="Arial" w:cs="Arial"/>
        </w:rPr>
        <w:t xml:space="preserve"> neurons in</w:t>
      </w:r>
      <w:r w:rsidR="00753089" w:rsidRPr="006E6C4F">
        <w:rPr>
          <w:rFonts w:ascii="Arial" w:hAnsi="Arial" w:cs="Arial"/>
        </w:rPr>
        <w:t xml:space="preserve"> </w:t>
      </w:r>
      <w:r w:rsidR="00F24BA9" w:rsidRPr="006E6C4F">
        <w:rPr>
          <w:rFonts w:ascii="Arial" w:hAnsi="Arial" w:cs="Arial"/>
        </w:rPr>
        <w:t>behavior</w:t>
      </w:r>
      <w:r w:rsidR="00236DC5" w:rsidRPr="006E6C4F">
        <w:rPr>
          <w:rFonts w:ascii="Arial" w:hAnsi="Arial" w:cs="Arial"/>
        </w:rPr>
        <w:t xml:space="preserve"> </w:t>
      </w:r>
      <w:r w:rsidR="003B77B4" w:rsidRPr="006E6C4F">
        <w:rPr>
          <w:rFonts w:ascii="Arial" w:hAnsi="Arial" w:cs="Arial"/>
        </w:rPr>
        <w:t>reinforcement learning</w:t>
      </w:r>
      <w:r w:rsidR="00AB3B19" w:rsidRPr="006E6C4F">
        <w:rPr>
          <w:rFonts w:ascii="Arial" w:hAnsi="Arial" w:cs="Arial"/>
        </w:rPr>
        <w:t xml:space="preserve"> </w:t>
      </w:r>
      <w:r w:rsidR="00DC13F3" w:rsidRPr="006E6C4F">
        <w:rPr>
          <w:rFonts w:ascii="Arial" w:hAnsi="Arial" w:cs="Arial"/>
        </w:rPr>
        <w:fldChar w:fldCharType="begin"/>
      </w:r>
      <w:r w:rsidR="00387487" w:rsidRPr="006E6C4F">
        <w:rPr>
          <w:rFonts w:ascii="Arial" w:hAnsi="Arial" w:cs="Arial"/>
        </w:rPr>
        <w:instrText xml:space="preserve"> ADDIN ZOTERO_ITEM CSL_CITATION {"citationID":"Er8LovX3","properties":{"formattedCitation":"(Basu et al., 2022; Breton-Provencher et al., 2022; Mu et al., 2019)","plainCitation":"(Basu et al., 2022; Breton-Provencher et al., 2022; Mu et al., 2019)","noteIndex":0},"citationItems":[{"id":2425,"uris":["http://zotero.org/users/11555251/items/U498LUUT"],"itemData":{"id":2425,"type":"report","abstract":"Abstract\n          Animals must learn to predict varying threats in the environment to survive by enacting defensive behaviors. Dopamine is involved in the prediction of rewards, encoding a reward prediction error in a similar manner to temporal difference learning algorithm. However, the corresponding molecular and computational form of threat prediction errors is not as well-characterized, although norepinephrine and other neuromodulators and neuropeptides participate in fear learning. Here, we utilized fluorescent norepinephrine recordings over the course of fear learning in concert with reinforcement learning modeling to identify its role in the prediction of threat. By varying timing and sensory uncertainty in the formation of threat associations, we were able to define a precise computational role for norepinephrine in this process. Norepinephrine release approximates the strength of fear associations, and its temporal dynamics are compatible with a prediction error signal. Intriguingly, the release of norepinephrine is influenced by time and sensory feedback, serving as an antithesis of the classical reward prediction error role of dopamine. Thus, these results directly demonstrate a combined cognitive and affective role of norepinephrine in the prediction of threat, with implications for neuropsychiatric disorders such as anxiety and PTSD.","genre":"preprint","language":"en","note":"DOI: 10.1101/2022.10.13.511463","publisher":"Neuroscience","source":"DOI.org (Crossref)","title":"Prefrontal norepinephrine represents a threat prediction error under uncertainty","URL":"http://biorxiv.org/lookup/doi/10.1101/2022.10.13.511463","author":[{"family":"Basu","given":"Aakash"},{"family":"Yang","given":"Jen-Hau"},{"family":"Yu","given":"Abigail"},{"family":"Glaeser-Khan","given":"Samira"},{"family":"Feng","given":"Jiesi"},{"family":"Krystal","given":"John H."},{"family":"Li","given":"Yulong"},{"family":"Kaye","given":"Alfred P."}],"accessed":{"date-parts":[["2023",12,18]]},"issued":{"date-parts":[["2022",10,17]]}}},{"id":2374,"uris":["http://zotero.org/users/11555251/items/QVFHLUTP"],"itemData":{"id":2374,"type":"article-journal","container-title":"Nature","DOI":"10.1038/s41586-022-04782-2","ISSN":"0028-0836, 1476-4687","issue":"7915","journalAbbreviation":"Nature","language":"en","page":"732-738","source":"DOI.org (Crossref)","title":"Spatiotemporal dynamics of noradrenaline during learned behaviour","volume":"606","author":[{"family":"Breton-Provencher","given":"Vincent"},{"family":"Drummond","given":"Gabrielle T."},{"family":"Feng","given":"Jiesi"},{"family":"Li","given":"Yulong"},{"family":"Sur","given":"Mriganka"}],"issued":{"date-parts":[["2022",6,23]]}}},{"id":2416,"uris":["http://zotero.org/users/11555251/items/65BAGD8E"],"itemData":{"id":2416,"type":"article-journal","container-title":"Cell","DOI":"10.1016/j.cell.2019.05.050","ISSN":"00928674","issue":"1","journalAbbreviation":"Cell","language":"en","page":"27-43.e19","source":"DOI.org (Crossref)","title":"Glia Accumulate Evidence that Actions Are Futile and Suppress Unsuccessful Behavior","volume":"178","author":[{"family":"Mu","given":"Yu"},{"family":"Bennett","given":"Davis V."},{"family":"Rubinov","given":"Mikail"},{"family":"Narayan","given":"Sujatha"},{"family":"Yang","given":"Chao-Tsung"},{"family":"Tanimoto","given":"Masashi"},{"family":"Mensh","given":"Brett D."},{"family":"Looger","given":"Loren L."},{"family":"Ahrens","given":"Misha B."}],"issued":{"date-parts":[["2019",6]]}}}],"schema":"https://github.com/citation-style-language/schema/raw/master/csl-citation.json"} </w:instrText>
      </w:r>
      <w:r w:rsidR="00DC13F3" w:rsidRPr="006E6C4F">
        <w:rPr>
          <w:rFonts w:ascii="Arial" w:hAnsi="Arial" w:cs="Arial"/>
        </w:rPr>
        <w:fldChar w:fldCharType="separate"/>
      </w:r>
      <w:r w:rsidR="00387487" w:rsidRPr="006E6C4F">
        <w:rPr>
          <w:rFonts w:ascii="Arial" w:hAnsi="Arial" w:cs="Arial"/>
          <w:noProof/>
        </w:rPr>
        <w:t>(Basu et al., 2022; Breton-Provencher et al., 2022; Mu et al., 2019)</w:t>
      </w:r>
      <w:r w:rsidR="00DC13F3" w:rsidRPr="006E6C4F">
        <w:rPr>
          <w:rFonts w:ascii="Arial" w:hAnsi="Arial" w:cs="Arial"/>
        </w:rPr>
        <w:fldChar w:fldCharType="end"/>
      </w:r>
      <w:r w:rsidR="00DC13F3" w:rsidRPr="006E6C4F">
        <w:rPr>
          <w:rFonts w:ascii="Arial" w:hAnsi="Arial" w:cs="Arial"/>
        </w:rPr>
        <w:t xml:space="preserve">. </w:t>
      </w:r>
      <w:r w:rsidR="00FB1D8D" w:rsidRPr="006E6C4F">
        <w:rPr>
          <w:rFonts w:ascii="Arial" w:hAnsi="Arial" w:cs="Arial"/>
        </w:rPr>
        <w:t xml:space="preserve">Midbrain </w:t>
      </w:r>
      <w:r w:rsidR="00DF389E" w:rsidRPr="006E6C4F">
        <w:rPr>
          <w:rFonts w:ascii="Arial" w:hAnsi="Arial" w:cs="Arial"/>
        </w:rPr>
        <w:t>LCNE</w:t>
      </w:r>
      <w:r w:rsidR="00756D33" w:rsidRPr="006E6C4F">
        <w:rPr>
          <w:rFonts w:ascii="Arial" w:hAnsi="Arial" w:cs="Arial"/>
        </w:rPr>
        <w:t xml:space="preserve"> </w:t>
      </w:r>
      <w:r w:rsidR="009F09FE" w:rsidRPr="006E6C4F">
        <w:rPr>
          <w:rFonts w:ascii="Arial" w:hAnsi="Arial" w:cs="Arial"/>
        </w:rPr>
        <w:t xml:space="preserve">activity </w:t>
      </w:r>
      <w:r w:rsidR="00DC2F3E" w:rsidRPr="006E6C4F">
        <w:rPr>
          <w:rFonts w:ascii="Arial" w:hAnsi="Arial" w:cs="Arial"/>
        </w:rPr>
        <w:t xml:space="preserve">over </w:t>
      </w:r>
      <w:r w:rsidR="009F09FE" w:rsidRPr="006E6C4F">
        <w:rPr>
          <w:rFonts w:ascii="Arial" w:hAnsi="Arial" w:cs="Arial"/>
        </w:rPr>
        <w:t>a</w:t>
      </w:r>
      <w:r w:rsidR="00DC2F3E" w:rsidRPr="006E6C4F">
        <w:rPr>
          <w:rFonts w:ascii="Arial" w:hAnsi="Arial" w:cs="Arial"/>
        </w:rPr>
        <w:t xml:space="preserve"> cued motor task</w:t>
      </w:r>
      <w:r w:rsidR="002C0063" w:rsidRPr="006E6C4F">
        <w:rPr>
          <w:rFonts w:ascii="Arial" w:hAnsi="Arial" w:cs="Arial"/>
        </w:rPr>
        <w:t xml:space="preserve"> (lever press after a specific tone)</w:t>
      </w:r>
      <w:r w:rsidR="00DC2F3E" w:rsidRPr="006E6C4F">
        <w:rPr>
          <w:rFonts w:ascii="Arial" w:hAnsi="Arial" w:cs="Arial"/>
        </w:rPr>
        <w:t xml:space="preserve"> was shown to have </w:t>
      </w:r>
      <w:r w:rsidR="009F09FE" w:rsidRPr="006E6C4F">
        <w:rPr>
          <w:rFonts w:ascii="Arial" w:hAnsi="Arial" w:cs="Arial"/>
        </w:rPr>
        <w:t xml:space="preserve">two major components: 1) a </w:t>
      </w:r>
      <w:r w:rsidR="009F29DD" w:rsidRPr="006E6C4F">
        <w:rPr>
          <w:rFonts w:ascii="Arial" w:hAnsi="Arial" w:cs="Arial"/>
        </w:rPr>
        <w:t xml:space="preserve">transient prior to </w:t>
      </w:r>
      <w:r w:rsidR="00DF389E" w:rsidRPr="006E6C4F">
        <w:rPr>
          <w:rFonts w:ascii="Arial" w:hAnsi="Arial" w:cs="Arial"/>
        </w:rPr>
        <w:t xml:space="preserve">behavioral </w:t>
      </w:r>
      <w:r w:rsidR="009F29DD" w:rsidRPr="006E6C4F">
        <w:rPr>
          <w:rFonts w:ascii="Arial" w:hAnsi="Arial" w:cs="Arial"/>
        </w:rPr>
        <w:t>execution</w:t>
      </w:r>
      <w:r w:rsidR="005017E5" w:rsidRPr="006E6C4F">
        <w:rPr>
          <w:rFonts w:ascii="Arial" w:hAnsi="Arial" w:cs="Arial"/>
        </w:rPr>
        <w:t xml:space="preserve"> </w:t>
      </w:r>
      <w:r w:rsidR="005017E5" w:rsidRPr="006E6C4F">
        <w:rPr>
          <w:rFonts w:ascii="Arial" w:hAnsi="Arial" w:cs="Arial"/>
        </w:rPr>
        <w:fldChar w:fldCharType="begin"/>
      </w:r>
      <w:r w:rsidR="005017E5" w:rsidRPr="006E6C4F">
        <w:rPr>
          <w:rFonts w:ascii="Arial" w:hAnsi="Arial" w:cs="Arial"/>
        </w:rPr>
        <w:instrText xml:space="preserve"> ADDIN ZOTERO_ITEM CSL_CITATION {"citationID":"Nw6N4wsV","properties":{"formattedCitation":"(Breton-Provencher et al., 2022; Inagaki et al., 2022)","plainCitation":"(Breton-Provencher et al., 2022; Inagaki et al., 2022)","noteIndex":0},"citationItems":[{"id":2374,"uris":["http://zotero.org/users/11555251/items/QVFHLUTP"],"itemData":{"id":2374,"type":"article-journal","container-title":"Nature","DOI":"10.1038/s41586-022-04782-2","ISSN":"0028-0836, 1476-4687","issue":"7915","journalAbbreviation":"Nature","language":"en","page":"732-738","source":"DOI.org (Crossref)","title":"Spatiotemporal dynamics of noradrenaline during learned behaviour","volume":"606","author":[{"family":"Breton-Provencher","given":"Vincent"},{"family":"Drummond","given":"Gabrielle T."},{"family":"Feng","given":"Jiesi"},{"family":"Li","given":"Yulong"},{"family":"Sur","given":"Mriganka"}],"issued":{"date-parts":[["2022",6,23]]}}},{"id":2404,"uris":["http://zotero.org/users/11555251/items/F8TLMKT6"],"itemData":{"id":2404,"type":"article-journal","container-title":"Cell","DOI":"10.1016/j.cell.2022.02.006","ISSN":"00928674","issue":"6","journalAbbreviation":"Cell","language":"en","page":"1065-1081.e23","source":"DOI.org (Crossref)","title":"A midbrain-thalamus-cortex circuit reorganizes cortical dynamics to initiate movement","volume":"185","author":[{"family":"Inagaki","given":"Hidehiko K."},{"family":"Chen","given":"Susu"},{"family":"Ridder","given":"Margreet C."},{"family":"Sah","given":"Pankaj"},{"family":"Li","given":"Nuo"},{"family":"Yang","given":"Zidan"},{"family":"Hasanbegovic","given":"Hana"},{"family":"Gao","given":"Zhenyu"},{"family":"Gerfen","given":"Charles R."},{"family":"Svoboda","given":"Karel"}],"issued":{"date-parts":[["2022",3]]}}}],"schema":"https://github.com/citation-style-language/schema/raw/master/csl-citation.json"} </w:instrText>
      </w:r>
      <w:r w:rsidR="005017E5" w:rsidRPr="006E6C4F">
        <w:rPr>
          <w:rFonts w:ascii="Arial" w:hAnsi="Arial" w:cs="Arial"/>
        </w:rPr>
        <w:fldChar w:fldCharType="separate"/>
      </w:r>
      <w:r w:rsidR="005017E5" w:rsidRPr="006E6C4F">
        <w:rPr>
          <w:rFonts w:ascii="Arial" w:hAnsi="Arial" w:cs="Arial"/>
          <w:noProof/>
        </w:rPr>
        <w:t>(Breton-Provencher et al., 2022; Inagaki et al., 2022)</w:t>
      </w:r>
      <w:r w:rsidR="005017E5" w:rsidRPr="006E6C4F">
        <w:rPr>
          <w:rFonts w:ascii="Arial" w:hAnsi="Arial" w:cs="Arial"/>
        </w:rPr>
        <w:fldChar w:fldCharType="end"/>
      </w:r>
      <w:r w:rsidR="009F29DD" w:rsidRPr="006E6C4F">
        <w:rPr>
          <w:rFonts w:ascii="Arial" w:hAnsi="Arial" w:cs="Arial"/>
        </w:rPr>
        <w:t xml:space="preserve"> and </w:t>
      </w:r>
      <w:r w:rsidR="009F09FE" w:rsidRPr="006E6C4F">
        <w:rPr>
          <w:rFonts w:ascii="Arial" w:hAnsi="Arial" w:cs="Arial"/>
        </w:rPr>
        <w:t xml:space="preserve">2) </w:t>
      </w:r>
      <w:r w:rsidR="009F29DD" w:rsidRPr="006E6C4F">
        <w:rPr>
          <w:rFonts w:ascii="Arial" w:hAnsi="Arial" w:cs="Arial"/>
        </w:rPr>
        <w:t>another transient after receiving reinforcement of either reward or punishment</w:t>
      </w:r>
      <w:r w:rsidR="006C0545" w:rsidRPr="006E6C4F">
        <w:rPr>
          <w:rFonts w:ascii="Arial" w:hAnsi="Arial" w:cs="Arial"/>
        </w:rPr>
        <w:t xml:space="preserve"> </w:t>
      </w:r>
      <w:r w:rsidR="006C0545" w:rsidRPr="006E6C4F">
        <w:rPr>
          <w:rFonts w:ascii="Arial" w:hAnsi="Arial" w:cs="Arial"/>
        </w:rPr>
        <w:fldChar w:fldCharType="begin"/>
      </w:r>
      <w:r w:rsidR="008F2874" w:rsidRPr="006E6C4F">
        <w:rPr>
          <w:rFonts w:ascii="Arial" w:hAnsi="Arial" w:cs="Arial"/>
        </w:rPr>
        <w:instrText xml:space="preserve"> ADDIN ZOTERO_ITEM CSL_CITATION {"citationID":"AqYrzk5x","properties":{"formattedCitation":"(Basu et al., 2022; Breton-Provencher et al., 2022)","plainCitation":"(Basu et al., 2022; Breton-Provencher et al., 2022)","noteIndex":0},"citationItems":[{"id":2425,"uris":["http://zotero.org/users/11555251/items/U498LUUT"],"itemData":{"id":2425,"type":"report","abstract":"Abstract\n          Animals must learn to predict varying threats in the environment to survive by enacting defensive behaviors. Dopamine is involved in the prediction of rewards, encoding a reward prediction error in a similar manner to temporal difference learning algorithm. However, the corresponding molecular and computational form of threat prediction errors is not as well-characterized, although norepinephrine and other neuromodulators and neuropeptides participate in fear learning. Here, we utilized fluorescent norepinephrine recordings over the course of fear learning in concert with reinforcement learning modeling to identify its role in the prediction of threat. By varying timing and sensory uncertainty in the formation of threat associations, we were able to define a precise computational role for norepinephrine in this process. Norepinephrine release approximates the strength of fear associations, and its temporal dynamics are compatible with a prediction error signal. Intriguingly, the release of norepinephrine is influenced by time and sensory feedback, serving as an antithesis of the classical reward prediction error role of dopamine. Thus, these results directly demonstrate a combined cognitive and affective role of norepinephrine in the prediction of threat, with implications for neuropsychiatric disorders such as anxiety and PTSD.","genre":"preprint","language":"en","note":"DOI: 10.1101/2022.10.13.511463","publisher":"Neuroscience","source":"DOI.org (Crossref)","title":"Prefrontal norepinephrine represents a threat prediction error under uncertainty","URL":"http://biorxiv.org/lookup/doi/10.1101/2022.10.13.511463","author":[{"family":"Basu","given":"Aakash"},{"family":"Yang","given":"Jen-Hau"},{"family":"Yu","given":"Abigail"},{"family":"Glaeser-Khan","given":"Samira"},{"family":"Feng","given":"Jiesi"},{"family":"Krystal","given":"John H."},{"family":"Li","given":"Yulong"},{"family":"Kaye","given":"Alfred P."}],"accessed":{"date-parts":[["2023",12,18]]},"issued":{"date-parts":[["2022",10,17]]}}},{"id":2374,"uris":["http://zotero.org/users/11555251/items/QVFHLUTP"],"itemData":{"id":2374,"type":"article-journal","container-title":"Nature","DOI":"10.1038/s41586-022-04782-2","ISSN":"0028-0836, 1476-4687","issue":"7915","journalAbbreviation":"Nature","language":"en","page":"732-738","source":"DOI.org (Crossref)","title":"Spatiotemporal dynamics of noradrenaline during learned behaviour","volume":"606","author":[{"family":"Breton-Provencher","given":"Vincent"},{"family":"Drummond","given":"Gabrielle T."},{"family":"Feng","given":"Jiesi"},{"family":"Li","given":"Yulong"},{"family":"Sur","given":"Mriganka"}],"issued":{"date-parts":[["2022",6,23]]}}}],"schema":"https://github.com/citation-style-language/schema/raw/master/csl-citation.json"} </w:instrText>
      </w:r>
      <w:r w:rsidR="006C0545" w:rsidRPr="006E6C4F">
        <w:rPr>
          <w:rFonts w:ascii="Arial" w:hAnsi="Arial" w:cs="Arial"/>
        </w:rPr>
        <w:fldChar w:fldCharType="separate"/>
      </w:r>
      <w:r w:rsidR="008F2874" w:rsidRPr="006E6C4F">
        <w:rPr>
          <w:rFonts w:ascii="Arial" w:hAnsi="Arial" w:cs="Arial"/>
          <w:noProof/>
        </w:rPr>
        <w:t>(Basu et al., 2022; Breton-Provencher et al., 2022)</w:t>
      </w:r>
      <w:r w:rsidR="006C0545" w:rsidRPr="006E6C4F">
        <w:rPr>
          <w:rFonts w:ascii="Arial" w:hAnsi="Arial" w:cs="Arial"/>
        </w:rPr>
        <w:fldChar w:fldCharType="end"/>
      </w:r>
      <w:r w:rsidR="009F29DD" w:rsidRPr="006E6C4F">
        <w:rPr>
          <w:rFonts w:ascii="Arial" w:hAnsi="Arial" w:cs="Arial"/>
        </w:rPr>
        <w:t xml:space="preserve">. </w:t>
      </w:r>
      <w:r w:rsidR="00DF389E" w:rsidRPr="006E6C4F">
        <w:rPr>
          <w:rFonts w:ascii="Arial" w:hAnsi="Arial" w:cs="Arial"/>
        </w:rPr>
        <w:t xml:space="preserve">These signal components were also shown to be differentially represented in different brain regions, with the pre-behavior transient being higher in the </w:t>
      </w:r>
      <w:r w:rsidR="00687030" w:rsidRPr="006E6C4F">
        <w:rPr>
          <w:rFonts w:ascii="Arial" w:hAnsi="Arial" w:cs="Arial"/>
        </w:rPr>
        <w:t>MC</w:t>
      </w:r>
      <w:r w:rsidR="00DF389E" w:rsidRPr="006E6C4F">
        <w:rPr>
          <w:rFonts w:ascii="Arial" w:hAnsi="Arial" w:cs="Arial"/>
        </w:rPr>
        <w:t xml:space="preserve"> and the reinforcement signal being more widely distributed </w:t>
      </w:r>
      <w:r w:rsidR="00834B26" w:rsidRPr="006E6C4F">
        <w:rPr>
          <w:rFonts w:ascii="Arial" w:hAnsi="Arial" w:cs="Arial"/>
        </w:rPr>
        <w:t xml:space="preserve">across cortices, being </w:t>
      </w:r>
      <w:r w:rsidR="00DF389E" w:rsidRPr="006E6C4F">
        <w:rPr>
          <w:rFonts w:ascii="Arial" w:hAnsi="Arial" w:cs="Arial"/>
        </w:rPr>
        <w:t>in both MC and prefrontal cortex (PFC).</w:t>
      </w:r>
      <w:r w:rsidR="002C0063" w:rsidRPr="006E6C4F">
        <w:rPr>
          <w:rFonts w:ascii="Arial" w:hAnsi="Arial" w:cs="Arial"/>
        </w:rPr>
        <w:t xml:space="preserve"> Moreover,</w:t>
      </w:r>
      <w:r w:rsidR="002B343B" w:rsidRPr="006E6C4F">
        <w:rPr>
          <w:rFonts w:ascii="Arial" w:hAnsi="Arial" w:cs="Arial"/>
        </w:rPr>
        <w:t xml:space="preserve"> these </w:t>
      </w:r>
      <w:r w:rsidR="002C0063" w:rsidRPr="006E6C4F">
        <w:rPr>
          <w:rFonts w:ascii="Arial" w:hAnsi="Arial" w:cs="Arial"/>
        </w:rPr>
        <w:t xml:space="preserve">LCNE signals </w:t>
      </w:r>
      <w:r w:rsidR="00540313" w:rsidRPr="006E6C4F">
        <w:rPr>
          <w:rFonts w:ascii="Arial" w:hAnsi="Arial" w:cs="Arial"/>
        </w:rPr>
        <w:t>to the MC a</w:t>
      </w:r>
      <w:r w:rsidR="002C0063" w:rsidRPr="006E6C4F">
        <w:rPr>
          <w:rFonts w:ascii="Arial" w:hAnsi="Arial" w:cs="Arial"/>
        </w:rPr>
        <w:t xml:space="preserve">re necessary for successful learning of the motor task </w:t>
      </w:r>
      <w:r w:rsidR="002C0063" w:rsidRPr="006E6C4F">
        <w:rPr>
          <w:rFonts w:ascii="Arial" w:hAnsi="Arial" w:cs="Arial"/>
        </w:rPr>
        <w:fldChar w:fldCharType="begin"/>
      </w:r>
      <w:r w:rsidR="002C0063" w:rsidRPr="006E6C4F">
        <w:rPr>
          <w:rFonts w:ascii="Arial" w:hAnsi="Arial" w:cs="Arial"/>
        </w:rPr>
        <w:instrText xml:space="preserve"> ADDIN ZOTERO_ITEM CSL_CITATION {"citationID":"Na9OUd0w","properties":{"formattedCitation":"(Breton-Provencher et al., 2022)","plainCitation":"(Breton-Provencher et al., 2022)","noteIndex":0},"citationItems":[{"id":2374,"uris":["http://zotero.org/users/11555251/items/QVFHLUTP"],"itemData":{"id":2374,"type":"article-journal","container-title":"Nature","DOI":"10.1038/s41586-022-04782-2","ISSN":"0028-0836, 1476-4687","issue":"7915","journalAbbreviation":"Nature","language":"en","page":"732-738","source":"DOI.org (Crossref)","title":"Spatiotemporal dynamics of noradrenaline during learned behaviour","volume":"606","author":[{"family":"Breton-Provencher","given":"Vincent"},{"family":"Drummond","given":"Gabrielle T."},{"family":"Feng","given":"Jiesi"},{"family":"Li","given":"Yulong"},{"family":"Sur","given":"Mriganka"}],"issued":{"date-parts":[["2022",6,23]]}}}],"schema":"https://github.com/citation-style-language/schema/raw/master/csl-citation.json"} </w:instrText>
      </w:r>
      <w:r w:rsidR="002C0063" w:rsidRPr="006E6C4F">
        <w:rPr>
          <w:rFonts w:ascii="Arial" w:hAnsi="Arial" w:cs="Arial"/>
        </w:rPr>
        <w:fldChar w:fldCharType="separate"/>
      </w:r>
      <w:r w:rsidR="002C0063" w:rsidRPr="006E6C4F">
        <w:rPr>
          <w:rFonts w:ascii="Arial" w:hAnsi="Arial" w:cs="Arial"/>
          <w:noProof/>
        </w:rPr>
        <w:t>(Breton-Provencher et al., 2022)</w:t>
      </w:r>
      <w:r w:rsidR="002C0063" w:rsidRPr="006E6C4F">
        <w:rPr>
          <w:rFonts w:ascii="Arial" w:hAnsi="Arial" w:cs="Arial"/>
        </w:rPr>
        <w:fldChar w:fldCharType="end"/>
      </w:r>
      <w:r w:rsidR="002C0063" w:rsidRPr="006E6C4F">
        <w:rPr>
          <w:rFonts w:ascii="Arial" w:hAnsi="Arial" w:cs="Arial"/>
        </w:rPr>
        <w:t xml:space="preserve">. These results suggest that LCNE projections to the MC may play a crucial role in </w:t>
      </w:r>
      <w:ins w:id="69" w:author="Giselle Fernandes" w:date="2023-12-19T12:43:00Z">
        <w:r w:rsidR="00857316" w:rsidRPr="006E6C4F">
          <w:rPr>
            <w:rFonts w:ascii="Arial" w:hAnsi="Arial" w:cs="Arial"/>
          </w:rPr>
          <w:t xml:space="preserve">learning a </w:t>
        </w:r>
      </w:ins>
      <w:r w:rsidR="002C0063" w:rsidRPr="006E6C4F">
        <w:rPr>
          <w:rFonts w:ascii="Arial" w:hAnsi="Arial" w:cs="Arial"/>
        </w:rPr>
        <w:t xml:space="preserve">motor task </w:t>
      </w:r>
      <w:del w:id="70" w:author="Giselle Fernandes" w:date="2023-12-19T12:43:00Z">
        <w:r w:rsidR="002C0063" w:rsidRPr="006E6C4F" w:rsidDel="00857316">
          <w:rPr>
            <w:rFonts w:ascii="Arial" w:hAnsi="Arial" w:cs="Arial"/>
          </w:rPr>
          <w:delText>learning</w:delText>
        </w:r>
      </w:del>
      <w:r w:rsidR="002C0063" w:rsidRPr="006E6C4F">
        <w:rPr>
          <w:rFonts w:ascii="Arial" w:hAnsi="Arial" w:cs="Arial"/>
        </w:rPr>
        <w:t>.</w:t>
      </w:r>
    </w:p>
    <w:p w14:paraId="5BE90C3C" w14:textId="256F4291" w:rsidR="00700EBE" w:rsidRPr="006E6C4F" w:rsidRDefault="00A005A1" w:rsidP="006E6C4F">
      <w:pPr>
        <w:spacing w:after="0" w:line="276" w:lineRule="auto"/>
        <w:jc w:val="both"/>
        <w:rPr>
          <w:rFonts w:ascii="Arial" w:hAnsi="Arial" w:cs="Arial"/>
        </w:rPr>
      </w:pPr>
      <w:r w:rsidRPr="006E6C4F">
        <w:rPr>
          <w:rFonts w:ascii="Arial" w:hAnsi="Arial" w:cs="Arial"/>
          <w:u w:val="single"/>
        </w:rPr>
        <w:t xml:space="preserve">LC </w:t>
      </w:r>
      <w:r w:rsidR="000C4482" w:rsidRPr="006E6C4F">
        <w:rPr>
          <w:rFonts w:ascii="Arial" w:hAnsi="Arial" w:cs="Arial"/>
          <w:u w:val="single"/>
        </w:rPr>
        <w:t xml:space="preserve">and </w:t>
      </w:r>
      <w:r w:rsidR="00FD566E" w:rsidRPr="006E6C4F">
        <w:rPr>
          <w:rFonts w:ascii="Arial" w:hAnsi="Arial" w:cs="Arial"/>
          <w:u w:val="single"/>
        </w:rPr>
        <w:t xml:space="preserve">Motor Task Learning in </w:t>
      </w:r>
      <w:del w:id="71" w:author="Zhu, Paula Kaitlyn" w:date="2023-12-19T13:54:00Z">
        <w:r w:rsidR="005A1C82" w:rsidRPr="006E6C4F" w:rsidDel="00696D12">
          <w:rPr>
            <w:rFonts w:ascii="Arial" w:hAnsi="Arial" w:cs="Arial"/>
            <w:u w:val="single"/>
          </w:rPr>
          <w:delText>Rett Syndrome</w:delText>
        </w:r>
      </w:del>
      <w:ins w:id="72" w:author="Zhu, Paula Kaitlyn" w:date="2023-12-19T13:54:00Z">
        <w:r w:rsidR="00696D12">
          <w:rPr>
            <w:rFonts w:ascii="Arial" w:hAnsi="Arial" w:cs="Arial"/>
            <w:u w:val="single"/>
          </w:rPr>
          <w:t>RTT</w:t>
        </w:r>
      </w:ins>
      <w:r w:rsidR="00274AC7" w:rsidRPr="006E6C4F">
        <w:rPr>
          <w:rFonts w:ascii="Arial" w:hAnsi="Arial" w:cs="Arial"/>
          <w:u w:val="single"/>
        </w:rPr>
        <w:t>.</w:t>
      </w:r>
      <w:r w:rsidR="00274AC7" w:rsidRPr="006E6C4F">
        <w:rPr>
          <w:rFonts w:ascii="Arial" w:hAnsi="Arial" w:cs="Arial"/>
        </w:rPr>
        <w:t xml:space="preserve"> </w:t>
      </w:r>
      <w:del w:id="73" w:author="Zhu, Paula Kaitlyn" w:date="2023-12-19T13:53:00Z">
        <w:r w:rsidR="005671A9" w:rsidRPr="006E6C4F" w:rsidDel="0016785A">
          <w:rPr>
            <w:rFonts w:ascii="Arial" w:hAnsi="Arial" w:cs="Arial"/>
          </w:rPr>
          <w:delText>Rett Syndrome</w:delText>
        </w:r>
      </w:del>
      <w:ins w:id="74" w:author="Zhu, Paula Kaitlyn" w:date="2023-12-19T13:53:00Z">
        <w:r w:rsidR="0016785A">
          <w:rPr>
            <w:rFonts w:ascii="Arial" w:hAnsi="Arial" w:cs="Arial"/>
          </w:rPr>
          <w:t>R</w:t>
        </w:r>
      </w:ins>
      <w:ins w:id="75" w:author="Zhu, Paula Kaitlyn" w:date="2023-12-19T13:54:00Z">
        <w:r w:rsidR="0016785A">
          <w:rPr>
            <w:rFonts w:ascii="Arial" w:hAnsi="Arial" w:cs="Arial"/>
          </w:rPr>
          <w:t>TT</w:t>
        </w:r>
      </w:ins>
      <w:r w:rsidR="005671A9" w:rsidRPr="006E6C4F">
        <w:rPr>
          <w:rFonts w:ascii="Arial" w:hAnsi="Arial" w:cs="Arial"/>
        </w:rPr>
        <w:t xml:space="preserve"> </w:t>
      </w:r>
      <w:del w:id="76" w:author="Zhu, Paula Kaitlyn" w:date="2023-12-19T13:40:00Z">
        <w:r w:rsidR="005671A9" w:rsidRPr="006E6C4F" w:rsidDel="00BF09E6">
          <w:rPr>
            <w:rFonts w:ascii="Arial" w:hAnsi="Arial" w:cs="Arial"/>
          </w:rPr>
          <w:delText xml:space="preserve">is a neurodevelopmental disorder caused by </w:delText>
        </w:r>
        <w:r w:rsidR="00891D32" w:rsidRPr="006E6C4F" w:rsidDel="00BF09E6">
          <w:rPr>
            <w:rFonts w:ascii="Arial" w:hAnsi="Arial" w:cs="Arial"/>
          </w:rPr>
          <w:delText xml:space="preserve">loss-of-function </w:delText>
        </w:r>
        <w:r w:rsidR="005671A9" w:rsidRPr="006E6C4F" w:rsidDel="00BF09E6">
          <w:rPr>
            <w:rFonts w:ascii="Arial" w:hAnsi="Arial" w:cs="Arial"/>
          </w:rPr>
          <w:delText>mutations on the X chromosome on a gene called MECP2.</w:delText>
        </w:r>
        <w:r w:rsidR="00A436C5" w:rsidRPr="006E6C4F" w:rsidDel="00BF09E6">
          <w:rPr>
            <w:rFonts w:ascii="Arial" w:hAnsi="Arial" w:cs="Arial"/>
          </w:rPr>
          <w:delText xml:space="preserve"> </w:delText>
        </w:r>
      </w:del>
      <w:ins w:id="77" w:author="Giselle Fernandes" w:date="2023-12-19T12:44:00Z">
        <w:del w:id="78" w:author="Zhu, Paula Kaitlyn" w:date="2023-12-19T13:40:00Z">
          <w:r w:rsidR="006A2F57" w:rsidRPr="006E6C4F" w:rsidDel="00BF09E6">
            <w:rPr>
              <w:rFonts w:ascii="Arial" w:hAnsi="Arial" w:cs="Arial"/>
            </w:rPr>
            <w:delText xml:space="preserve">Some of the most debilitating symptoms </w:delText>
          </w:r>
        </w:del>
      </w:ins>
      <w:moveToRangeStart w:id="79" w:author="Giselle Fernandes" w:date="2023-12-19T12:44:00Z" w:name="move153882278"/>
      <w:moveTo w:id="80" w:author="Giselle Fernandes" w:date="2023-12-19T12:44:00Z">
        <w:del w:id="81" w:author="Zhu, Paula Kaitlyn" w:date="2023-12-19T13:40:00Z">
          <w:r w:rsidR="006A2F57" w:rsidRPr="006E6C4F" w:rsidDel="00BF09E6">
            <w:rPr>
              <w:rFonts w:ascii="Arial" w:hAnsi="Arial" w:cs="Arial"/>
            </w:rPr>
            <w:delText>Symptoms of Rett Syndrome involve several motor deficits, including ataxia, repetitive hand movements, and decreased motor control, in addition to microencephaly and breathing problems</w:delText>
          </w:r>
        </w:del>
        <w:del w:id="82" w:author="Zhu, Paula Kaitlyn" w:date="2023-12-19T13:39:00Z">
          <w:r w:rsidR="006A2F57" w:rsidRPr="006E6C4F" w:rsidDel="00FC7BE3">
            <w:rPr>
              <w:rFonts w:ascii="Arial" w:hAnsi="Arial" w:cs="Arial"/>
            </w:rPr>
            <w:delText xml:space="preserve"> </w:delText>
          </w:r>
          <w:r w:rsidR="006A2F57" w:rsidRPr="006E6C4F" w:rsidDel="00FC7BE3">
            <w:rPr>
              <w:rFonts w:ascii="Arial" w:hAnsi="Arial" w:cs="Arial"/>
            </w:rPr>
            <w:fldChar w:fldCharType="begin"/>
          </w:r>
          <w:r w:rsidR="006A2F57" w:rsidRPr="006E6C4F" w:rsidDel="00FC7BE3">
            <w:rPr>
              <w:rFonts w:ascii="Arial" w:hAnsi="Arial" w:cs="Arial"/>
            </w:rPr>
            <w:delInstrText xml:space="preserve"> ADDIN ZOTERO_ITEM CSL_CITATION {"citationID":"TEpAqfEY","properties":{"formattedCitation":"(Chahrour &amp; Zoghbi, 2007)","plainCitation":"(Chahrour &amp; Zoghbi, 2007)","noteIndex":0},"citationItems":[{"id":2444,"uris":["http://zotero.org/users/11555251/items/MKG7PRJS"],"itemData":{"id":2444,"type":"article-journal","container-title":"Neuron","DOI":"10.1016/j.neuron.2007.10.001","ISSN":"08966273","issue":"3","journalAbbreviation":"Neuron","language":"en","page":"422-437","source":"DOI.org (Crossref)","title":"The Story of Rett Syndrome: From Clinic to Neurobiology","title-short":"The Story of Rett Syndrome","volume":"56","author":[{"family":"Chahrour","given":"Maria"},{"family":"Zoghbi","given":"Huda Y."}],"issued":{"date-parts":[["2007",11]]}}}],"schema":"https://github.com/citation-style-language/schema/raw/master/csl-citation.json"} </w:delInstrText>
          </w:r>
          <w:r w:rsidR="006A2F57" w:rsidRPr="006E6C4F" w:rsidDel="00FC7BE3">
            <w:rPr>
              <w:rFonts w:ascii="Arial" w:hAnsi="Arial" w:cs="Arial"/>
            </w:rPr>
            <w:fldChar w:fldCharType="separate"/>
          </w:r>
          <w:r w:rsidR="006A2F57" w:rsidRPr="006E6C4F" w:rsidDel="00FC7BE3">
            <w:rPr>
              <w:rFonts w:ascii="Arial" w:hAnsi="Arial" w:cs="Arial"/>
              <w:noProof/>
            </w:rPr>
            <w:delText>(Chahrour &amp; Zoghbi, 2007)</w:delText>
          </w:r>
          <w:r w:rsidR="006A2F57" w:rsidRPr="006E6C4F" w:rsidDel="00FC7BE3">
            <w:rPr>
              <w:rFonts w:ascii="Arial" w:hAnsi="Arial" w:cs="Arial"/>
            </w:rPr>
            <w:fldChar w:fldCharType="end"/>
          </w:r>
        </w:del>
        <w:del w:id="83" w:author="Zhu, Paula Kaitlyn" w:date="2023-12-19T13:40:00Z">
          <w:r w:rsidR="006A2F57" w:rsidRPr="006E6C4F" w:rsidDel="00BF09E6">
            <w:rPr>
              <w:rFonts w:ascii="Arial" w:hAnsi="Arial" w:cs="Arial"/>
            </w:rPr>
            <w:delText xml:space="preserve">. </w:delText>
          </w:r>
        </w:del>
      </w:moveTo>
      <w:moveToRangeStart w:id="84" w:author="Giselle Fernandes" w:date="2023-12-19T12:45:00Z" w:name="move153882316"/>
      <w:moveToRangeEnd w:id="79"/>
      <w:moveTo w:id="85" w:author="Giselle Fernandes" w:date="2023-12-19T12:45:00Z">
        <w:del w:id="86" w:author="Zhu, Paula Kaitlyn" w:date="2023-12-19T13:40:00Z">
          <w:r w:rsidR="006A2F57" w:rsidRPr="006E6C4F" w:rsidDel="00BF09E6">
            <w:rPr>
              <w:rFonts w:ascii="Arial" w:hAnsi="Arial" w:cs="Arial"/>
            </w:rPr>
            <w:delText xml:space="preserve">These </w:delText>
          </w:r>
        </w:del>
        <w:r w:rsidR="006A2F57" w:rsidRPr="006E6C4F">
          <w:rPr>
            <w:rFonts w:ascii="Arial" w:hAnsi="Arial" w:cs="Arial"/>
          </w:rPr>
          <w:t xml:space="preserve">motor deficits are reproduced in both global MECP2 </w:t>
        </w:r>
      </w:moveTo>
      <w:ins w:id="87" w:author="Giselle Fernandes" w:date="2023-12-19T12:45:00Z">
        <w:r w:rsidR="006A2F57" w:rsidRPr="006E6C4F">
          <w:rPr>
            <w:rFonts w:ascii="Arial" w:hAnsi="Arial" w:cs="Arial"/>
          </w:rPr>
          <w:t>knockout (</w:t>
        </w:r>
      </w:ins>
      <w:moveTo w:id="88" w:author="Giselle Fernandes" w:date="2023-12-19T12:45:00Z">
        <w:r w:rsidR="006A2F57" w:rsidRPr="006E6C4F">
          <w:rPr>
            <w:rFonts w:ascii="Arial" w:hAnsi="Arial" w:cs="Arial"/>
          </w:rPr>
          <w:t>KO</w:t>
        </w:r>
      </w:moveTo>
      <w:ins w:id="89" w:author="Giselle Fernandes" w:date="2023-12-19T12:45:00Z">
        <w:r w:rsidR="006A2F57" w:rsidRPr="006E6C4F">
          <w:rPr>
            <w:rFonts w:ascii="Arial" w:hAnsi="Arial" w:cs="Arial"/>
          </w:rPr>
          <w:t>)</w:t>
        </w:r>
      </w:ins>
      <w:moveTo w:id="90" w:author="Giselle Fernandes" w:date="2023-12-19T12:45:00Z">
        <w:r w:rsidR="006A2F57" w:rsidRPr="006E6C4F">
          <w:rPr>
            <w:rFonts w:ascii="Arial" w:hAnsi="Arial" w:cs="Arial"/>
          </w:rPr>
          <w:t xml:space="preserve"> and TH-conditional KO mouse models </w:t>
        </w:r>
        <w:r w:rsidR="006A2F57" w:rsidRPr="006E6C4F">
          <w:rPr>
            <w:rFonts w:ascii="Arial" w:hAnsi="Arial" w:cs="Arial"/>
          </w:rPr>
          <w:fldChar w:fldCharType="begin"/>
        </w:r>
        <w:r w:rsidR="006A2F57" w:rsidRPr="006E6C4F">
          <w:rPr>
            <w:rFonts w:ascii="Arial" w:hAnsi="Arial" w:cs="Arial"/>
          </w:rPr>
          <w:instrText xml:space="preserve"> ADDIN ZOTERO_ITEM CSL_CITATION {"citationID":"bOvsH8a3","properties":{"formattedCitation":"(Goffin et al., 2012; Samaco et al., 2009)","plainCitation":"(Goffin et al., 2012; Samaco et al., 2009)","noteIndex":0},"citationItems":[{"id":2452,"uris":["http://zotero.org/users/11555251/items/37768JEX"],"itemData":{"id":2452,"type":"article-journal","container-title":"Nature Neuroscience","DOI":"10.1038/nn.2997","ISSN":"1097-6256, 1546-1726","issue":"2","journalAbbreviation":"Nat Neurosci","language":"en","page":"274-283","source":"DOI.org (Crossref)","title":"Rett syndrome mutation MeCP2 T158A disrupts DNA binding, protein stability and ERP responses","volume":"15","author":[{"family":"Goffin","given":"Darren"},{"family":"Allen","given":"Megan"},{"family":"Zhang","given":"Le"},{"family":"Amorim","given":"Maria"},{"family":"Wang","given":"I-Ting Judy"},{"family":"Reyes","given":"Arith-Ruth S"},{"family":"Mercado-Berton","given":"Amy"},{"family":"Ong","given":"Caroline"},{"family":"Cohen","given":"Sonia"},{"family":"Hu","given":"Linda"},{"family":"Blendy","given":"Julie A"},{"family":"Carlson","given":"Gregory C"},{"family":"Siegel","given":"Steve J"},{"family":"Greenberg","given":"Michael E"},{"family":"Zhou","given":"Zhaolan"}],"issued":{"date-parts":[["2012",2]]}}},{"id":2455,"uris":["http://zotero.org/users/11555251/items/2F2SW23C"],"itemData":{"id":2455,"type":"article-journal","abstract":"Rett syndrome (RTT) is characterized by specific motor, cognitive, and behavioral deficits. Because several of these abnormalities occur in other disease states associated with alterations in aminergic neurotransmitters, we investigated the contribution of such alterations to RTT pathogenesis. We found that both individuals with RTT and\n              Mecp2\n              -null mice have lower-than-normal levels of aminergic metabolites and content. Deleting\n              Mecp2\n              from either TH-positive dopaminergic and noradrenergic neurons or PET1-positive serotonergic neurons in mice decreased corresponding neurotransmitter concentration and specific phenotypes, likely through MeCP2 regulation of rate-limiting enzymes involved in aminergic neurotransmitter production. These data support a cell-autonomous, MeCP2-dependent mechanism for the regulation of aminergic neurotransmitter synthesis contributing to unique behavioral phenotypes.","container-title":"Proceedings of the National Academy of Sciences","DOI":"10.1073/pnas.0912257106","ISSN":"0027-8424, 1091-6490","issue":"51","journalAbbreviation":"Proc. Natl. Acad. Sci. U.S.A.","language":"en","page":"21966-21971","source":"DOI.org (Crossref)","title":"Loss of MeCP2 in aminergic neurons causes cell-autonomous defects in neurotransmitter synthesis and specific behavioral abnormalities","volume":"106","author":[{"family":"Samaco","given":"Rodney C."},{"family":"Mandel-Brehm","given":"Caleigh"},{"family":"Chao","given":"Hsiao-Tuan"},{"family":"Ward","given":"Christopher S."},{"family":"Fyffe-Maricich","given":"Sharyl L."},{"family":"Ren","given":"Jun"},{"family":"Hyland","given":"Keith"},{"family":"Thaller","given":"Christina"},{"family":"Maricich","given":"Stephen M."},{"family":"Humphreys","given":"Peter"},{"family":"Greer","given":"John J."},{"family":"Percy","given":"Alan"},{"family":"Glaze","given":"Daniel G."},{"family":"Zoghbi","given":"Huda Y."},{"family":"Neul","given":"Jeffrey L."}],"issued":{"date-parts":[["2009",12,22]]}}}],"schema":"https://github.com/citation-style-language/schema/raw/master/csl-citation.json"} </w:instrText>
        </w:r>
        <w:r w:rsidR="006A2F57" w:rsidRPr="006E6C4F">
          <w:rPr>
            <w:rFonts w:ascii="Arial" w:hAnsi="Arial" w:cs="Arial"/>
          </w:rPr>
          <w:fldChar w:fldCharType="separate"/>
        </w:r>
        <w:r w:rsidR="006A2F57" w:rsidRPr="006E6C4F">
          <w:rPr>
            <w:rFonts w:ascii="Arial" w:hAnsi="Arial" w:cs="Arial"/>
            <w:noProof/>
          </w:rPr>
          <w:t>(Goffin et al., 2012; Samaco et al., 2009)</w:t>
        </w:r>
        <w:r w:rsidR="006A2F57" w:rsidRPr="006E6C4F">
          <w:rPr>
            <w:rFonts w:ascii="Arial" w:hAnsi="Arial" w:cs="Arial"/>
          </w:rPr>
          <w:fldChar w:fldCharType="end"/>
        </w:r>
      </w:moveTo>
      <w:ins w:id="91" w:author="Giselle Fernandes" w:date="2023-12-19T12:45:00Z">
        <w:r w:rsidR="006A2F57" w:rsidRPr="006E6C4F">
          <w:rPr>
            <w:rFonts w:ascii="Arial" w:hAnsi="Arial" w:cs="Arial"/>
          </w:rPr>
          <w:t>, which have impaired LCNE signaling</w:t>
        </w:r>
      </w:ins>
      <w:moveTo w:id="92" w:author="Giselle Fernandes" w:date="2023-12-19T12:45:00Z">
        <w:r w:rsidR="006A2F57" w:rsidRPr="006E6C4F">
          <w:rPr>
            <w:rFonts w:ascii="Arial" w:hAnsi="Arial" w:cs="Arial"/>
          </w:rPr>
          <w:t>.</w:t>
        </w:r>
      </w:moveTo>
      <w:moveToRangeEnd w:id="84"/>
      <w:ins w:id="93" w:author="Giselle Fernandes" w:date="2023-12-19T12:45:00Z">
        <w:r w:rsidR="006A2F57" w:rsidRPr="006E6C4F">
          <w:rPr>
            <w:rFonts w:ascii="Arial" w:hAnsi="Arial" w:cs="Arial"/>
          </w:rPr>
          <w:t xml:space="preserve"> </w:t>
        </w:r>
      </w:ins>
      <w:ins w:id="94" w:author="Giselle Fernandes" w:date="2023-12-19T12:46:00Z">
        <w:del w:id="95" w:author="Zhu, Paula Kaitlyn" w:date="2023-12-19T13:52:00Z">
          <w:r w:rsidR="006A2F57" w:rsidRPr="006E6C4F" w:rsidDel="002333C0">
            <w:rPr>
              <w:rFonts w:ascii="Arial" w:hAnsi="Arial" w:cs="Arial"/>
            </w:rPr>
            <w:delText xml:space="preserve"> </w:delText>
          </w:r>
        </w:del>
      </w:ins>
      <w:r w:rsidR="00EE2B88" w:rsidRPr="006E6C4F">
        <w:rPr>
          <w:rFonts w:ascii="Arial" w:hAnsi="Arial" w:cs="Arial"/>
        </w:rPr>
        <w:t>MeCP2</w:t>
      </w:r>
      <w:r w:rsidR="0000066D" w:rsidRPr="006E6C4F">
        <w:rPr>
          <w:rFonts w:ascii="Arial" w:hAnsi="Arial" w:cs="Arial"/>
        </w:rPr>
        <w:t xml:space="preserve"> knockout (KO)</w:t>
      </w:r>
      <w:r w:rsidR="00EE2B88" w:rsidRPr="006E6C4F">
        <w:rPr>
          <w:rFonts w:ascii="Arial" w:hAnsi="Arial" w:cs="Arial"/>
        </w:rPr>
        <w:t xml:space="preserve"> mouse models have been shown to have</w:t>
      </w:r>
      <w:r w:rsidR="0029237F" w:rsidRPr="006E6C4F">
        <w:rPr>
          <w:rFonts w:ascii="Arial" w:hAnsi="Arial" w:cs="Arial"/>
        </w:rPr>
        <w:t xml:space="preserve"> </w:t>
      </w:r>
      <w:r w:rsidR="00EE2B88" w:rsidRPr="006E6C4F">
        <w:rPr>
          <w:rFonts w:ascii="Arial" w:hAnsi="Arial" w:cs="Arial"/>
        </w:rPr>
        <w:t xml:space="preserve">reduced </w:t>
      </w:r>
      <w:r w:rsidR="000A740E" w:rsidRPr="006E6C4F">
        <w:rPr>
          <w:rFonts w:ascii="Arial" w:hAnsi="Arial" w:cs="Arial"/>
        </w:rPr>
        <w:t>tyrosine hydroxylase (</w:t>
      </w:r>
      <w:r w:rsidR="00EE2B88" w:rsidRPr="006E6C4F">
        <w:rPr>
          <w:rFonts w:ascii="Arial" w:hAnsi="Arial" w:cs="Arial"/>
        </w:rPr>
        <w:t>T</w:t>
      </w:r>
      <w:r w:rsidR="005B4A26" w:rsidRPr="006E6C4F">
        <w:rPr>
          <w:rFonts w:ascii="Arial" w:hAnsi="Arial" w:cs="Arial"/>
        </w:rPr>
        <w:t>H</w:t>
      </w:r>
      <w:r w:rsidR="000A740E" w:rsidRPr="006E6C4F">
        <w:rPr>
          <w:rFonts w:ascii="Arial" w:hAnsi="Arial" w:cs="Arial"/>
        </w:rPr>
        <w:t>)</w:t>
      </w:r>
      <w:r w:rsidR="00A42278" w:rsidRPr="006E6C4F">
        <w:rPr>
          <w:rFonts w:ascii="Arial" w:hAnsi="Arial" w:cs="Arial"/>
        </w:rPr>
        <w:t>, a rate-limiting enzyme in the catecholamine biosynthesis pathway,</w:t>
      </w:r>
      <w:r w:rsidR="003C2BB9" w:rsidRPr="006E6C4F">
        <w:rPr>
          <w:rFonts w:ascii="Arial" w:hAnsi="Arial" w:cs="Arial"/>
        </w:rPr>
        <w:t xml:space="preserve"> expression</w:t>
      </w:r>
      <w:r w:rsidR="00EE2B88" w:rsidRPr="006E6C4F">
        <w:rPr>
          <w:rFonts w:ascii="Arial" w:hAnsi="Arial" w:cs="Arial"/>
        </w:rPr>
        <w:t xml:space="preserve"> in the LC</w:t>
      </w:r>
      <w:r w:rsidR="000743A3" w:rsidRPr="006E6C4F">
        <w:rPr>
          <w:rFonts w:ascii="Arial" w:hAnsi="Arial" w:cs="Arial"/>
        </w:rPr>
        <w:t xml:space="preserve"> and reduced basal levels of NE in cortex</w:t>
      </w:r>
      <w:r w:rsidR="00241148" w:rsidRPr="006E6C4F">
        <w:rPr>
          <w:rFonts w:ascii="Arial" w:hAnsi="Arial" w:cs="Arial"/>
        </w:rPr>
        <w:t xml:space="preserve"> </w:t>
      </w:r>
      <w:r w:rsidR="00241148" w:rsidRPr="006E6C4F">
        <w:rPr>
          <w:rFonts w:ascii="Arial" w:hAnsi="Arial" w:cs="Arial"/>
        </w:rPr>
        <w:fldChar w:fldCharType="begin"/>
      </w:r>
      <w:r w:rsidR="00241148" w:rsidRPr="006E6C4F">
        <w:rPr>
          <w:rFonts w:ascii="Arial" w:hAnsi="Arial" w:cs="Arial"/>
        </w:rPr>
        <w:instrText xml:space="preserve"> ADDIN ZOTERO_ITEM CSL_CITATION {"citationID":"DxO3LnCe","properties":{"formattedCitation":"(Ide et al., 2005; Taneja et al., 2009)","plainCitation":"(Ide et al., 2005; Taneja et al., 2009)","noteIndex":0},"citationItems":[{"id":2447,"uris":["http://zotero.org/users/11555251/items/ZGJBZTZI"],"itemData":{"id":2447,"type":"article-journal","container-title":"Neuroscience Letters","DOI":"10.1016/j.neulet.2005.05.056","ISSN":"03043940","issue":"1","journalAbbreviation":"Neuroscience Letters","language":"en","page":"14-17","source":"DOI.org (Crossref)","title":"Defect in normal developmental increase of the brain biogenic amine concentrations in the mecp2-null mouse","volume":"386","author":[{"family":"Ide","given":"Shuhei"},{"family":"Itoh","given":"Masayuki"},{"family":"Goto","given":"Yu-ichi"}],"issued":{"date-parts":[["2005",9]]}}},{"id":2448,"uris":["http://zotero.org/users/11555251/items/42FPTIHH"],"itemData":{"id":2448,"type":"article-journal","abstract":"Rett syndrome (RTT) is a neurodevelopmental disorder caused by loss-of-function mutations in the Methyl-CpG-binding protein-2 (\n              MECP2\n              ) gene and is characterized by derangements in cognition, behavior, motor control, respiration and autonomic homeostasis, as well as seizures. Deficits in norepinephrine (NE) are thought to contribute to RTT pathogenesis, but little is known about how MeCP2 regulates function of noradrenergic neurons. We therefore characterized morphological, electrical, and neurochemical properties of neurons in the locus ceruleus (LC), the major source of noradrenergic innervation to the central neuraxis, in\n              Mecp2\n              mutant mice. We found that MeCP2 null LC neurons are electrically hyperexcitable, smaller in size, and express less of the NE-synthesizing enzyme tyrosine hydroxylase (TH) compared with wild-type neurons. Increased excitability of mutant neurons is associated with reductions in passive membrane conductance and the amplitude of the slow afterhyperpolarization. Studies in\n              Mecp2\n              heterozygotes, which are mosaic for the null allele, demonstrated that electrical hyperexcitability and reduced neuronal size are cell-autonomous consequences of MeCP2 loss, whereas reduced TH expression appears to reflect both cell-autonomous and non-autonomous influences. Finally, we found reduced levels of TH and norepinephrine in cingulate cortex, a forebrain target of the LC. Thus, genetic loss of MeCP2 results in a somewhat paradoxical LC neuron phenotype, characterized by both electrical hyperexcitability and reduced indices of noradrenergic function. Given the importance of the LC in modulating activity in brainstem and forebrain networks, we hypothesize that dysregulation of LC function in the absence of MeCP2 plays a key role in the pathophysiology of RTT.","container-title":"The Journal of Neuroscience","DOI":"10.1523/JNEUROSCI.3156-09.2009","ISSN":"0270-6474, 1529-2401","issue":"39","journalAbbreviation":"J. Neurosci.","language":"en","page":"12187-12195","source":"DOI.org (Crossref)","title":"Pathophysiology of Locus Ceruleus Neurons in a Mouse Model of Rett Syndrome","volume":"29","author":[{"family":"Taneja","given":"Praveen"},{"family":"Ogier","given":"Michael"},{"family":"Brooks-Harris","given":"Gabriel"},{"family":"Schmid","given":"Danielle A."},{"family":"Katz","given":"David M."},{"family":"Nelson","given":"Sacha B."}],"issued":{"date-parts":[["2009",9,30]]}}}],"schema":"https://github.com/citation-style-language/schema/raw/master/csl-citation.json"} </w:instrText>
      </w:r>
      <w:r w:rsidR="00241148" w:rsidRPr="006E6C4F">
        <w:rPr>
          <w:rFonts w:ascii="Arial" w:hAnsi="Arial" w:cs="Arial"/>
        </w:rPr>
        <w:fldChar w:fldCharType="separate"/>
      </w:r>
      <w:r w:rsidR="00241148" w:rsidRPr="006E6C4F">
        <w:rPr>
          <w:rFonts w:ascii="Arial" w:hAnsi="Arial" w:cs="Arial"/>
          <w:noProof/>
        </w:rPr>
        <w:t>(Ide et al., 2005; Taneja et al., 2009)</w:t>
      </w:r>
      <w:r w:rsidR="00241148" w:rsidRPr="006E6C4F">
        <w:rPr>
          <w:rFonts w:ascii="Arial" w:hAnsi="Arial" w:cs="Arial"/>
        </w:rPr>
        <w:fldChar w:fldCharType="end"/>
      </w:r>
      <w:r w:rsidR="00885A34" w:rsidRPr="006E6C4F">
        <w:rPr>
          <w:rFonts w:ascii="Arial" w:hAnsi="Arial" w:cs="Arial"/>
        </w:rPr>
        <w:t xml:space="preserve">. </w:t>
      </w:r>
      <w:r w:rsidR="006412B5" w:rsidRPr="006E6C4F">
        <w:rPr>
          <w:rFonts w:ascii="Arial" w:hAnsi="Arial" w:cs="Arial"/>
        </w:rPr>
        <w:t xml:space="preserve">This is mirrored by findings of </w:t>
      </w:r>
      <w:r w:rsidR="00150AB0" w:rsidRPr="006E6C4F">
        <w:rPr>
          <w:rFonts w:ascii="Arial" w:hAnsi="Arial" w:cs="Arial"/>
        </w:rPr>
        <w:t xml:space="preserve">substantially </w:t>
      </w:r>
      <w:r w:rsidR="006412B5" w:rsidRPr="006E6C4F">
        <w:rPr>
          <w:rFonts w:ascii="Arial" w:hAnsi="Arial" w:cs="Arial"/>
        </w:rPr>
        <w:t>lower NE</w:t>
      </w:r>
      <w:r w:rsidR="00C44A4C" w:rsidRPr="006E6C4F">
        <w:rPr>
          <w:rFonts w:ascii="Arial" w:hAnsi="Arial" w:cs="Arial"/>
        </w:rPr>
        <w:t xml:space="preserve">, </w:t>
      </w:r>
      <w:r w:rsidR="00BB3BAC" w:rsidRPr="006E6C4F">
        <w:rPr>
          <w:rFonts w:ascii="Arial" w:hAnsi="Arial" w:cs="Arial"/>
        </w:rPr>
        <w:t xml:space="preserve">and </w:t>
      </w:r>
      <w:r w:rsidR="00C44A4C" w:rsidRPr="006E6C4F">
        <w:rPr>
          <w:rFonts w:ascii="Arial" w:hAnsi="Arial" w:cs="Arial"/>
        </w:rPr>
        <w:t>dopamine (DA),</w:t>
      </w:r>
      <w:r w:rsidR="006412B5" w:rsidRPr="006E6C4F">
        <w:rPr>
          <w:rFonts w:ascii="Arial" w:hAnsi="Arial" w:cs="Arial"/>
        </w:rPr>
        <w:t xml:space="preserve"> levels in post-mortem cortical tissue from </w:t>
      </w:r>
      <w:del w:id="96" w:author="Zhu, Paula Kaitlyn" w:date="2023-12-19T13:54:00Z">
        <w:r w:rsidR="006412B5" w:rsidRPr="006E6C4F" w:rsidDel="002E3759">
          <w:rPr>
            <w:rFonts w:ascii="Arial" w:hAnsi="Arial" w:cs="Arial"/>
          </w:rPr>
          <w:delText>Rett Syndrom</w:delText>
        </w:r>
        <w:r w:rsidR="00495FEB" w:rsidRPr="006E6C4F" w:rsidDel="002E3759">
          <w:rPr>
            <w:rFonts w:ascii="Arial" w:hAnsi="Arial" w:cs="Arial"/>
          </w:rPr>
          <w:delText>e</w:delText>
        </w:r>
      </w:del>
      <w:ins w:id="97" w:author="Zhu, Paula Kaitlyn" w:date="2023-12-19T13:54:00Z">
        <w:r w:rsidR="002E3759">
          <w:rPr>
            <w:rFonts w:ascii="Arial" w:hAnsi="Arial" w:cs="Arial"/>
          </w:rPr>
          <w:t>RTT</w:t>
        </w:r>
      </w:ins>
      <w:r w:rsidR="006412B5" w:rsidRPr="006E6C4F">
        <w:rPr>
          <w:rFonts w:ascii="Arial" w:hAnsi="Arial" w:cs="Arial"/>
        </w:rPr>
        <w:t xml:space="preserve"> patients</w:t>
      </w:r>
      <w:r w:rsidR="000B5EB3" w:rsidRPr="006E6C4F">
        <w:rPr>
          <w:rFonts w:ascii="Arial" w:hAnsi="Arial" w:cs="Arial"/>
        </w:rPr>
        <w:t xml:space="preserve"> </w:t>
      </w:r>
      <w:r w:rsidR="000B5EB3" w:rsidRPr="006E6C4F">
        <w:rPr>
          <w:rFonts w:ascii="Arial" w:hAnsi="Arial" w:cs="Arial"/>
        </w:rPr>
        <w:fldChar w:fldCharType="begin"/>
      </w:r>
      <w:r w:rsidR="000B5EB3" w:rsidRPr="006E6C4F">
        <w:rPr>
          <w:rFonts w:ascii="Arial" w:hAnsi="Arial" w:cs="Arial"/>
        </w:rPr>
        <w:instrText xml:space="preserve"> ADDIN ZOTERO_ITEM CSL_CITATION {"citationID":"hrB9rZgF","properties":{"formattedCitation":"(Hanefeld, 1985)","plainCitation":"(Hanefeld, 1985)","noteIndex":0},"citationItems":[{"id":2451,"uris":["http://zotero.org/users/11555251/items/DMB96LKN"],"itemData":{"id":2451,"type":"article-journal","container-title":"Brain and Development","DOI":"10.1016/S0387-7604(85)80037-1","ISSN":"03877604","issue":"3","journalAbbreviation":"Brain and Development","language":"en","page":"320-325","source":"DOI.org (Crossref)","title":"The clinical pattern of the rett syndrome","volume":"7","author":[{"family":"Hanefeld","given":"Folker"}],"issued":{"date-parts":[["1985",1]]}}}],"schema":"https://github.com/citation-style-language/schema/raw/master/csl-citation.json"} </w:instrText>
      </w:r>
      <w:r w:rsidR="000B5EB3" w:rsidRPr="006E6C4F">
        <w:rPr>
          <w:rFonts w:ascii="Arial" w:hAnsi="Arial" w:cs="Arial"/>
        </w:rPr>
        <w:fldChar w:fldCharType="separate"/>
      </w:r>
      <w:r w:rsidR="000B5EB3" w:rsidRPr="006E6C4F">
        <w:rPr>
          <w:rFonts w:ascii="Arial" w:hAnsi="Arial" w:cs="Arial"/>
          <w:noProof/>
        </w:rPr>
        <w:t>(Hanefeld, 1985)</w:t>
      </w:r>
      <w:r w:rsidR="000B5EB3" w:rsidRPr="006E6C4F">
        <w:rPr>
          <w:rFonts w:ascii="Arial" w:hAnsi="Arial" w:cs="Arial"/>
        </w:rPr>
        <w:fldChar w:fldCharType="end"/>
      </w:r>
      <w:r w:rsidR="00E06133" w:rsidRPr="006E6C4F">
        <w:rPr>
          <w:rFonts w:ascii="Arial" w:hAnsi="Arial" w:cs="Arial"/>
        </w:rPr>
        <w:t>.</w:t>
      </w:r>
      <w:r w:rsidR="00D17466" w:rsidRPr="006E6C4F">
        <w:rPr>
          <w:rFonts w:ascii="Arial" w:hAnsi="Arial" w:cs="Arial"/>
        </w:rPr>
        <w:t xml:space="preserve"> </w:t>
      </w:r>
      <w:moveFromRangeStart w:id="98" w:author="Giselle Fernandes" w:date="2023-12-19T12:44:00Z" w:name="move153882278"/>
      <w:moveFrom w:id="99" w:author="Giselle Fernandes" w:date="2023-12-19T12:44:00Z">
        <w:r w:rsidR="00D17466" w:rsidRPr="006E6C4F" w:rsidDel="006A2F57">
          <w:rPr>
            <w:rFonts w:ascii="Arial" w:hAnsi="Arial" w:cs="Arial"/>
          </w:rPr>
          <w:t xml:space="preserve">Symptoms of Rett Syndrome involve several motor deficits, including ataxia, repetitive hand movements, and decreased motor control, in addition to microencephaly and breathing problems </w:t>
        </w:r>
        <w:r w:rsidR="00D17466" w:rsidRPr="006E6C4F" w:rsidDel="006A2F57">
          <w:rPr>
            <w:rFonts w:ascii="Arial" w:hAnsi="Arial" w:cs="Arial"/>
          </w:rPr>
          <w:fldChar w:fldCharType="begin"/>
        </w:r>
        <w:r w:rsidR="00D17466" w:rsidRPr="006E6C4F" w:rsidDel="006A2F57">
          <w:rPr>
            <w:rFonts w:ascii="Arial" w:hAnsi="Arial" w:cs="Arial"/>
          </w:rPr>
          <w:instrText xml:space="preserve"> ADDIN ZOTERO_ITEM CSL_CITATION {"citationID":"TEpAqfEY","properties":{"formattedCitation":"(Chahrour &amp; Zoghbi, 2007)","plainCitation":"(Chahrour &amp; Zoghbi, 2007)","noteIndex":0},"citationItems":[{"id":2444,"uris":["http://zotero.org/users/11555251/items/MKG7PRJS"],"itemData":{"id":2444,"type":"article-journal","container-title":"Neuron","DOI":"10.1016/j.neuron.2007.10.001","ISSN":"08966273","issue":"3","journalAbbreviation":"Neuron","language":"en","page":"422-437","source":"DOI.org (Crossref)","title":"The Story of Rett Syndrome: From Clinic to Neurobiology","title-short":"The Story of Rett Syndrome","volume":"56","author":[{"family":"Chahrour","given":"Maria"},{"family":"Zoghbi","given":"Huda Y."}],"issued":{"date-parts":[["2007",11]]}}}],"schema":"https://github.com/citation-style-language/schema/raw/master/csl-citation.json"} </w:instrText>
        </w:r>
        <w:r w:rsidR="00D17466" w:rsidRPr="006E6C4F" w:rsidDel="006A2F57">
          <w:rPr>
            <w:rFonts w:ascii="Arial" w:hAnsi="Arial" w:cs="Arial"/>
          </w:rPr>
          <w:fldChar w:fldCharType="separate"/>
        </w:r>
        <w:r w:rsidR="00D17466" w:rsidRPr="006E6C4F" w:rsidDel="006A2F57">
          <w:rPr>
            <w:rFonts w:ascii="Arial" w:hAnsi="Arial" w:cs="Arial"/>
            <w:noProof/>
          </w:rPr>
          <w:t>(Chahrour &amp; Zoghbi, 2007)</w:t>
        </w:r>
        <w:r w:rsidR="00D17466" w:rsidRPr="006E6C4F" w:rsidDel="006A2F57">
          <w:rPr>
            <w:rFonts w:ascii="Arial" w:hAnsi="Arial" w:cs="Arial"/>
          </w:rPr>
          <w:fldChar w:fldCharType="end"/>
        </w:r>
        <w:r w:rsidR="00D17466" w:rsidRPr="006E6C4F" w:rsidDel="006A2F57">
          <w:rPr>
            <w:rFonts w:ascii="Arial" w:hAnsi="Arial" w:cs="Arial"/>
          </w:rPr>
          <w:t xml:space="preserve">. </w:t>
        </w:r>
      </w:moveFrom>
      <w:moveFromRangeStart w:id="100" w:author="Giselle Fernandes" w:date="2023-12-19T12:45:00Z" w:name="move153882316"/>
      <w:moveFromRangeEnd w:id="98"/>
      <w:moveFrom w:id="101" w:author="Giselle Fernandes" w:date="2023-12-19T12:45:00Z">
        <w:r w:rsidR="00D17466" w:rsidRPr="006E6C4F" w:rsidDel="006A2F57">
          <w:rPr>
            <w:rFonts w:ascii="Arial" w:hAnsi="Arial" w:cs="Arial"/>
          </w:rPr>
          <w:t>These motor deficits are reproduced in both global MECP2 KO and TH-conditional</w:t>
        </w:r>
        <w:r w:rsidR="00F24299" w:rsidRPr="006E6C4F" w:rsidDel="006A2F57">
          <w:rPr>
            <w:rFonts w:ascii="Arial" w:hAnsi="Arial" w:cs="Arial"/>
          </w:rPr>
          <w:t xml:space="preserve"> KO</w:t>
        </w:r>
        <w:r w:rsidR="00D17466" w:rsidRPr="006E6C4F" w:rsidDel="006A2F57">
          <w:rPr>
            <w:rFonts w:ascii="Arial" w:hAnsi="Arial" w:cs="Arial"/>
          </w:rPr>
          <w:t xml:space="preserve"> mouse models </w:t>
        </w:r>
        <w:r w:rsidR="00D17466" w:rsidRPr="006E6C4F" w:rsidDel="006A2F57">
          <w:rPr>
            <w:rFonts w:ascii="Arial" w:hAnsi="Arial" w:cs="Arial"/>
          </w:rPr>
          <w:fldChar w:fldCharType="begin"/>
        </w:r>
        <w:r w:rsidR="009F5BE9" w:rsidRPr="006E6C4F" w:rsidDel="006A2F57">
          <w:rPr>
            <w:rFonts w:ascii="Arial" w:hAnsi="Arial" w:cs="Arial"/>
          </w:rPr>
          <w:instrText xml:space="preserve"> ADDIN ZOTERO_ITEM CSL_CITATION {"citationID":"bOvsH8a3","properties":{"formattedCitation":"(Goffin et al., 2012; Samaco et al., 2009)","plainCitation":"(Goffin et al., 2012; Samaco et al., 2009)","noteIndex":0},"citationItems":[{"id":2452,"uris":["http://zotero.org/users/11555251/items/37768JEX"],"itemData":{"id":2452,"type":"article-journal","container-title":"Nature Neuroscience","DOI":"10.1038/nn.2997","ISSN":"1097-6256, 1546-1726","issue":"2","journalAbbreviation":"Nat Neurosci","language":"en","page":"274-283","source":"DOI.org (Crossref)","title":"Rett syndrome mutation MeCP2 T158A disrupts DNA binding, protein stability and ERP responses","volume":"15","author":[{"family":"Goffin","given":"Darren"},{"family":"Allen","given":"Megan"},{"family":"Zhang","given":"Le"},{"family":"Amorim","given":"Maria"},{"family":"Wang","given":"I-Ting Judy"},{"family":"Reyes","given":"Arith-Ruth S"},{"family":"Mercado-Berton","given":"Amy"},{"family":"Ong","given":"Caroline"},{"family":"Cohen","given":"Sonia"},{"family":"Hu","given":"Linda"},{"family":"Blendy","given":"Julie A"},{"family":"Carlson","given":"Gregory C"},{"family":"Siegel","given":"Steve J"},{"family":"Greenberg","given":"Michael E"},{"family":"Zhou","given":"Zhaolan"}],"issued":{"date-parts":[["2012",2]]}}},{"id":2455,"uris":["http://zotero.org/users/11555251/items/2F2SW23C"],"itemData":{"id":2455,"type":"article-journal","abstract":"Rett syndrome (RTT) is characterized by specific motor, cognitive, and behavioral deficits. Because several of these abnormalities occur in other disease states associated with alterations in aminergic neurotransmitters, we investigated the contribution of such alterations to RTT pathogenesis. We found that both individuals with RTT and\n              Mecp2\n              -null mice have lower-than-normal levels of aminergic metabolites and content. Deleting\n              Mecp2\n              from either TH-positive dopaminergic and noradrenergic neurons or PET1-positive serotonergic neurons in mice decreased corresponding neurotransmitter concentration and specific phenotypes, likely through MeCP2 regulation of rate-limiting enzymes involved in aminergic neurotransmitter production. These data support a cell-autonomous, MeCP2-dependent mechanism for the regulation of aminergic neurotransmitter synthesis contributing to unique behavioral phenotypes.","container-title":"Proceedings of the National Academy of Sciences","DOI":"10.1073/pnas.0912257106","ISSN":"0027-8424, 1091-6490","issue":"51","journalAbbreviation":"Proc. Natl. Acad. Sci. U.S.A.","language":"en","page":"21966-21971","source":"DOI.org (Crossref)","title":"Loss of MeCP2 in aminergic neurons causes cell-autonomous defects in neurotransmitter synthesis and specific behavioral abnormalities","volume":"106","author":[{"family":"Samaco","given":"Rodney C."},{"family":"Mandel-Brehm","given":"Caleigh"},{"family":"Chao","given":"Hsiao-Tuan"},{"family":"Ward","given":"Christopher S."},{"family":"Fyffe-Maricich","given":"Sharyl L."},{"family":"Ren","given":"Jun"},{"family":"Hyland","given":"Keith"},{"family":"Thaller","given":"Christina"},{"family":"Maricich","given":"Stephen M."},{"family":"Humphreys","given":"Peter"},{"family":"Greer","given":"John J."},{"family":"Percy","given":"Alan"},{"family":"Glaze","given":"Daniel G."},{"family":"Zoghbi","given":"Huda Y."},{"family":"Neul","given":"Jeffrey L."}],"issued":{"date-parts":[["2009",12,22]]}}}],"schema":"https://github.com/citation-style-language/schema/raw/master/csl-citation.json"} </w:instrText>
        </w:r>
        <w:r w:rsidR="00D17466" w:rsidRPr="006E6C4F" w:rsidDel="006A2F57">
          <w:rPr>
            <w:rFonts w:ascii="Arial" w:hAnsi="Arial" w:cs="Arial"/>
          </w:rPr>
          <w:fldChar w:fldCharType="separate"/>
        </w:r>
        <w:r w:rsidR="009F5BE9" w:rsidRPr="006E6C4F" w:rsidDel="006A2F57">
          <w:rPr>
            <w:rFonts w:ascii="Arial" w:hAnsi="Arial" w:cs="Arial"/>
            <w:noProof/>
          </w:rPr>
          <w:t>(Goffin et al., 2012; Samaco et al., 2009)</w:t>
        </w:r>
        <w:r w:rsidR="00D17466" w:rsidRPr="006E6C4F" w:rsidDel="006A2F57">
          <w:rPr>
            <w:rFonts w:ascii="Arial" w:hAnsi="Arial" w:cs="Arial"/>
          </w:rPr>
          <w:fldChar w:fldCharType="end"/>
        </w:r>
        <w:r w:rsidR="00D17466" w:rsidRPr="006E6C4F" w:rsidDel="006A2F57">
          <w:rPr>
            <w:rFonts w:ascii="Arial" w:hAnsi="Arial" w:cs="Arial"/>
          </w:rPr>
          <w:t>.</w:t>
        </w:r>
        <w:r w:rsidR="00A25FF4" w:rsidRPr="006E6C4F" w:rsidDel="006A2F57">
          <w:rPr>
            <w:rFonts w:ascii="Arial" w:hAnsi="Arial" w:cs="Arial"/>
          </w:rPr>
          <w:t xml:space="preserve"> </w:t>
        </w:r>
      </w:moveFrom>
      <w:moveFromRangeEnd w:id="100"/>
      <w:r w:rsidR="00700EBE" w:rsidRPr="006E6C4F">
        <w:rPr>
          <w:rFonts w:ascii="Arial" w:hAnsi="Arial" w:cs="Arial"/>
        </w:rPr>
        <w:t>LC activation has been shown to rescue motor learning deficits in</w:t>
      </w:r>
      <w:r w:rsidR="004407BA" w:rsidRPr="006E6C4F">
        <w:rPr>
          <w:rFonts w:ascii="Arial" w:hAnsi="Arial" w:cs="Arial"/>
        </w:rPr>
        <w:t xml:space="preserve"> other neurodevelopmental disorders</w:t>
      </w:r>
      <w:r w:rsidR="00700EBE" w:rsidRPr="006E6C4F">
        <w:rPr>
          <w:rFonts w:ascii="Arial" w:hAnsi="Arial" w:cs="Arial"/>
        </w:rPr>
        <w:t xml:space="preserve"> </w:t>
      </w:r>
      <w:r w:rsidR="00700EBE" w:rsidRPr="006E6C4F">
        <w:rPr>
          <w:rFonts w:ascii="Arial" w:hAnsi="Arial" w:cs="Arial"/>
        </w:rPr>
        <w:fldChar w:fldCharType="begin"/>
      </w:r>
      <w:r w:rsidR="00700EBE" w:rsidRPr="006E6C4F">
        <w:rPr>
          <w:rFonts w:ascii="Arial" w:hAnsi="Arial" w:cs="Arial"/>
        </w:rPr>
        <w:instrText xml:space="preserve"> ADDIN ZOTERO_ITEM CSL_CITATION {"citationID":"atC01lEL","properties":{"formattedCitation":"(Yin et al., 2021)","plainCitation":"(Yin et al., 2021)","noteIndex":0},"citationItems":[{"id":2385,"uris":["http://zotero.org/users/11555251/items/VWPB5QUS"],"itemData":{"id":2385,"type":"article-journal","container-title":"Nature Neuroscience","DOI":"10.1038/s41593-021-00815-7","ISSN":"1097-6256, 1546-1726","issue":"5","journalAbbreviation":"Nat Neurosci","language":"en","page":"646-657","source":"DOI.org (Crossref)","title":"Delayed motor learning in a 16p11.2 deletion mouse model of autism is rescued by locus coeruleus activation","volume":"24","author":[{"family":"Yin","given":"Xuming"},{"family":"Jones","given":"Nathaniel"},{"family":"Yang","given":"Jungwoo"},{"family":"Asraoui","given":"Nabil"},{"family":"Mathieu","given":"Marie-Eve"},{"family":"Cai","given":"Liwen"},{"family":"Chen","given":"Simon X."}],"issued":{"date-parts":[["2021",5]]}}}],"schema":"https://github.com/citation-style-language/schema/raw/master/csl-citation.json"} </w:instrText>
      </w:r>
      <w:r w:rsidR="00700EBE" w:rsidRPr="006E6C4F">
        <w:rPr>
          <w:rFonts w:ascii="Arial" w:hAnsi="Arial" w:cs="Arial"/>
        </w:rPr>
        <w:fldChar w:fldCharType="separate"/>
      </w:r>
      <w:r w:rsidR="00700EBE" w:rsidRPr="006E6C4F">
        <w:rPr>
          <w:rFonts w:ascii="Arial" w:hAnsi="Arial" w:cs="Arial"/>
          <w:noProof/>
        </w:rPr>
        <w:t>(Yin et al., 2021)</w:t>
      </w:r>
      <w:r w:rsidR="00700EBE" w:rsidRPr="006E6C4F">
        <w:rPr>
          <w:rFonts w:ascii="Arial" w:hAnsi="Arial" w:cs="Arial"/>
        </w:rPr>
        <w:fldChar w:fldCharType="end"/>
      </w:r>
      <w:r w:rsidR="00700EBE" w:rsidRPr="006E6C4F">
        <w:rPr>
          <w:rFonts w:ascii="Arial" w:hAnsi="Arial" w:cs="Arial"/>
        </w:rPr>
        <w:t>. Moreover, A β2-adrenergic agonist improves motor coordination in M</w:t>
      </w:r>
      <w:r w:rsidR="00327866" w:rsidRPr="006E6C4F">
        <w:rPr>
          <w:rFonts w:ascii="Arial" w:hAnsi="Arial" w:cs="Arial"/>
        </w:rPr>
        <w:t>E</w:t>
      </w:r>
      <w:r w:rsidR="00700EBE" w:rsidRPr="006E6C4F">
        <w:rPr>
          <w:rFonts w:ascii="Arial" w:hAnsi="Arial" w:cs="Arial"/>
        </w:rPr>
        <w:t xml:space="preserve">CP2 null mice </w:t>
      </w:r>
      <w:r w:rsidR="00700EBE" w:rsidRPr="006E6C4F">
        <w:rPr>
          <w:rFonts w:ascii="Arial" w:hAnsi="Arial" w:cs="Arial"/>
        </w:rPr>
        <w:fldChar w:fldCharType="begin"/>
      </w:r>
      <w:r w:rsidR="00700EBE" w:rsidRPr="006E6C4F">
        <w:rPr>
          <w:rFonts w:ascii="Arial" w:hAnsi="Arial" w:cs="Arial"/>
        </w:rPr>
        <w:instrText xml:space="preserve"> ADDIN ZOTERO_ITEM CSL_CITATION {"citationID":"S15sQdWx","properties":{"formattedCitation":"(Mellios et al., 2014)","plainCitation":"(Mellios et al., 2014)","noteIndex":0},"citationItems":[{"id":2458,"uris":["http://zotero.org/users/11555251/items/M3RQ2TSH"],"itemData":{"id":2458,"type":"article-journal","abstract":"Significance\n            \n              Rett syndrome is a devastating neurodevelopmental disorder with diverse symptoms and no available treatment. Previous work from our laboratory has identified deficits in insulin-like growth factor 1 (IGF1) levels in\n              Mecp2\n              mutant mice, and demonstrated correction of symptoms and molecular-signaling alterations with IGF1 treatment. Here, we show that treatment with the adrenergic receptor agonist clenbuterol rescues a microRNA pathway that underlies IGF1 expression, improves survival, and ameliorates diverse phenotypes in\n              Mecp2\n              mutant mice. Life span measurements suggest that cotreatment with clenbuterol and IGF1 may further enhance their therapeutic effects in the mouse model of the disease. We would like to strongly caution, however, against any use of clenbuterol before clinical trials establish its safety and efficacy in Rett syndrome.\n            \n          , \n            \n              Rett syndrome is a severe childhood onset neurodevelopmental disorder caused by mutations in methyl-CpG–binding protein 2 (\n              MECP2\n              ), with known disturbances in catecholamine synthesis. Here, we show that treatment with the β2-adrenergic receptor agonist clenbuterol increases survival, rescues abnormalities in respiratory function and social recognition, and improves motor coordination in young male\n              Mecp2\n              -null (\n              Mecp2\n              −/y\n              ) mice. Importantly, we demonstrate that short-term treatment with clenbuterol in older symptomatic female heterozygous (\n              Mecp2\n              −/+\n              ) mice rescues respiratory, cognitive, and motor coordination deficits, and induces an anxiolytic effect. In addition, we reveal abnormalities in a microRNA-mediated pathway, downstream of brain-derived neurotrophic factor that affects insulin-like growth factor 1 (IGF1) expression in\n              Mecp2\n              −/y\n              mice, and show that treatment with clenbuterol restores the observed molecular alterations. Finally, cotreatment with clenbuterol and recombinant human IGF1 results in additional increases in survival in male null mice. Collectively, our data support a role for IGF1 and other growth factor deficits as an underlying mechanism of Rett syndrome and introduce β2-adrenergic receptor agonists as potential therapeutic agents for the treatment of the disorder.","container-title":"Proceedings of the National Academy of Sciences","DOI":"10.1073/pnas.1309426111","ISSN":"0027-8424, 1091-6490","issue":"27","journalAbbreviation":"Proc. Natl. Acad. Sci. U.S.A.","language":"en","page":"9947-9952","source":"DOI.org (Crossref)","title":"β2-Adrenergic receptor agonist ameliorates phenotypes and corrects microRNA-mediated IGF1 deficits in a mouse model of Rett syndrome","volume":"111","author":[{"family":"Mellios","given":"Nikolaos"},{"family":"Woodson","given":"Jonathan"},{"family":"Garcia","given":"Rodrigo I."},{"family":"Crawford","given":"Benjamin"},{"family":"Sharma","given":"Jitendra"},{"family":"Sheridan","given":"Steven D."},{"family":"Haggarty","given":"Stephen J."},{"family":"Sur","given":"Mriganka"}],"issued":{"date-parts":[["2014",7,8]]}}}],"schema":"https://github.com/citation-style-language/schema/raw/master/csl-citation.json"} </w:instrText>
      </w:r>
      <w:r w:rsidR="00700EBE" w:rsidRPr="006E6C4F">
        <w:rPr>
          <w:rFonts w:ascii="Arial" w:hAnsi="Arial" w:cs="Arial"/>
        </w:rPr>
        <w:fldChar w:fldCharType="separate"/>
      </w:r>
      <w:r w:rsidR="00700EBE" w:rsidRPr="006E6C4F">
        <w:rPr>
          <w:rFonts w:ascii="Arial" w:hAnsi="Arial" w:cs="Arial"/>
          <w:noProof/>
        </w:rPr>
        <w:t>(Mellios et al., 2014)</w:t>
      </w:r>
      <w:r w:rsidR="00700EBE" w:rsidRPr="006E6C4F">
        <w:rPr>
          <w:rFonts w:ascii="Arial" w:hAnsi="Arial" w:cs="Arial"/>
        </w:rPr>
        <w:fldChar w:fldCharType="end"/>
      </w:r>
      <w:r w:rsidR="00700EBE" w:rsidRPr="006E6C4F">
        <w:rPr>
          <w:rFonts w:ascii="Arial" w:hAnsi="Arial" w:cs="Arial"/>
        </w:rPr>
        <w:t>.</w:t>
      </w:r>
      <w:r w:rsidR="00926D29" w:rsidRPr="006E6C4F">
        <w:rPr>
          <w:rFonts w:ascii="Arial" w:hAnsi="Arial" w:cs="Arial"/>
        </w:rPr>
        <w:t xml:space="preserve"> Therefore, it may be possible that </w:t>
      </w:r>
      <w:r w:rsidR="00601EA5" w:rsidRPr="006E6C4F">
        <w:rPr>
          <w:rFonts w:ascii="Arial" w:hAnsi="Arial" w:cs="Arial"/>
        </w:rPr>
        <w:t xml:space="preserve">rescuing </w:t>
      </w:r>
      <w:r w:rsidR="00D726FB" w:rsidRPr="006E6C4F">
        <w:rPr>
          <w:rFonts w:ascii="Arial" w:hAnsi="Arial" w:cs="Arial"/>
        </w:rPr>
        <w:t xml:space="preserve">LCNE </w:t>
      </w:r>
      <w:r w:rsidR="002936FE" w:rsidRPr="006E6C4F">
        <w:rPr>
          <w:rFonts w:ascii="Arial" w:hAnsi="Arial" w:cs="Arial"/>
        </w:rPr>
        <w:t xml:space="preserve">neuron </w:t>
      </w:r>
      <w:r w:rsidR="00601EA5" w:rsidRPr="006E6C4F">
        <w:rPr>
          <w:rFonts w:ascii="Arial" w:hAnsi="Arial" w:cs="Arial"/>
        </w:rPr>
        <w:t>specific</w:t>
      </w:r>
      <w:r w:rsidR="00584790" w:rsidRPr="006E6C4F">
        <w:rPr>
          <w:rFonts w:ascii="Arial" w:hAnsi="Arial" w:cs="Arial"/>
        </w:rPr>
        <w:t xml:space="preserve"> </w:t>
      </w:r>
      <w:del w:id="102" w:author="Zhu, Paula Kaitlyn" w:date="2023-12-19T13:54:00Z">
        <w:r w:rsidR="00584790" w:rsidRPr="006E6C4F" w:rsidDel="00B65CF4">
          <w:rPr>
            <w:rFonts w:ascii="Arial" w:hAnsi="Arial" w:cs="Arial"/>
          </w:rPr>
          <w:delText>Rett Syndrome</w:delText>
        </w:r>
      </w:del>
      <w:ins w:id="103" w:author="Zhu, Paula Kaitlyn" w:date="2023-12-19T13:54:00Z">
        <w:r w:rsidR="00B65CF4">
          <w:rPr>
            <w:rFonts w:ascii="Arial" w:hAnsi="Arial" w:cs="Arial"/>
          </w:rPr>
          <w:t>RTT</w:t>
        </w:r>
      </w:ins>
      <w:r w:rsidR="00584790" w:rsidRPr="006E6C4F">
        <w:rPr>
          <w:rFonts w:ascii="Arial" w:hAnsi="Arial" w:cs="Arial"/>
        </w:rPr>
        <w:t xml:space="preserve"> deficits may help to ameliorate </w:t>
      </w:r>
      <w:r w:rsidR="007125C9" w:rsidRPr="006E6C4F">
        <w:rPr>
          <w:rFonts w:ascii="Arial" w:hAnsi="Arial" w:cs="Arial"/>
        </w:rPr>
        <w:t>the disease motor deficits.</w:t>
      </w:r>
    </w:p>
    <w:p w14:paraId="51D5CF7E" w14:textId="77777777" w:rsidR="00F143FF" w:rsidRPr="006E6C4F" w:rsidRDefault="00F143FF" w:rsidP="006E6C4F">
      <w:pPr>
        <w:spacing w:after="0" w:line="276" w:lineRule="auto"/>
        <w:jc w:val="both"/>
        <w:rPr>
          <w:rFonts w:ascii="Arial" w:hAnsi="Arial" w:cs="Arial"/>
          <w:u w:val="single"/>
        </w:rPr>
      </w:pPr>
    </w:p>
    <w:p w14:paraId="4E35046C" w14:textId="28DA78B9" w:rsidR="005276AF" w:rsidRPr="006E6C4F" w:rsidRDefault="003B258B">
      <w:pPr>
        <w:spacing w:after="0" w:line="276" w:lineRule="auto"/>
        <w:rPr>
          <w:rFonts w:ascii="Arial" w:hAnsi="Arial" w:cs="Arial"/>
          <w:b/>
        </w:rPr>
        <w:pPrChange w:id="104" w:author="Zhu, Paula Kaitlyn" w:date="2023-12-19T13:53:00Z">
          <w:pPr>
            <w:spacing w:after="0"/>
          </w:pPr>
        </w:pPrChange>
      </w:pPr>
      <w:r w:rsidRPr="006E6C4F">
        <w:rPr>
          <w:rFonts w:ascii="Arial" w:hAnsi="Arial" w:cs="Arial"/>
          <w:b/>
        </w:rPr>
        <w:t>Personal Responsibilities &amp; Goals</w:t>
      </w:r>
      <w:r w:rsidR="00A5698E" w:rsidRPr="006E6C4F">
        <w:rPr>
          <w:rFonts w:ascii="Arial" w:hAnsi="Arial" w:cs="Arial"/>
          <w:b/>
          <w:bCs/>
        </w:rPr>
        <w:t>:</w:t>
      </w:r>
    </w:p>
    <w:p w14:paraId="1F3E6ACD" w14:textId="68149A01" w:rsidR="00E045B2" w:rsidRPr="006E6C4F" w:rsidRDefault="00AC254A" w:rsidP="006E6C4F">
      <w:pPr>
        <w:spacing w:after="0" w:line="276" w:lineRule="auto"/>
        <w:jc w:val="both"/>
        <w:rPr>
          <w:rFonts w:ascii="Arial" w:hAnsi="Arial" w:cs="Arial"/>
          <w:b/>
          <w:bCs/>
        </w:rPr>
      </w:pPr>
      <w:r w:rsidRPr="006E6C4F">
        <w:rPr>
          <w:rFonts w:ascii="Arial" w:hAnsi="Arial" w:cs="Arial"/>
          <w:b/>
          <w:bCs/>
        </w:rPr>
        <w:t xml:space="preserve">1) </w:t>
      </w:r>
      <w:r w:rsidR="00F033E4" w:rsidRPr="006E6C4F">
        <w:rPr>
          <w:rFonts w:ascii="Arial" w:hAnsi="Arial" w:cs="Arial"/>
          <w:b/>
          <w:bCs/>
        </w:rPr>
        <w:t xml:space="preserve">How do LC </w:t>
      </w:r>
      <w:r w:rsidR="00052A96" w:rsidRPr="006E6C4F">
        <w:rPr>
          <w:rFonts w:ascii="Arial" w:hAnsi="Arial" w:cs="Arial"/>
          <w:b/>
          <w:bCs/>
        </w:rPr>
        <w:t xml:space="preserve">and </w:t>
      </w:r>
      <w:del w:id="105" w:author="Zhu, Paula Kaitlyn" w:date="2023-12-19T13:54:00Z">
        <w:r w:rsidR="00052A96" w:rsidRPr="006E6C4F" w:rsidDel="00711DB7">
          <w:rPr>
            <w:rFonts w:ascii="Arial" w:hAnsi="Arial" w:cs="Arial"/>
            <w:b/>
            <w:bCs/>
          </w:rPr>
          <w:delText xml:space="preserve">Rett Syndrome </w:delText>
        </w:r>
      </w:del>
      <w:ins w:id="106" w:author="Zhu, Paula Kaitlyn" w:date="2023-12-19T13:54:00Z">
        <w:r w:rsidR="00711DB7">
          <w:rPr>
            <w:rFonts w:ascii="Arial" w:hAnsi="Arial" w:cs="Arial"/>
            <w:b/>
            <w:bCs/>
          </w:rPr>
          <w:t xml:space="preserve">RTT </w:t>
        </w:r>
      </w:ins>
      <w:r w:rsidR="00F033E4" w:rsidRPr="006E6C4F">
        <w:rPr>
          <w:rFonts w:ascii="Arial" w:hAnsi="Arial" w:cs="Arial"/>
          <w:b/>
          <w:bCs/>
        </w:rPr>
        <w:t xml:space="preserve">modulate self-initiated rewarded </w:t>
      </w:r>
      <w:r w:rsidR="005774CF" w:rsidRPr="006E6C4F">
        <w:rPr>
          <w:rFonts w:ascii="Arial" w:hAnsi="Arial" w:cs="Arial"/>
          <w:b/>
          <w:bCs/>
        </w:rPr>
        <w:t xml:space="preserve">motor </w:t>
      </w:r>
      <w:r w:rsidR="00F033E4" w:rsidRPr="006E6C4F">
        <w:rPr>
          <w:rFonts w:ascii="Arial" w:hAnsi="Arial" w:cs="Arial"/>
          <w:b/>
          <w:bCs/>
        </w:rPr>
        <w:t>mo</w:t>
      </w:r>
      <w:r w:rsidR="00E20A39" w:rsidRPr="006E6C4F">
        <w:rPr>
          <w:rFonts w:ascii="Arial" w:hAnsi="Arial" w:cs="Arial"/>
          <w:b/>
          <w:bCs/>
        </w:rPr>
        <w:t>vement</w:t>
      </w:r>
      <w:r w:rsidR="00F033E4" w:rsidRPr="006E6C4F">
        <w:rPr>
          <w:rFonts w:ascii="Arial" w:hAnsi="Arial" w:cs="Arial"/>
          <w:b/>
          <w:bCs/>
        </w:rPr>
        <w:t xml:space="preserve"> learning?</w:t>
      </w:r>
    </w:p>
    <w:p w14:paraId="22582DF5" w14:textId="208AE40F" w:rsidR="00637A6C" w:rsidRPr="006E6C4F" w:rsidRDefault="00637A6C" w:rsidP="006E6C4F">
      <w:pPr>
        <w:spacing w:after="0" w:line="276" w:lineRule="auto"/>
        <w:jc w:val="both"/>
        <w:rPr>
          <w:rFonts w:ascii="Arial" w:hAnsi="Arial" w:cs="Arial"/>
        </w:rPr>
      </w:pPr>
      <w:r w:rsidRPr="006E6C4F">
        <w:rPr>
          <w:rFonts w:ascii="Arial" w:hAnsi="Arial" w:cs="Arial"/>
        </w:rPr>
        <w:t>To study motor learning in a</w:t>
      </w:r>
      <w:r w:rsidR="00425C1F" w:rsidRPr="006E6C4F">
        <w:rPr>
          <w:rFonts w:ascii="Arial" w:hAnsi="Arial" w:cs="Arial"/>
        </w:rPr>
        <w:t>n initial</w:t>
      </w:r>
      <w:r w:rsidR="00C501ED" w:rsidRPr="006E6C4F">
        <w:rPr>
          <w:rFonts w:ascii="Arial" w:hAnsi="Arial" w:cs="Arial"/>
        </w:rPr>
        <w:t>,</w:t>
      </w:r>
      <w:r w:rsidR="00425C1F" w:rsidRPr="006E6C4F">
        <w:rPr>
          <w:rFonts w:ascii="Arial" w:hAnsi="Arial" w:cs="Arial"/>
        </w:rPr>
        <w:t xml:space="preserve"> </w:t>
      </w:r>
      <w:r w:rsidRPr="006E6C4F">
        <w:rPr>
          <w:rFonts w:ascii="Arial" w:hAnsi="Arial" w:cs="Arial"/>
        </w:rPr>
        <w:t xml:space="preserve">simple behavioral task, </w:t>
      </w:r>
      <w:r w:rsidR="00183C2D" w:rsidRPr="006E6C4F">
        <w:rPr>
          <w:rFonts w:ascii="Arial" w:hAnsi="Arial" w:cs="Arial"/>
        </w:rPr>
        <w:t>we</w:t>
      </w:r>
      <w:r w:rsidRPr="006E6C4F">
        <w:rPr>
          <w:rFonts w:ascii="Arial" w:hAnsi="Arial" w:cs="Arial"/>
        </w:rPr>
        <w:t xml:space="preserve"> will have water-restricted mice learn to press a lever for water reward delivered through a (solenoid-controlled) lickspout. A successful lever press will involve the unidirectional crossing of two thresholds. These lever presses will not be cued, and all lever presses for a </w:t>
      </w:r>
      <w:r w:rsidR="00B10FB8" w:rsidRPr="006E6C4F">
        <w:rPr>
          <w:rFonts w:ascii="Arial" w:hAnsi="Arial" w:cs="Arial"/>
        </w:rPr>
        <w:t xml:space="preserve">100 </w:t>
      </w:r>
      <w:r w:rsidR="005C7B96" w:rsidRPr="006E6C4F">
        <w:rPr>
          <w:rFonts w:ascii="Arial" w:hAnsi="Arial" w:cs="Arial"/>
        </w:rPr>
        <w:t>press</w:t>
      </w:r>
      <w:r w:rsidRPr="006E6C4F">
        <w:rPr>
          <w:rFonts w:ascii="Arial" w:hAnsi="Arial" w:cs="Arial"/>
        </w:rPr>
        <w:t xml:space="preserve"> “binge” will be rewarded with water. A single </w:t>
      </w:r>
      <w:r w:rsidR="005E312A" w:rsidRPr="006E6C4F">
        <w:rPr>
          <w:rFonts w:ascii="Arial" w:hAnsi="Arial" w:cs="Arial"/>
        </w:rPr>
        <w:t>session</w:t>
      </w:r>
      <w:r w:rsidRPr="006E6C4F">
        <w:rPr>
          <w:rFonts w:ascii="Arial" w:hAnsi="Arial" w:cs="Arial"/>
        </w:rPr>
        <w:t xml:space="preserve"> will be run per day. The lever displacement curves will be measured, and individual lever presses will be identified. The movement path variability, total jerk (a measure of movement smoothness), </w:t>
      </w:r>
      <w:r w:rsidR="00860DD1" w:rsidRPr="006E6C4F">
        <w:rPr>
          <w:rFonts w:ascii="Arial" w:hAnsi="Arial" w:cs="Arial"/>
        </w:rPr>
        <w:t>lever press speed</w:t>
      </w:r>
      <w:r w:rsidR="00C2138C" w:rsidRPr="006E6C4F">
        <w:rPr>
          <w:rFonts w:ascii="Arial" w:hAnsi="Arial" w:cs="Arial"/>
        </w:rPr>
        <w:t>s</w:t>
      </w:r>
      <w:r w:rsidR="00860DD1" w:rsidRPr="006E6C4F">
        <w:rPr>
          <w:rFonts w:ascii="Arial" w:hAnsi="Arial" w:cs="Arial"/>
        </w:rPr>
        <w:t xml:space="preserve">, </w:t>
      </w:r>
      <w:r w:rsidRPr="006E6C4F">
        <w:rPr>
          <w:rFonts w:ascii="Arial" w:hAnsi="Arial" w:cs="Arial"/>
        </w:rPr>
        <w:t>and lever press rate throughout the session will be analyzed across days.</w:t>
      </w:r>
    </w:p>
    <w:p w14:paraId="5952E3B1" w14:textId="172DD685" w:rsidR="00E36A13" w:rsidRPr="006E6C4F" w:rsidRDefault="00C90578" w:rsidP="006E6C4F">
      <w:pPr>
        <w:spacing w:after="0" w:line="276" w:lineRule="auto"/>
        <w:jc w:val="both"/>
        <w:rPr>
          <w:rFonts w:ascii="Arial" w:hAnsi="Arial" w:cs="Arial"/>
          <w:b/>
          <w:bCs/>
        </w:rPr>
      </w:pPr>
      <w:r w:rsidRPr="006E6C4F">
        <w:rPr>
          <w:rFonts w:ascii="Arial" w:hAnsi="Arial" w:cs="Arial"/>
        </w:rPr>
        <w:t xml:space="preserve">This “binge” lever press task will be conducted on </w:t>
      </w:r>
      <w:r w:rsidR="00263F41" w:rsidRPr="006E6C4F">
        <w:rPr>
          <w:rFonts w:ascii="Arial" w:hAnsi="Arial" w:cs="Arial"/>
        </w:rPr>
        <w:t xml:space="preserve">mice with </w:t>
      </w:r>
      <w:r w:rsidR="00B90812" w:rsidRPr="006E6C4F">
        <w:rPr>
          <w:rFonts w:ascii="Arial" w:hAnsi="Arial" w:cs="Arial"/>
        </w:rPr>
        <w:t xml:space="preserve">LC </w:t>
      </w:r>
      <w:r w:rsidR="00224BFB" w:rsidRPr="006E6C4F">
        <w:rPr>
          <w:rFonts w:ascii="Arial" w:hAnsi="Arial" w:cs="Arial"/>
        </w:rPr>
        <w:t xml:space="preserve">neurons </w:t>
      </w:r>
      <w:r w:rsidR="00B90812" w:rsidRPr="006E6C4F">
        <w:rPr>
          <w:rFonts w:ascii="Arial" w:hAnsi="Arial" w:cs="Arial"/>
        </w:rPr>
        <w:t xml:space="preserve">inhibited </w:t>
      </w:r>
      <w:r w:rsidR="00B56A05" w:rsidRPr="006E6C4F">
        <w:rPr>
          <w:rFonts w:ascii="Arial" w:hAnsi="Arial" w:cs="Arial"/>
        </w:rPr>
        <w:t xml:space="preserve">or </w:t>
      </w:r>
      <w:r w:rsidR="00B90812" w:rsidRPr="006E6C4F">
        <w:rPr>
          <w:rFonts w:ascii="Arial" w:hAnsi="Arial" w:cs="Arial"/>
        </w:rPr>
        <w:t>stimulated</w:t>
      </w:r>
      <w:r w:rsidR="00FA4F02" w:rsidRPr="006E6C4F">
        <w:rPr>
          <w:rFonts w:ascii="Arial" w:hAnsi="Arial" w:cs="Arial"/>
        </w:rPr>
        <w:t xml:space="preserve"> to uncover the role of LC in </w:t>
      </w:r>
      <w:r w:rsidR="00175B16" w:rsidRPr="006E6C4F">
        <w:rPr>
          <w:rFonts w:ascii="Arial" w:hAnsi="Arial" w:cs="Arial"/>
        </w:rPr>
        <w:t xml:space="preserve">self-initiated motor </w:t>
      </w:r>
      <w:r w:rsidR="00684C4D" w:rsidRPr="006E6C4F">
        <w:rPr>
          <w:rFonts w:ascii="Arial" w:hAnsi="Arial" w:cs="Arial"/>
        </w:rPr>
        <w:t xml:space="preserve">movement </w:t>
      </w:r>
      <w:r w:rsidR="00175B16" w:rsidRPr="006E6C4F">
        <w:rPr>
          <w:rFonts w:ascii="Arial" w:hAnsi="Arial" w:cs="Arial"/>
        </w:rPr>
        <w:t>learning</w:t>
      </w:r>
      <w:r w:rsidR="000D0320" w:rsidRPr="006E6C4F">
        <w:rPr>
          <w:rFonts w:ascii="Arial" w:hAnsi="Arial" w:cs="Arial"/>
        </w:rPr>
        <w:t>.</w:t>
      </w:r>
      <w:r w:rsidR="00372774" w:rsidRPr="006E6C4F">
        <w:rPr>
          <w:rFonts w:ascii="Arial" w:hAnsi="Arial" w:cs="Arial"/>
          <w:b/>
          <w:bCs/>
        </w:rPr>
        <w:t xml:space="preserve"> </w:t>
      </w:r>
      <w:r w:rsidR="00B46CE0" w:rsidRPr="006E6C4F">
        <w:rPr>
          <w:rFonts w:ascii="Arial" w:hAnsi="Arial" w:cs="Arial"/>
        </w:rPr>
        <w:t xml:space="preserve">To look at </w:t>
      </w:r>
      <w:del w:id="107" w:author="Giselle Fernandes" w:date="2023-12-19T12:47:00Z">
        <w:r w:rsidR="00B46CE0" w:rsidRPr="006E6C4F" w:rsidDel="006A2F57">
          <w:rPr>
            <w:rFonts w:ascii="Arial" w:hAnsi="Arial" w:cs="Arial"/>
          </w:rPr>
          <w:delText xml:space="preserve">the </w:delText>
        </w:r>
        <w:r w:rsidR="005C4159" w:rsidRPr="006E6C4F" w:rsidDel="006A2F57">
          <w:rPr>
            <w:rFonts w:ascii="Arial" w:hAnsi="Arial" w:cs="Arial"/>
          </w:rPr>
          <w:delText>how</w:delText>
        </w:r>
      </w:del>
      <w:ins w:id="108" w:author="Giselle Fernandes" w:date="2023-12-19T12:47:00Z">
        <w:r w:rsidR="006A2F57" w:rsidRPr="006E6C4F">
          <w:rPr>
            <w:rFonts w:ascii="Arial" w:hAnsi="Arial" w:cs="Arial"/>
          </w:rPr>
          <w:t>how</w:t>
        </w:r>
      </w:ins>
      <w:r w:rsidR="005C4159" w:rsidRPr="006E6C4F">
        <w:rPr>
          <w:rFonts w:ascii="Arial" w:hAnsi="Arial" w:cs="Arial"/>
        </w:rPr>
        <w:t xml:space="preserve"> </w:t>
      </w:r>
      <w:del w:id="109" w:author="Zhu, Paula Kaitlyn" w:date="2023-12-19T13:54:00Z">
        <w:r w:rsidR="005C4159" w:rsidRPr="006E6C4F" w:rsidDel="003528FD">
          <w:rPr>
            <w:rFonts w:ascii="Arial" w:hAnsi="Arial" w:cs="Arial"/>
          </w:rPr>
          <w:delText xml:space="preserve">Rett Syndrome </w:delText>
        </w:r>
      </w:del>
      <w:ins w:id="110" w:author="Zhu, Paula Kaitlyn" w:date="2023-12-19T13:54:00Z">
        <w:r w:rsidR="003528FD">
          <w:rPr>
            <w:rFonts w:ascii="Arial" w:hAnsi="Arial" w:cs="Arial"/>
          </w:rPr>
          <w:t xml:space="preserve">RTT </w:t>
        </w:r>
      </w:ins>
      <w:r w:rsidR="005C4159" w:rsidRPr="006E6C4F">
        <w:rPr>
          <w:rFonts w:ascii="Arial" w:hAnsi="Arial" w:cs="Arial"/>
        </w:rPr>
        <w:t xml:space="preserve">specifically may affect </w:t>
      </w:r>
      <w:r w:rsidR="005F4F6D" w:rsidRPr="006E6C4F">
        <w:rPr>
          <w:rFonts w:ascii="Arial" w:hAnsi="Arial" w:cs="Arial"/>
        </w:rPr>
        <w:t xml:space="preserve">self-initiated </w:t>
      </w:r>
      <w:r w:rsidR="000B6CDF" w:rsidRPr="006E6C4F">
        <w:rPr>
          <w:rFonts w:ascii="Arial" w:hAnsi="Arial" w:cs="Arial"/>
        </w:rPr>
        <w:t xml:space="preserve">motor movement learning, </w:t>
      </w:r>
      <w:r w:rsidR="00AD0B0A" w:rsidRPr="006E6C4F">
        <w:rPr>
          <w:rFonts w:ascii="Arial" w:hAnsi="Arial" w:cs="Arial"/>
        </w:rPr>
        <w:t xml:space="preserve">this “binge” lever press task will then be run with </w:t>
      </w:r>
      <w:r w:rsidR="00574B32" w:rsidRPr="006E6C4F">
        <w:rPr>
          <w:rFonts w:ascii="Arial" w:hAnsi="Arial" w:cs="Arial"/>
        </w:rPr>
        <w:t xml:space="preserve">either </w:t>
      </w:r>
      <w:r w:rsidR="0086642E" w:rsidRPr="006E6C4F">
        <w:rPr>
          <w:rFonts w:ascii="Arial" w:hAnsi="Arial" w:cs="Arial"/>
        </w:rPr>
        <w:t xml:space="preserve">heterozygous </w:t>
      </w:r>
      <w:r w:rsidR="00E46141" w:rsidRPr="006E6C4F">
        <w:rPr>
          <w:rFonts w:ascii="Arial" w:hAnsi="Arial" w:cs="Arial"/>
        </w:rPr>
        <w:t>MECP2 KO or LC-specific shMECP2 mice</w:t>
      </w:r>
      <w:r w:rsidR="00DD6BCC" w:rsidRPr="006E6C4F">
        <w:rPr>
          <w:rFonts w:ascii="Arial" w:hAnsi="Arial" w:cs="Arial"/>
        </w:rPr>
        <w:t>.</w:t>
      </w:r>
    </w:p>
    <w:p w14:paraId="2EA5A895" w14:textId="08AD3A70" w:rsidR="00AC254A" w:rsidRPr="006E6C4F" w:rsidRDefault="00AC254A" w:rsidP="006E6C4F">
      <w:pPr>
        <w:spacing w:after="0" w:line="276" w:lineRule="auto"/>
        <w:jc w:val="both"/>
        <w:rPr>
          <w:rFonts w:ascii="Arial" w:hAnsi="Arial" w:cs="Arial"/>
          <w:b/>
          <w:bCs/>
        </w:rPr>
      </w:pPr>
      <w:r w:rsidRPr="006E6C4F">
        <w:rPr>
          <w:rFonts w:ascii="Arial" w:hAnsi="Arial" w:cs="Arial"/>
          <w:b/>
          <w:bCs/>
        </w:rPr>
        <w:lastRenderedPageBreak/>
        <w:t xml:space="preserve">2) </w:t>
      </w:r>
      <w:r w:rsidR="00052A96" w:rsidRPr="006E6C4F">
        <w:rPr>
          <w:rFonts w:ascii="Arial" w:hAnsi="Arial" w:cs="Arial"/>
          <w:b/>
          <w:bCs/>
        </w:rPr>
        <w:t xml:space="preserve">How do LC </w:t>
      </w:r>
      <w:r w:rsidR="00BE6DB1" w:rsidRPr="006E6C4F">
        <w:rPr>
          <w:rFonts w:ascii="Arial" w:hAnsi="Arial" w:cs="Arial"/>
          <w:b/>
          <w:bCs/>
        </w:rPr>
        <w:t xml:space="preserve">and </w:t>
      </w:r>
      <w:del w:id="111" w:author="Zhu, Paula Kaitlyn" w:date="2023-12-19T13:54:00Z">
        <w:r w:rsidR="00BE6DB1" w:rsidRPr="006E6C4F" w:rsidDel="00BB515A">
          <w:rPr>
            <w:rFonts w:ascii="Arial" w:hAnsi="Arial" w:cs="Arial"/>
            <w:b/>
            <w:bCs/>
          </w:rPr>
          <w:delText>Rett Syndrome</w:delText>
        </w:r>
      </w:del>
      <w:ins w:id="112" w:author="Zhu, Paula Kaitlyn" w:date="2023-12-19T13:54:00Z">
        <w:r w:rsidR="00BB515A">
          <w:rPr>
            <w:rFonts w:ascii="Arial" w:hAnsi="Arial" w:cs="Arial"/>
            <w:b/>
            <w:bCs/>
          </w:rPr>
          <w:t>RTT</w:t>
        </w:r>
      </w:ins>
      <w:r w:rsidR="00BE6DB1" w:rsidRPr="006E6C4F">
        <w:rPr>
          <w:rFonts w:ascii="Arial" w:hAnsi="Arial" w:cs="Arial"/>
          <w:b/>
          <w:bCs/>
        </w:rPr>
        <w:t xml:space="preserve"> </w:t>
      </w:r>
      <w:r w:rsidR="00052A96" w:rsidRPr="006E6C4F">
        <w:rPr>
          <w:rFonts w:ascii="Arial" w:hAnsi="Arial" w:cs="Arial"/>
          <w:b/>
          <w:bCs/>
        </w:rPr>
        <w:t xml:space="preserve">modulate </w:t>
      </w:r>
      <w:r w:rsidR="00A34298" w:rsidRPr="006E6C4F">
        <w:rPr>
          <w:rFonts w:ascii="Arial" w:hAnsi="Arial" w:cs="Arial"/>
          <w:b/>
          <w:bCs/>
        </w:rPr>
        <w:t>cued</w:t>
      </w:r>
      <w:r w:rsidR="00052A96" w:rsidRPr="006E6C4F">
        <w:rPr>
          <w:rFonts w:ascii="Arial" w:hAnsi="Arial" w:cs="Arial"/>
          <w:b/>
          <w:bCs/>
        </w:rPr>
        <w:t xml:space="preserve"> rewarded motor learning?</w:t>
      </w:r>
    </w:p>
    <w:p w14:paraId="412A6956" w14:textId="06F51132" w:rsidR="00F033E4" w:rsidRPr="006E6C4F" w:rsidRDefault="00F033E4" w:rsidP="006E6C4F">
      <w:pPr>
        <w:spacing w:after="0" w:line="276" w:lineRule="auto"/>
        <w:jc w:val="both"/>
        <w:rPr>
          <w:rFonts w:ascii="Arial" w:hAnsi="Arial" w:cs="Arial"/>
          <w:b/>
          <w:bCs/>
        </w:rPr>
      </w:pPr>
      <w:r w:rsidRPr="006E6C4F">
        <w:rPr>
          <w:rFonts w:ascii="Arial" w:hAnsi="Arial" w:cs="Arial"/>
        </w:rPr>
        <w:t xml:space="preserve">Self-initiated movements, especially </w:t>
      </w:r>
      <w:r w:rsidR="001374F9" w:rsidRPr="006E6C4F">
        <w:rPr>
          <w:rFonts w:ascii="Arial" w:hAnsi="Arial" w:cs="Arial"/>
        </w:rPr>
        <w:t>sub-second</w:t>
      </w:r>
      <w:r w:rsidRPr="006E6C4F">
        <w:rPr>
          <w:rFonts w:ascii="Arial" w:hAnsi="Arial" w:cs="Arial"/>
        </w:rPr>
        <w:t xml:space="preserve"> mouse lever press movements, may be difficult to study in the context of separating preparatory </w:t>
      </w:r>
      <w:r w:rsidR="009E239A" w:rsidRPr="006E6C4F">
        <w:rPr>
          <w:rFonts w:ascii="Arial" w:hAnsi="Arial" w:cs="Arial"/>
        </w:rPr>
        <w:t xml:space="preserve">versus </w:t>
      </w:r>
      <w:r w:rsidR="002A108F" w:rsidRPr="006E6C4F">
        <w:rPr>
          <w:rFonts w:ascii="Arial" w:hAnsi="Arial" w:cs="Arial"/>
        </w:rPr>
        <w:t xml:space="preserve">concurrent </w:t>
      </w:r>
      <w:r w:rsidR="009E239A" w:rsidRPr="006E6C4F">
        <w:rPr>
          <w:rFonts w:ascii="Arial" w:hAnsi="Arial" w:cs="Arial"/>
        </w:rPr>
        <w:t>movement</w:t>
      </w:r>
      <w:r w:rsidR="00594437" w:rsidRPr="006E6C4F">
        <w:rPr>
          <w:rFonts w:ascii="Arial" w:hAnsi="Arial" w:cs="Arial"/>
        </w:rPr>
        <w:t xml:space="preserve"> versus </w:t>
      </w:r>
      <w:r w:rsidR="008860EA" w:rsidRPr="006E6C4F">
        <w:rPr>
          <w:rFonts w:ascii="Arial" w:hAnsi="Arial" w:cs="Arial"/>
        </w:rPr>
        <w:t>reinforcement</w:t>
      </w:r>
      <w:r w:rsidR="009E239A" w:rsidRPr="006E6C4F">
        <w:rPr>
          <w:rFonts w:ascii="Arial" w:hAnsi="Arial" w:cs="Arial"/>
        </w:rPr>
        <w:t xml:space="preserve"> </w:t>
      </w:r>
      <w:r w:rsidR="002A108F" w:rsidRPr="006E6C4F">
        <w:rPr>
          <w:rFonts w:ascii="Arial" w:hAnsi="Arial" w:cs="Arial"/>
        </w:rPr>
        <w:t xml:space="preserve">neural </w:t>
      </w:r>
      <w:r w:rsidR="004115DF" w:rsidRPr="006E6C4F">
        <w:rPr>
          <w:rFonts w:ascii="Arial" w:hAnsi="Arial" w:cs="Arial"/>
        </w:rPr>
        <w:t>processing</w:t>
      </w:r>
      <w:r w:rsidR="002A108F" w:rsidRPr="006E6C4F">
        <w:rPr>
          <w:rFonts w:ascii="Arial" w:hAnsi="Arial" w:cs="Arial"/>
        </w:rPr>
        <w:t xml:space="preserve"> phases. </w:t>
      </w:r>
      <w:r w:rsidR="00964DAC" w:rsidRPr="006E6C4F">
        <w:rPr>
          <w:rFonts w:ascii="Arial" w:hAnsi="Arial" w:cs="Arial"/>
        </w:rPr>
        <w:t>However,</w:t>
      </w:r>
      <w:r w:rsidR="00B03C96" w:rsidRPr="006E6C4F">
        <w:rPr>
          <w:rFonts w:ascii="Arial" w:hAnsi="Arial" w:cs="Arial"/>
        </w:rPr>
        <w:t xml:space="preserve"> I am</w:t>
      </w:r>
      <w:r w:rsidR="00964DAC" w:rsidRPr="006E6C4F">
        <w:rPr>
          <w:rFonts w:ascii="Arial" w:hAnsi="Arial" w:cs="Arial"/>
        </w:rPr>
        <w:t xml:space="preserve"> interested in t</w:t>
      </w:r>
      <w:r w:rsidR="00284F9C" w:rsidRPr="006E6C4F">
        <w:rPr>
          <w:rFonts w:ascii="Arial" w:hAnsi="Arial" w:cs="Arial"/>
        </w:rPr>
        <w:t xml:space="preserve">he temporal separation of such </w:t>
      </w:r>
      <w:r w:rsidR="00382580" w:rsidRPr="006E6C4F">
        <w:rPr>
          <w:rFonts w:ascii="Arial" w:hAnsi="Arial" w:cs="Arial"/>
        </w:rPr>
        <w:t xml:space="preserve">behavioral </w:t>
      </w:r>
      <w:r w:rsidR="00284F9C" w:rsidRPr="006E6C4F">
        <w:rPr>
          <w:rFonts w:ascii="Arial" w:hAnsi="Arial" w:cs="Arial"/>
        </w:rPr>
        <w:t>phases</w:t>
      </w:r>
      <w:r w:rsidR="00964DAC" w:rsidRPr="006E6C4F">
        <w:rPr>
          <w:rFonts w:ascii="Arial" w:hAnsi="Arial" w:cs="Arial"/>
        </w:rPr>
        <w:t xml:space="preserve"> due to </w:t>
      </w:r>
      <w:r w:rsidR="00B26279" w:rsidRPr="006E6C4F">
        <w:rPr>
          <w:rFonts w:ascii="Arial" w:hAnsi="Arial" w:cs="Arial"/>
        </w:rPr>
        <w:t>the</w:t>
      </w:r>
      <w:r w:rsidR="00964DAC" w:rsidRPr="006E6C4F">
        <w:rPr>
          <w:rFonts w:ascii="Arial" w:hAnsi="Arial" w:cs="Arial"/>
        </w:rPr>
        <w:t xml:space="preserve"> </w:t>
      </w:r>
      <w:r w:rsidR="00B6770D" w:rsidRPr="006E6C4F">
        <w:rPr>
          <w:rFonts w:ascii="Arial" w:hAnsi="Arial" w:cs="Arial"/>
        </w:rPr>
        <w:t xml:space="preserve">existence of distinct </w:t>
      </w:r>
      <w:r w:rsidR="00C1383B" w:rsidRPr="006E6C4F">
        <w:rPr>
          <w:rFonts w:ascii="Arial" w:hAnsi="Arial" w:cs="Arial"/>
        </w:rPr>
        <w:t xml:space="preserve">temporal </w:t>
      </w:r>
      <w:r w:rsidR="00964DAC" w:rsidRPr="006E6C4F">
        <w:rPr>
          <w:rFonts w:ascii="Arial" w:hAnsi="Arial" w:cs="Arial"/>
        </w:rPr>
        <w:t>component</w:t>
      </w:r>
      <w:r w:rsidR="00335075" w:rsidRPr="006E6C4F">
        <w:rPr>
          <w:rFonts w:ascii="Arial" w:hAnsi="Arial" w:cs="Arial"/>
        </w:rPr>
        <w:t>s</w:t>
      </w:r>
      <w:r w:rsidR="00964DAC" w:rsidRPr="006E6C4F">
        <w:rPr>
          <w:rFonts w:ascii="Arial" w:hAnsi="Arial" w:cs="Arial"/>
        </w:rPr>
        <w:t xml:space="preserve"> of LC</w:t>
      </w:r>
      <w:r w:rsidR="00EB199A" w:rsidRPr="006E6C4F">
        <w:rPr>
          <w:rFonts w:ascii="Arial" w:hAnsi="Arial" w:cs="Arial"/>
        </w:rPr>
        <w:sym w:font="Wingdings" w:char="F0E0"/>
      </w:r>
      <w:r w:rsidR="00EB199A" w:rsidRPr="006E6C4F">
        <w:rPr>
          <w:rFonts w:ascii="Arial" w:hAnsi="Arial" w:cs="Arial"/>
        </w:rPr>
        <w:t>MC</w:t>
      </w:r>
      <w:r w:rsidR="00964DAC" w:rsidRPr="006E6C4F">
        <w:rPr>
          <w:rFonts w:ascii="Arial" w:hAnsi="Arial" w:cs="Arial"/>
        </w:rPr>
        <w:t xml:space="preserve"> </w:t>
      </w:r>
      <w:r w:rsidR="004C5BAF" w:rsidRPr="006E6C4F">
        <w:rPr>
          <w:rFonts w:ascii="Arial" w:hAnsi="Arial" w:cs="Arial"/>
        </w:rPr>
        <w:t>activity</w:t>
      </w:r>
      <w:r w:rsidR="00FF1FBF" w:rsidRPr="006E6C4F">
        <w:rPr>
          <w:rFonts w:ascii="Arial" w:hAnsi="Arial" w:cs="Arial"/>
        </w:rPr>
        <w:t xml:space="preserve"> in </w:t>
      </w:r>
      <w:r w:rsidR="00B25729" w:rsidRPr="006E6C4F">
        <w:rPr>
          <w:rFonts w:ascii="Arial" w:hAnsi="Arial" w:cs="Arial"/>
        </w:rPr>
        <w:t xml:space="preserve">past studies of </w:t>
      </w:r>
      <w:r w:rsidR="00FF1FBF" w:rsidRPr="006E6C4F">
        <w:rPr>
          <w:rFonts w:ascii="Arial" w:hAnsi="Arial" w:cs="Arial"/>
        </w:rPr>
        <w:t>learned behavior</w:t>
      </w:r>
      <w:r w:rsidR="008A26B9" w:rsidRPr="006E6C4F">
        <w:rPr>
          <w:rFonts w:ascii="Arial" w:hAnsi="Arial" w:cs="Arial"/>
        </w:rPr>
        <w:t xml:space="preserve"> </w:t>
      </w:r>
      <w:r w:rsidR="001374F9" w:rsidRPr="006E6C4F">
        <w:rPr>
          <w:rFonts w:ascii="Arial" w:hAnsi="Arial" w:cs="Arial"/>
        </w:rPr>
        <w:fldChar w:fldCharType="begin"/>
      </w:r>
      <w:r w:rsidR="001374F9" w:rsidRPr="006E6C4F">
        <w:rPr>
          <w:rFonts w:ascii="Arial" w:hAnsi="Arial" w:cs="Arial"/>
        </w:rPr>
        <w:instrText xml:space="preserve"> ADDIN ZOTERO_ITEM CSL_CITATION {"citationID":"4xtqPqjo","properties":{"formattedCitation":"(Breton-Provencher et al., 2022)","plainCitation":"(Breton-Provencher et al., 2022)","noteIndex":0},"citationItems":[{"id":2374,"uris":["http://zotero.org/users/11555251/items/QVFHLUTP"],"itemData":{"id":2374,"type":"article-journal","container-title":"Nature","DOI":"10.1038/s41586-022-04782-2","ISSN":"0028-0836, 1476-4687","issue":"7915","journalAbbreviation":"Nature","language":"en","page":"732-738","source":"DOI.org (Crossref)","title":"Spatiotemporal dynamics of noradrenaline during learned behaviour","volume":"606","author":[{"family":"Breton-Provencher","given":"Vincent"},{"family":"Drummond","given":"Gabrielle T."},{"family":"Feng","given":"Jiesi"},{"family":"Li","given":"Yulong"},{"family":"Sur","given":"Mriganka"}],"issued":{"date-parts":[["2022",6,23]]}}}],"schema":"https://github.com/citation-style-language/schema/raw/master/csl-citation.json"} </w:instrText>
      </w:r>
      <w:r w:rsidR="001374F9" w:rsidRPr="006E6C4F">
        <w:rPr>
          <w:rFonts w:ascii="Arial" w:hAnsi="Arial" w:cs="Arial"/>
        </w:rPr>
        <w:fldChar w:fldCharType="separate"/>
      </w:r>
      <w:r w:rsidR="001374F9" w:rsidRPr="006E6C4F">
        <w:rPr>
          <w:rFonts w:ascii="Arial" w:hAnsi="Arial" w:cs="Arial"/>
          <w:noProof/>
        </w:rPr>
        <w:t>(Breton-Provencher et al., 2022)</w:t>
      </w:r>
      <w:r w:rsidR="001374F9" w:rsidRPr="006E6C4F">
        <w:rPr>
          <w:rFonts w:ascii="Arial" w:hAnsi="Arial" w:cs="Arial"/>
        </w:rPr>
        <w:fldChar w:fldCharType="end"/>
      </w:r>
      <w:r w:rsidR="001374F9" w:rsidRPr="006E6C4F">
        <w:rPr>
          <w:rFonts w:ascii="Arial" w:hAnsi="Arial" w:cs="Arial"/>
        </w:rPr>
        <w:t xml:space="preserve">. </w:t>
      </w:r>
      <w:r w:rsidR="00A240FC" w:rsidRPr="006E6C4F">
        <w:rPr>
          <w:rFonts w:ascii="Arial" w:hAnsi="Arial" w:cs="Arial"/>
        </w:rPr>
        <w:t xml:space="preserve">Moreover, </w:t>
      </w:r>
      <w:r w:rsidR="00385507" w:rsidRPr="006E6C4F">
        <w:rPr>
          <w:rFonts w:ascii="Arial" w:hAnsi="Arial" w:cs="Arial"/>
        </w:rPr>
        <w:t xml:space="preserve">learning </w:t>
      </w:r>
      <w:r w:rsidR="00A240FC" w:rsidRPr="006E6C4F">
        <w:rPr>
          <w:rFonts w:ascii="Arial" w:hAnsi="Arial" w:cs="Arial"/>
        </w:rPr>
        <w:t xml:space="preserve">spontaneous, self-initiated movements may not utilize LC signaling as much or in the same manner as </w:t>
      </w:r>
      <w:r w:rsidR="00F2048E" w:rsidRPr="006E6C4F">
        <w:rPr>
          <w:rFonts w:ascii="Arial" w:hAnsi="Arial" w:cs="Arial"/>
        </w:rPr>
        <w:t xml:space="preserve">learning </w:t>
      </w:r>
      <w:r w:rsidR="00323D25" w:rsidRPr="006E6C4F">
        <w:rPr>
          <w:rFonts w:ascii="Arial" w:hAnsi="Arial" w:cs="Arial"/>
        </w:rPr>
        <w:t>more complex</w:t>
      </w:r>
      <w:r w:rsidR="001667A7" w:rsidRPr="006E6C4F">
        <w:rPr>
          <w:rFonts w:ascii="Arial" w:hAnsi="Arial" w:cs="Arial"/>
        </w:rPr>
        <w:t xml:space="preserve"> </w:t>
      </w:r>
      <w:r w:rsidR="00A240FC" w:rsidRPr="006E6C4F">
        <w:rPr>
          <w:rFonts w:ascii="Arial" w:hAnsi="Arial" w:cs="Arial"/>
        </w:rPr>
        <w:t>cued</w:t>
      </w:r>
      <w:r w:rsidR="00081D1D" w:rsidRPr="006E6C4F">
        <w:rPr>
          <w:rFonts w:ascii="Arial" w:hAnsi="Arial" w:cs="Arial"/>
        </w:rPr>
        <w:t xml:space="preserve"> directed</w:t>
      </w:r>
      <w:r w:rsidR="00827486" w:rsidRPr="006E6C4F">
        <w:rPr>
          <w:rFonts w:ascii="Arial" w:hAnsi="Arial" w:cs="Arial"/>
        </w:rPr>
        <w:t xml:space="preserve"> and </w:t>
      </w:r>
      <w:r w:rsidR="009E79A1" w:rsidRPr="006E6C4F">
        <w:rPr>
          <w:rFonts w:ascii="Arial" w:hAnsi="Arial" w:cs="Arial"/>
        </w:rPr>
        <w:t xml:space="preserve">task </w:t>
      </w:r>
      <w:r w:rsidR="00572346" w:rsidRPr="006E6C4F">
        <w:rPr>
          <w:rFonts w:ascii="Arial" w:hAnsi="Arial" w:cs="Arial"/>
        </w:rPr>
        <w:t xml:space="preserve">specific </w:t>
      </w:r>
      <w:r w:rsidR="00783001" w:rsidRPr="006E6C4F">
        <w:rPr>
          <w:rFonts w:ascii="Arial" w:hAnsi="Arial" w:cs="Arial"/>
        </w:rPr>
        <w:t>movements</w:t>
      </w:r>
      <w:r w:rsidR="00385507" w:rsidRPr="006E6C4F">
        <w:rPr>
          <w:rFonts w:ascii="Arial" w:hAnsi="Arial" w:cs="Arial"/>
        </w:rPr>
        <w:t>.</w:t>
      </w:r>
      <w:r w:rsidR="00745CE5" w:rsidRPr="006E6C4F">
        <w:rPr>
          <w:rFonts w:ascii="Arial" w:hAnsi="Arial" w:cs="Arial"/>
        </w:rPr>
        <w:t xml:space="preserve"> Therefore, in addition to </w:t>
      </w:r>
      <w:r w:rsidR="00E16836" w:rsidRPr="006E6C4F">
        <w:rPr>
          <w:rFonts w:ascii="Arial" w:hAnsi="Arial" w:cs="Arial"/>
        </w:rPr>
        <w:t>the self-</w:t>
      </w:r>
      <w:r w:rsidR="00873E1B" w:rsidRPr="006E6C4F">
        <w:rPr>
          <w:rFonts w:ascii="Arial" w:hAnsi="Arial" w:cs="Arial"/>
        </w:rPr>
        <w:t>initiated</w:t>
      </w:r>
      <w:r w:rsidR="00E16836" w:rsidRPr="006E6C4F">
        <w:rPr>
          <w:rFonts w:ascii="Arial" w:hAnsi="Arial" w:cs="Arial"/>
        </w:rPr>
        <w:t xml:space="preserve"> </w:t>
      </w:r>
      <w:r w:rsidR="000A44A0" w:rsidRPr="006E6C4F">
        <w:rPr>
          <w:rFonts w:ascii="Arial" w:hAnsi="Arial" w:cs="Arial"/>
        </w:rPr>
        <w:t xml:space="preserve">lever press </w:t>
      </w:r>
      <w:r w:rsidR="00873E1B" w:rsidRPr="006E6C4F">
        <w:rPr>
          <w:rFonts w:ascii="Arial" w:hAnsi="Arial" w:cs="Arial"/>
        </w:rPr>
        <w:t>“binge” task</w:t>
      </w:r>
      <w:r w:rsidR="00796465" w:rsidRPr="006E6C4F">
        <w:rPr>
          <w:rFonts w:ascii="Arial" w:hAnsi="Arial" w:cs="Arial"/>
        </w:rPr>
        <w:t xml:space="preserve">, </w:t>
      </w:r>
      <w:r w:rsidR="00526E88" w:rsidRPr="006E6C4F">
        <w:rPr>
          <w:rFonts w:ascii="Arial" w:hAnsi="Arial" w:cs="Arial"/>
        </w:rPr>
        <w:t xml:space="preserve">I </w:t>
      </w:r>
      <w:r w:rsidR="00796465" w:rsidRPr="006E6C4F">
        <w:rPr>
          <w:rFonts w:ascii="Arial" w:hAnsi="Arial" w:cs="Arial"/>
        </w:rPr>
        <w:t xml:space="preserve">will also have a tone-cued </w:t>
      </w:r>
      <w:r w:rsidR="008C5D8F" w:rsidRPr="006E6C4F">
        <w:rPr>
          <w:rFonts w:ascii="Arial" w:hAnsi="Arial" w:cs="Arial"/>
        </w:rPr>
        <w:t xml:space="preserve">lever press task. </w:t>
      </w:r>
      <w:r w:rsidR="00C442C8" w:rsidRPr="006E6C4F">
        <w:rPr>
          <w:rFonts w:ascii="Arial" w:hAnsi="Arial" w:cs="Arial"/>
        </w:rPr>
        <w:t>In this task</w:t>
      </w:r>
      <w:r w:rsidR="00CF2FFD" w:rsidRPr="006E6C4F">
        <w:rPr>
          <w:rFonts w:ascii="Arial" w:hAnsi="Arial" w:cs="Arial"/>
        </w:rPr>
        <w:t>,</w:t>
      </w:r>
      <w:r w:rsidR="00C442C8" w:rsidRPr="006E6C4F">
        <w:rPr>
          <w:rFonts w:ascii="Arial" w:hAnsi="Arial" w:cs="Arial"/>
        </w:rPr>
        <w:t xml:space="preserve"> </w:t>
      </w:r>
      <w:r w:rsidR="00C94E90" w:rsidRPr="006E6C4F">
        <w:rPr>
          <w:rFonts w:ascii="Arial" w:hAnsi="Arial" w:cs="Arial"/>
        </w:rPr>
        <w:t xml:space="preserve">a 500ms audio tone cue will be presented after which </w:t>
      </w:r>
      <w:r w:rsidR="0034688D" w:rsidRPr="006E6C4F">
        <w:rPr>
          <w:rFonts w:ascii="Arial" w:hAnsi="Arial" w:cs="Arial"/>
        </w:rPr>
        <w:t>mice will have a 10 second window to lick for reward</w:t>
      </w:r>
      <w:r w:rsidR="00C442C8" w:rsidRPr="006E6C4F">
        <w:rPr>
          <w:rFonts w:ascii="Arial" w:hAnsi="Arial" w:cs="Arial"/>
        </w:rPr>
        <w:t>.</w:t>
      </w:r>
      <w:r w:rsidR="0082227D" w:rsidRPr="006E6C4F">
        <w:rPr>
          <w:rFonts w:ascii="Arial" w:hAnsi="Arial" w:cs="Arial"/>
        </w:rPr>
        <w:t xml:space="preserve"> Failure to </w:t>
      </w:r>
      <w:r w:rsidR="00077E9E" w:rsidRPr="006E6C4F">
        <w:rPr>
          <w:rFonts w:ascii="Arial" w:hAnsi="Arial" w:cs="Arial"/>
        </w:rPr>
        <w:t>press the lever at the tone</w:t>
      </w:r>
      <w:r w:rsidR="0082227D" w:rsidRPr="006E6C4F">
        <w:rPr>
          <w:rFonts w:ascii="Arial" w:hAnsi="Arial" w:cs="Arial"/>
        </w:rPr>
        <w:t xml:space="preserve"> will not be punished</w:t>
      </w:r>
      <w:r w:rsidR="0040376B" w:rsidRPr="006E6C4F">
        <w:rPr>
          <w:rFonts w:ascii="Arial" w:hAnsi="Arial" w:cs="Arial"/>
        </w:rPr>
        <w:t xml:space="preserve">. However, to </w:t>
      </w:r>
      <w:r w:rsidR="00713B4E" w:rsidRPr="006E6C4F">
        <w:rPr>
          <w:rFonts w:ascii="Arial" w:hAnsi="Arial" w:cs="Arial"/>
        </w:rPr>
        <w:t>avoid constant lever pressing,</w:t>
      </w:r>
      <w:r w:rsidR="00077E9E" w:rsidRPr="006E6C4F">
        <w:rPr>
          <w:rFonts w:ascii="Arial" w:hAnsi="Arial" w:cs="Arial"/>
        </w:rPr>
        <w:t xml:space="preserve"> </w:t>
      </w:r>
      <w:r w:rsidR="004C422D" w:rsidRPr="006E6C4F">
        <w:rPr>
          <w:rFonts w:ascii="Arial" w:hAnsi="Arial" w:cs="Arial"/>
        </w:rPr>
        <w:t xml:space="preserve">lever presses outside </w:t>
      </w:r>
      <w:r w:rsidR="00F73C32" w:rsidRPr="006E6C4F">
        <w:rPr>
          <w:rFonts w:ascii="Arial" w:hAnsi="Arial" w:cs="Arial"/>
        </w:rPr>
        <w:t xml:space="preserve">prior to the </w:t>
      </w:r>
      <w:r w:rsidR="003E6DDA" w:rsidRPr="006E6C4F">
        <w:rPr>
          <w:rFonts w:ascii="Arial" w:hAnsi="Arial" w:cs="Arial"/>
        </w:rPr>
        <w:t xml:space="preserve">tone/start of the trial will result in </w:t>
      </w:r>
      <w:r w:rsidR="0064149E" w:rsidRPr="006E6C4F">
        <w:rPr>
          <w:rFonts w:ascii="Arial" w:hAnsi="Arial" w:cs="Arial"/>
        </w:rPr>
        <w:t>an elongated inter-trial interval (ITI)</w:t>
      </w:r>
      <w:r w:rsidR="0040376B" w:rsidRPr="006E6C4F">
        <w:rPr>
          <w:rFonts w:ascii="Arial" w:hAnsi="Arial" w:cs="Arial"/>
        </w:rPr>
        <w:t xml:space="preserve"> </w:t>
      </w:r>
      <w:r w:rsidR="00324008" w:rsidRPr="006E6C4F">
        <w:rPr>
          <w:rFonts w:ascii="Arial" w:hAnsi="Arial" w:cs="Arial"/>
        </w:rPr>
        <w:t>and the trial will not start until the mouse stops pressing</w:t>
      </w:r>
      <w:r w:rsidR="0064149E" w:rsidRPr="006E6C4F">
        <w:rPr>
          <w:rFonts w:ascii="Arial" w:hAnsi="Arial" w:cs="Arial"/>
        </w:rPr>
        <w:t>.</w:t>
      </w:r>
    </w:p>
    <w:p w14:paraId="189766E5" w14:textId="4CC2AEF3" w:rsidR="00165FDA" w:rsidRPr="006E6C4F" w:rsidRDefault="001B4B8F" w:rsidP="006E6C4F">
      <w:pPr>
        <w:spacing w:after="0" w:line="276" w:lineRule="auto"/>
        <w:jc w:val="both"/>
        <w:rPr>
          <w:rFonts w:ascii="Arial" w:hAnsi="Arial" w:cs="Arial"/>
        </w:rPr>
      </w:pPr>
      <w:r w:rsidRPr="006E6C4F">
        <w:rPr>
          <w:rFonts w:ascii="Arial" w:hAnsi="Arial" w:cs="Arial"/>
        </w:rPr>
        <w:t>LC</w:t>
      </w:r>
      <w:r w:rsidR="00AB38C8" w:rsidRPr="006E6C4F">
        <w:rPr>
          <w:rFonts w:ascii="Arial" w:hAnsi="Arial" w:cs="Arial"/>
        </w:rPr>
        <w:t xml:space="preserve"> is</w:t>
      </w:r>
      <w:r w:rsidRPr="006E6C4F">
        <w:rPr>
          <w:rFonts w:ascii="Arial" w:hAnsi="Arial" w:cs="Arial"/>
        </w:rPr>
        <w:t xml:space="preserve"> known to modulate </w:t>
      </w:r>
      <w:r w:rsidR="00F90556" w:rsidRPr="006E6C4F">
        <w:rPr>
          <w:rFonts w:ascii="Arial" w:hAnsi="Arial" w:cs="Arial"/>
        </w:rPr>
        <w:t>cue detection and cue association learning</w:t>
      </w:r>
      <w:r w:rsidR="001A6814" w:rsidRPr="006E6C4F">
        <w:rPr>
          <w:rFonts w:ascii="Arial" w:hAnsi="Arial" w:cs="Arial"/>
        </w:rPr>
        <w:t xml:space="preserve"> which </w:t>
      </w:r>
      <w:r w:rsidR="002154B5" w:rsidRPr="006E6C4F">
        <w:rPr>
          <w:rFonts w:ascii="Arial" w:hAnsi="Arial" w:cs="Arial"/>
        </w:rPr>
        <w:t xml:space="preserve">may </w:t>
      </w:r>
      <w:r w:rsidR="002A2FC4" w:rsidRPr="006E6C4F">
        <w:rPr>
          <w:rFonts w:ascii="Arial" w:hAnsi="Arial" w:cs="Arial"/>
        </w:rPr>
        <w:t xml:space="preserve">present a confounding </w:t>
      </w:r>
      <w:r w:rsidR="003D49D7" w:rsidRPr="006E6C4F">
        <w:rPr>
          <w:rFonts w:ascii="Arial" w:hAnsi="Arial" w:cs="Arial"/>
        </w:rPr>
        <w:t xml:space="preserve">variable in </w:t>
      </w:r>
      <w:r w:rsidR="004B2E17" w:rsidRPr="006E6C4F">
        <w:rPr>
          <w:rFonts w:ascii="Arial" w:hAnsi="Arial" w:cs="Arial"/>
        </w:rPr>
        <w:t xml:space="preserve">our study of </w:t>
      </w:r>
      <w:r w:rsidR="000F560E" w:rsidRPr="006E6C4F">
        <w:rPr>
          <w:rFonts w:ascii="Arial" w:hAnsi="Arial" w:cs="Arial"/>
        </w:rPr>
        <w:t>motor movement learning</w:t>
      </w:r>
      <w:r w:rsidR="00F90556" w:rsidRPr="006E6C4F">
        <w:rPr>
          <w:rFonts w:ascii="Arial" w:hAnsi="Arial" w:cs="Arial"/>
        </w:rPr>
        <w:t>.</w:t>
      </w:r>
      <w:r w:rsidR="00456263" w:rsidRPr="006E6C4F">
        <w:rPr>
          <w:rFonts w:ascii="Arial" w:hAnsi="Arial" w:cs="Arial"/>
        </w:rPr>
        <w:t xml:space="preserve"> </w:t>
      </w:r>
      <w:r w:rsidR="0090014C" w:rsidRPr="006E6C4F">
        <w:rPr>
          <w:rFonts w:ascii="Arial" w:hAnsi="Arial" w:cs="Arial"/>
        </w:rPr>
        <w:t>Moreover</w:t>
      </w:r>
      <w:r w:rsidR="00456263" w:rsidRPr="006E6C4F">
        <w:rPr>
          <w:rFonts w:ascii="Arial" w:hAnsi="Arial" w:cs="Arial"/>
        </w:rPr>
        <w:t xml:space="preserve">, </w:t>
      </w:r>
      <w:r w:rsidR="008E5EA6" w:rsidRPr="006E6C4F">
        <w:rPr>
          <w:rFonts w:ascii="Arial" w:hAnsi="Arial" w:cs="Arial"/>
        </w:rPr>
        <w:t xml:space="preserve">our </w:t>
      </w:r>
      <w:r w:rsidR="00456263" w:rsidRPr="006E6C4F">
        <w:rPr>
          <w:rFonts w:ascii="Arial" w:hAnsi="Arial" w:cs="Arial"/>
        </w:rPr>
        <w:t>preliminary results</w:t>
      </w:r>
      <w:r w:rsidR="00223FC2" w:rsidRPr="006E6C4F">
        <w:rPr>
          <w:rFonts w:ascii="Arial" w:hAnsi="Arial" w:cs="Arial"/>
        </w:rPr>
        <w:t xml:space="preserve"> </w:t>
      </w:r>
      <w:r w:rsidR="008E5EA6" w:rsidRPr="006E6C4F">
        <w:rPr>
          <w:rFonts w:ascii="Arial" w:hAnsi="Arial" w:cs="Arial"/>
        </w:rPr>
        <w:t>have found that</w:t>
      </w:r>
      <w:r w:rsidR="00223FC2" w:rsidRPr="006E6C4F">
        <w:rPr>
          <w:rFonts w:ascii="Arial" w:hAnsi="Arial" w:cs="Arial"/>
        </w:rPr>
        <w:t xml:space="preserve"> </w:t>
      </w:r>
      <w:r w:rsidR="00063583" w:rsidRPr="006E6C4F">
        <w:rPr>
          <w:rFonts w:ascii="Arial" w:hAnsi="Arial" w:cs="Arial"/>
        </w:rPr>
        <w:t xml:space="preserve">heterozygous </w:t>
      </w:r>
      <w:r w:rsidR="00223FC2" w:rsidRPr="006E6C4F">
        <w:rPr>
          <w:rFonts w:ascii="Arial" w:hAnsi="Arial" w:cs="Arial"/>
        </w:rPr>
        <w:t>MECP2</w:t>
      </w:r>
      <w:r w:rsidR="00D43E98" w:rsidRPr="006E6C4F">
        <w:rPr>
          <w:rFonts w:ascii="Arial" w:hAnsi="Arial" w:cs="Arial"/>
        </w:rPr>
        <w:t xml:space="preserve"> KO mice</w:t>
      </w:r>
      <w:r w:rsidR="003C29A8" w:rsidRPr="006E6C4F">
        <w:rPr>
          <w:rFonts w:ascii="Arial" w:hAnsi="Arial" w:cs="Arial"/>
        </w:rPr>
        <w:t xml:space="preserve"> have lower hit rates</w:t>
      </w:r>
      <w:r w:rsidR="005269E6" w:rsidRPr="006E6C4F">
        <w:rPr>
          <w:rFonts w:ascii="Arial" w:hAnsi="Arial" w:cs="Arial"/>
        </w:rPr>
        <w:t xml:space="preserve"> than WT mice</w:t>
      </w:r>
      <w:r w:rsidR="008E5EA6" w:rsidRPr="006E6C4F">
        <w:rPr>
          <w:rFonts w:ascii="Arial" w:hAnsi="Arial" w:cs="Arial"/>
        </w:rPr>
        <w:t>. This</w:t>
      </w:r>
      <w:r w:rsidR="00456263" w:rsidRPr="006E6C4F">
        <w:rPr>
          <w:rFonts w:ascii="Arial" w:hAnsi="Arial" w:cs="Arial"/>
        </w:rPr>
        <w:t xml:space="preserve"> suggest</w:t>
      </w:r>
      <w:r w:rsidR="008E5EA6" w:rsidRPr="006E6C4F">
        <w:rPr>
          <w:rFonts w:ascii="Arial" w:hAnsi="Arial" w:cs="Arial"/>
        </w:rPr>
        <w:t>s</w:t>
      </w:r>
      <w:r w:rsidR="00456263" w:rsidRPr="006E6C4F">
        <w:rPr>
          <w:rFonts w:ascii="Arial" w:hAnsi="Arial" w:cs="Arial"/>
        </w:rPr>
        <w:t xml:space="preserve"> that </w:t>
      </w:r>
      <w:r w:rsidR="003A04A3" w:rsidRPr="006E6C4F">
        <w:rPr>
          <w:rFonts w:ascii="Arial" w:hAnsi="Arial" w:cs="Arial"/>
        </w:rPr>
        <w:t xml:space="preserve">MECP2 may also </w:t>
      </w:r>
      <w:r w:rsidR="00CF61EE" w:rsidRPr="006E6C4F">
        <w:rPr>
          <w:rFonts w:ascii="Arial" w:hAnsi="Arial" w:cs="Arial"/>
        </w:rPr>
        <w:t xml:space="preserve">affect </w:t>
      </w:r>
      <w:r w:rsidR="00DA5117" w:rsidRPr="006E6C4F">
        <w:rPr>
          <w:rFonts w:ascii="Arial" w:hAnsi="Arial" w:cs="Arial"/>
        </w:rPr>
        <w:t>either cue detection</w:t>
      </w:r>
      <w:r w:rsidR="008E5EA6" w:rsidRPr="006E6C4F">
        <w:rPr>
          <w:rFonts w:ascii="Arial" w:hAnsi="Arial" w:cs="Arial"/>
        </w:rPr>
        <w:t>,</w:t>
      </w:r>
      <w:r w:rsidR="00DA5117" w:rsidRPr="006E6C4F">
        <w:rPr>
          <w:rFonts w:ascii="Arial" w:hAnsi="Arial" w:cs="Arial"/>
        </w:rPr>
        <w:t xml:space="preserve"> cue association learning</w:t>
      </w:r>
      <w:r w:rsidR="008E5EA6" w:rsidRPr="006E6C4F">
        <w:rPr>
          <w:rFonts w:ascii="Arial" w:hAnsi="Arial" w:cs="Arial"/>
        </w:rPr>
        <w:t xml:space="preserve">, and/or </w:t>
      </w:r>
      <w:r w:rsidR="003821FB" w:rsidRPr="006E6C4F">
        <w:rPr>
          <w:rFonts w:ascii="Arial" w:hAnsi="Arial" w:cs="Arial"/>
        </w:rPr>
        <w:t xml:space="preserve">other aspects of </w:t>
      </w:r>
      <w:r w:rsidR="00991D30" w:rsidRPr="006E6C4F">
        <w:rPr>
          <w:rFonts w:ascii="Arial" w:hAnsi="Arial" w:cs="Arial"/>
        </w:rPr>
        <w:t xml:space="preserve">physical </w:t>
      </w:r>
      <w:r w:rsidR="003821FB" w:rsidRPr="006E6C4F">
        <w:rPr>
          <w:rFonts w:ascii="Arial" w:hAnsi="Arial" w:cs="Arial"/>
        </w:rPr>
        <w:t xml:space="preserve">movement unrelated to </w:t>
      </w:r>
      <w:r w:rsidR="004E51E2" w:rsidRPr="006E6C4F">
        <w:rPr>
          <w:rFonts w:ascii="Arial" w:hAnsi="Arial" w:cs="Arial"/>
        </w:rPr>
        <w:t>the</w:t>
      </w:r>
      <w:r w:rsidR="003821FB" w:rsidRPr="006E6C4F">
        <w:rPr>
          <w:rFonts w:ascii="Arial" w:hAnsi="Arial" w:cs="Arial"/>
        </w:rPr>
        <w:t xml:space="preserve"> learning</w:t>
      </w:r>
      <w:r w:rsidR="004E51E2" w:rsidRPr="006E6C4F">
        <w:rPr>
          <w:rFonts w:ascii="Arial" w:hAnsi="Arial" w:cs="Arial"/>
        </w:rPr>
        <w:t xml:space="preserve"> of the motor movement itself</w:t>
      </w:r>
      <w:r w:rsidR="00D505C7" w:rsidRPr="006E6C4F">
        <w:rPr>
          <w:rFonts w:ascii="Arial" w:hAnsi="Arial" w:cs="Arial"/>
        </w:rPr>
        <w:t>.</w:t>
      </w:r>
      <w:r w:rsidR="00C30344" w:rsidRPr="006E6C4F">
        <w:rPr>
          <w:rFonts w:ascii="Arial" w:hAnsi="Arial" w:cs="Arial"/>
        </w:rPr>
        <w:t xml:space="preserve"> To </w:t>
      </w:r>
      <w:r w:rsidR="00746FA3" w:rsidRPr="006E6C4F">
        <w:rPr>
          <w:rFonts w:ascii="Arial" w:hAnsi="Arial" w:cs="Arial"/>
        </w:rPr>
        <w:t>compensate for thi</w:t>
      </w:r>
      <w:r w:rsidR="00843C80" w:rsidRPr="006E6C4F">
        <w:rPr>
          <w:rFonts w:ascii="Arial" w:hAnsi="Arial" w:cs="Arial"/>
        </w:rPr>
        <w:t xml:space="preserve">s while studying </w:t>
      </w:r>
      <w:r w:rsidR="00205DF7" w:rsidRPr="006E6C4F">
        <w:rPr>
          <w:rFonts w:ascii="Arial" w:hAnsi="Arial" w:cs="Arial"/>
        </w:rPr>
        <w:t>motor movement learning</w:t>
      </w:r>
      <w:r w:rsidR="0017120E" w:rsidRPr="006E6C4F">
        <w:rPr>
          <w:rFonts w:ascii="Arial" w:hAnsi="Arial" w:cs="Arial"/>
        </w:rPr>
        <w:t xml:space="preserve">, </w:t>
      </w:r>
      <w:r w:rsidR="008B03FD" w:rsidRPr="006E6C4F">
        <w:rPr>
          <w:rFonts w:ascii="Arial" w:hAnsi="Arial" w:cs="Arial"/>
        </w:rPr>
        <w:t xml:space="preserve">I </w:t>
      </w:r>
      <w:r w:rsidR="007B1D1D" w:rsidRPr="006E6C4F">
        <w:rPr>
          <w:rFonts w:ascii="Arial" w:hAnsi="Arial" w:cs="Arial"/>
        </w:rPr>
        <w:t xml:space="preserve">will </w:t>
      </w:r>
      <w:r w:rsidR="00A17008" w:rsidRPr="006E6C4F">
        <w:rPr>
          <w:rFonts w:ascii="Arial" w:hAnsi="Arial" w:cs="Arial"/>
        </w:rPr>
        <w:t xml:space="preserve">have each mouse complete 100 total hit trials per day of learning. </w:t>
      </w:r>
      <w:r w:rsidR="002C105A" w:rsidRPr="006E6C4F">
        <w:rPr>
          <w:rFonts w:ascii="Arial" w:hAnsi="Arial" w:cs="Arial"/>
        </w:rPr>
        <w:t>Thus,</w:t>
      </w:r>
      <w:r w:rsidR="00B10C8D" w:rsidRPr="006E6C4F">
        <w:rPr>
          <w:rFonts w:ascii="Arial" w:hAnsi="Arial" w:cs="Arial"/>
        </w:rPr>
        <w:t xml:space="preserve"> </w:t>
      </w:r>
      <w:r w:rsidR="0015157B" w:rsidRPr="006E6C4F">
        <w:rPr>
          <w:rFonts w:ascii="Arial" w:hAnsi="Arial" w:cs="Arial"/>
        </w:rPr>
        <w:t xml:space="preserve">if </w:t>
      </w:r>
      <w:r w:rsidR="00B10C8D" w:rsidRPr="006E6C4F">
        <w:rPr>
          <w:rFonts w:ascii="Arial" w:hAnsi="Arial" w:cs="Arial"/>
        </w:rPr>
        <w:t>mice with</w:t>
      </w:r>
      <w:r w:rsidR="002C105A" w:rsidRPr="006E6C4F">
        <w:rPr>
          <w:rFonts w:ascii="Arial" w:hAnsi="Arial" w:cs="Arial"/>
        </w:rPr>
        <w:t xml:space="preserve"> </w:t>
      </w:r>
      <w:r w:rsidR="00B10C8D" w:rsidRPr="006E6C4F">
        <w:rPr>
          <w:rFonts w:ascii="Arial" w:hAnsi="Arial" w:cs="Arial"/>
        </w:rPr>
        <w:t>MECP2</w:t>
      </w:r>
      <w:r w:rsidR="00043F97" w:rsidRPr="006E6C4F">
        <w:rPr>
          <w:rFonts w:ascii="Arial" w:hAnsi="Arial" w:cs="Arial"/>
        </w:rPr>
        <w:t xml:space="preserve"> deficits, or LC inhibition, </w:t>
      </w:r>
      <w:r w:rsidR="0015157B" w:rsidRPr="006E6C4F">
        <w:rPr>
          <w:rFonts w:ascii="Arial" w:hAnsi="Arial" w:cs="Arial"/>
        </w:rPr>
        <w:t xml:space="preserve">have lower hit rates due to failing to </w:t>
      </w:r>
      <w:r w:rsidR="001231A7" w:rsidRPr="006E6C4F">
        <w:rPr>
          <w:rFonts w:ascii="Arial" w:hAnsi="Arial" w:cs="Arial"/>
        </w:rPr>
        <w:t xml:space="preserve">detect the </w:t>
      </w:r>
      <w:r w:rsidR="00007F18" w:rsidRPr="006E6C4F">
        <w:rPr>
          <w:rFonts w:ascii="Arial" w:hAnsi="Arial" w:cs="Arial"/>
        </w:rPr>
        <w:t>cue, failing to</w:t>
      </w:r>
      <w:r w:rsidR="001231A7" w:rsidRPr="006E6C4F">
        <w:rPr>
          <w:rFonts w:ascii="Arial" w:hAnsi="Arial" w:cs="Arial"/>
        </w:rPr>
        <w:t xml:space="preserve"> learn a strong cue-lever press association</w:t>
      </w:r>
      <w:r w:rsidR="00D464BA" w:rsidRPr="006E6C4F">
        <w:rPr>
          <w:rFonts w:ascii="Arial" w:hAnsi="Arial" w:cs="Arial"/>
        </w:rPr>
        <w:t>,</w:t>
      </w:r>
      <w:r w:rsidR="00AB6FDB" w:rsidRPr="006E6C4F">
        <w:rPr>
          <w:rFonts w:ascii="Arial" w:hAnsi="Arial" w:cs="Arial"/>
        </w:rPr>
        <w:t xml:space="preserve"> or </w:t>
      </w:r>
      <w:r w:rsidR="00355FA1" w:rsidRPr="006E6C4F">
        <w:rPr>
          <w:rFonts w:ascii="Arial" w:hAnsi="Arial" w:cs="Arial"/>
        </w:rPr>
        <w:t>subthreshold</w:t>
      </w:r>
      <w:r w:rsidR="00AB6FDB" w:rsidRPr="006E6C4F">
        <w:rPr>
          <w:rFonts w:ascii="Arial" w:hAnsi="Arial" w:cs="Arial"/>
        </w:rPr>
        <w:t xml:space="preserve"> </w:t>
      </w:r>
      <w:r w:rsidR="00C420EA" w:rsidRPr="006E6C4F">
        <w:rPr>
          <w:rFonts w:ascii="Arial" w:hAnsi="Arial" w:cs="Arial"/>
        </w:rPr>
        <w:t>lever press</w:t>
      </w:r>
      <w:r w:rsidR="00BD2AF5" w:rsidRPr="006E6C4F">
        <w:rPr>
          <w:rFonts w:ascii="Arial" w:hAnsi="Arial" w:cs="Arial"/>
        </w:rPr>
        <w:t xml:space="preserve"> attempts due to physical weaknesses</w:t>
      </w:r>
      <w:r w:rsidR="00E042E8" w:rsidRPr="006E6C4F">
        <w:rPr>
          <w:rFonts w:ascii="Arial" w:hAnsi="Arial" w:cs="Arial"/>
        </w:rPr>
        <w:t>,</w:t>
      </w:r>
      <w:r w:rsidR="00D464BA" w:rsidRPr="006E6C4F">
        <w:rPr>
          <w:rFonts w:ascii="Arial" w:hAnsi="Arial" w:cs="Arial"/>
        </w:rPr>
        <w:t xml:space="preserve"> they will still have more </w:t>
      </w:r>
      <w:r w:rsidR="0038082E" w:rsidRPr="006E6C4F">
        <w:rPr>
          <w:rFonts w:ascii="Arial" w:hAnsi="Arial" w:cs="Arial"/>
        </w:rPr>
        <w:t xml:space="preserve">overall </w:t>
      </w:r>
      <w:r w:rsidR="000C6708" w:rsidRPr="006E6C4F">
        <w:rPr>
          <w:rFonts w:ascii="Arial" w:hAnsi="Arial" w:cs="Arial"/>
        </w:rPr>
        <w:t xml:space="preserve">movement </w:t>
      </w:r>
      <w:r w:rsidR="0038082E" w:rsidRPr="006E6C4F">
        <w:rPr>
          <w:rFonts w:ascii="Arial" w:hAnsi="Arial" w:cs="Arial"/>
        </w:rPr>
        <w:t>practice.</w:t>
      </w:r>
      <w:r w:rsidR="00503712" w:rsidRPr="006E6C4F">
        <w:rPr>
          <w:rFonts w:ascii="Arial" w:hAnsi="Arial" w:cs="Arial"/>
        </w:rPr>
        <w:t xml:space="preserve"> Our preliminary data suggests that</w:t>
      </w:r>
      <w:r w:rsidR="00E55A7E" w:rsidRPr="006E6C4F">
        <w:rPr>
          <w:rFonts w:ascii="Arial" w:hAnsi="Arial" w:cs="Arial"/>
        </w:rPr>
        <w:t xml:space="preserve"> even</w:t>
      </w:r>
      <w:r w:rsidR="00503712" w:rsidRPr="006E6C4F">
        <w:rPr>
          <w:rFonts w:ascii="Arial" w:hAnsi="Arial" w:cs="Arial"/>
        </w:rPr>
        <w:t xml:space="preserve"> </w:t>
      </w:r>
      <w:r w:rsidR="0020618D" w:rsidRPr="006E6C4F">
        <w:rPr>
          <w:rFonts w:ascii="Arial" w:hAnsi="Arial" w:cs="Arial"/>
        </w:rPr>
        <w:t>with these settings</w:t>
      </w:r>
      <w:r w:rsidR="007000E3" w:rsidRPr="006E6C4F">
        <w:rPr>
          <w:rFonts w:ascii="Arial" w:hAnsi="Arial" w:cs="Arial"/>
        </w:rPr>
        <w:t xml:space="preserve"> of </w:t>
      </w:r>
      <w:r w:rsidR="00FD61C1" w:rsidRPr="006E6C4F">
        <w:rPr>
          <w:rFonts w:ascii="Arial" w:hAnsi="Arial" w:cs="Arial"/>
        </w:rPr>
        <w:t xml:space="preserve">erring on </w:t>
      </w:r>
      <w:r w:rsidR="007000E3" w:rsidRPr="006E6C4F">
        <w:rPr>
          <w:rFonts w:ascii="Arial" w:hAnsi="Arial" w:cs="Arial"/>
        </w:rPr>
        <w:t>more movement practice</w:t>
      </w:r>
      <w:r w:rsidR="0020618D" w:rsidRPr="006E6C4F">
        <w:rPr>
          <w:rFonts w:ascii="Arial" w:hAnsi="Arial" w:cs="Arial"/>
        </w:rPr>
        <w:t>, heterozygous MECP2 KO mice</w:t>
      </w:r>
      <w:r w:rsidR="00A420DD" w:rsidRPr="006E6C4F">
        <w:rPr>
          <w:rFonts w:ascii="Arial" w:hAnsi="Arial" w:cs="Arial"/>
        </w:rPr>
        <w:t xml:space="preserve"> </w:t>
      </w:r>
      <w:r w:rsidR="00CC00B6" w:rsidRPr="006E6C4F">
        <w:rPr>
          <w:rFonts w:ascii="Arial" w:hAnsi="Arial" w:cs="Arial"/>
        </w:rPr>
        <w:t xml:space="preserve">still have </w:t>
      </w:r>
      <w:r w:rsidR="000712D5" w:rsidRPr="006E6C4F">
        <w:rPr>
          <w:rFonts w:ascii="Arial" w:hAnsi="Arial" w:cs="Arial"/>
        </w:rPr>
        <w:t xml:space="preserve">more variable </w:t>
      </w:r>
      <w:r w:rsidR="00AE69AC" w:rsidRPr="006E6C4F">
        <w:rPr>
          <w:rFonts w:ascii="Arial" w:hAnsi="Arial" w:cs="Arial"/>
        </w:rPr>
        <w:t>and jerkier</w:t>
      </w:r>
      <w:r w:rsidR="008334F0" w:rsidRPr="006E6C4F">
        <w:rPr>
          <w:rFonts w:ascii="Arial" w:hAnsi="Arial" w:cs="Arial"/>
        </w:rPr>
        <w:t xml:space="preserve"> “hit”</w:t>
      </w:r>
      <w:r w:rsidR="00AE69AC" w:rsidRPr="006E6C4F">
        <w:rPr>
          <w:rFonts w:ascii="Arial" w:hAnsi="Arial" w:cs="Arial"/>
        </w:rPr>
        <w:t xml:space="preserve"> lever press movements</w:t>
      </w:r>
      <w:r w:rsidR="006A4451" w:rsidRPr="006E6C4F">
        <w:rPr>
          <w:rFonts w:ascii="Arial" w:hAnsi="Arial" w:cs="Arial"/>
        </w:rPr>
        <w:t xml:space="preserve">, </w:t>
      </w:r>
      <w:r w:rsidR="007948F5" w:rsidRPr="006E6C4F">
        <w:rPr>
          <w:rFonts w:ascii="Arial" w:hAnsi="Arial" w:cs="Arial"/>
        </w:rPr>
        <w:t xml:space="preserve">regardless of their ability to successfully create the tone-lever press association, </w:t>
      </w:r>
      <w:r w:rsidR="006A4451" w:rsidRPr="006E6C4F">
        <w:rPr>
          <w:rFonts w:ascii="Arial" w:hAnsi="Arial" w:cs="Arial"/>
        </w:rPr>
        <w:t>and</w:t>
      </w:r>
      <w:r w:rsidR="00A3788E" w:rsidRPr="006E6C4F">
        <w:rPr>
          <w:rFonts w:ascii="Arial" w:hAnsi="Arial" w:cs="Arial"/>
        </w:rPr>
        <w:t xml:space="preserve"> </w:t>
      </w:r>
      <w:r w:rsidR="00A57337" w:rsidRPr="006E6C4F">
        <w:rPr>
          <w:rFonts w:ascii="Arial" w:hAnsi="Arial" w:cs="Arial"/>
        </w:rPr>
        <w:t xml:space="preserve">ultimately </w:t>
      </w:r>
      <w:r w:rsidR="000E04EF" w:rsidRPr="006E6C4F">
        <w:rPr>
          <w:rFonts w:ascii="Arial" w:hAnsi="Arial" w:cs="Arial"/>
        </w:rPr>
        <w:t>show deficits in learning</w:t>
      </w:r>
      <w:r w:rsidR="006A4451" w:rsidRPr="006E6C4F">
        <w:rPr>
          <w:rFonts w:ascii="Arial" w:hAnsi="Arial" w:cs="Arial"/>
        </w:rPr>
        <w:t xml:space="preserve"> </w:t>
      </w:r>
      <w:r w:rsidR="003113E0" w:rsidRPr="006E6C4F">
        <w:rPr>
          <w:rFonts w:ascii="Arial" w:hAnsi="Arial" w:cs="Arial"/>
        </w:rPr>
        <w:t xml:space="preserve">the stereotyped </w:t>
      </w:r>
      <w:r w:rsidR="00565039" w:rsidRPr="006E6C4F">
        <w:rPr>
          <w:rFonts w:ascii="Arial" w:hAnsi="Arial" w:cs="Arial"/>
        </w:rPr>
        <w:t xml:space="preserve">“hit” </w:t>
      </w:r>
      <w:r w:rsidR="00C610FC" w:rsidRPr="006E6C4F">
        <w:rPr>
          <w:rFonts w:ascii="Arial" w:hAnsi="Arial" w:cs="Arial"/>
        </w:rPr>
        <w:t>lever press movement present in expert WT mice.</w:t>
      </w:r>
    </w:p>
    <w:p w14:paraId="1B5F2F07" w14:textId="7B4D5557" w:rsidR="00145394" w:rsidRPr="006E6C4F" w:rsidRDefault="00145394" w:rsidP="006E6C4F">
      <w:pPr>
        <w:spacing w:after="0" w:line="276" w:lineRule="auto"/>
        <w:jc w:val="both"/>
        <w:rPr>
          <w:rFonts w:ascii="Arial" w:hAnsi="Arial" w:cs="Arial"/>
        </w:rPr>
      </w:pPr>
      <w:r w:rsidRPr="006E6C4F">
        <w:rPr>
          <w:rFonts w:ascii="Arial" w:hAnsi="Arial" w:cs="Arial"/>
        </w:rPr>
        <w:t xml:space="preserve">For this tone-cued lever press task, the experimental groups will consist of the following: LC </w:t>
      </w:r>
      <w:proofErr w:type="spellStart"/>
      <w:r w:rsidRPr="006E6C4F">
        <w:rPr>
          <w:rFonts w:ascii="Arial" w:hAnsi="Arial" w:cs="Arial"/>
        </w:rPr>
        <w:t>chemogenetic</w:t>
      </w:r>
      <w:proofErr w:type="spellEnd"/>
      <w:r w:rsidRPr="006E6C4F">
        <w:rPr>
          <w:rFonts w:ascii="Arial" w:hAnsi="Arial" w:cs="Arial"/>
        </w:rPr>
        <w:t xml:space="preserve"> inhibition,</w:t>
      </w:r>
      <w:r w:rsidR="00C35A86" w:rsidRPr="006E6C4F">
        <w:rPr>
          <w:rFonts w:ascii="Arial" w:hAnsi="Arial" w:cs="Arial"/>
        </w:rPr>
        <w:t xml:space="preserve"> LC </w:t>
      </w:r>
      <w:proofErr w:type="spellStart"/>
      <w:r w:rsidR="00C35A86" w:rsidRPr="006E6C4F">
        <w:rPr>
          <w:rFonts w:ascii="Arial" w:hAnsi="Arial" w:cs="Arial"/>
        </w:rPr>
        <w:t>chemogenetic</w:t>
      </w:r>
      <w:proofErr w:type="spellEnd"/>
      <w:r w:rsidR="00C35A86" w:rsidRPr="006E6C4F">
        <w:rPr>
          <w:rFonts w:ascii="Arial" w:hAnsi="Arial" w:cs="Arial"/>
        </w:rPr>
        <w:t xml:space="preserve"> activation,</w:t>
      </w:r>
      <w:r w:rsidRPr="006E6C4F">
        <w:rPr>
          <w:rFonts w:ascii="Arial" w:hAnsi="Arial" w:cs="Arial"/>
        </w:rPr>
        <w:t xml:space="preserve"> LC</w:t>
      </w:r>
      <w:r w:rsidRPr="006E6C4F">
        <w:rPr>
          <w:rFonts w:ascii="Arial" w:hAnsi="Arial" w:cs="Arial"/>
        </w:rPr>
        <w:sym w:font="Wingdings" w:char="F0E0"/>
      </w:r>
      <w:r w:rsidRPr="006E6C4F">
        <w:rPr>
          <w:rFonts w:ascii="Arial" w:hAnsi="Arial" w:cs="Arial"/>
        </w:rPr>
        <w:t xml:space="preserve">MC optogenetic </w:t>
      </w:r>
      <w:r w:rsidR="00341A51" w:rsidRPr="006E6C4F">
        <w:rPr>
          <w:rFonts w:ascii="Arial" w:hAnsi="Arial" w:cs="Arial"/>
        </w:rPr>
        <w:t>inhibition,</w:t>
      </w:r>
      <w:r w:rsidR="00325998" w:rsidRPr="006E6C4F">
        <w:rPr>
          <w:rFonts w:ascii="Arial" w:hAnsi="Arial" w:cs="Arial"/>
        </w:rPr>
        <w:t xml:space="preserve"> LC</w:t>
      </w:r>
      <w:r w:rsidR="00325998" w:rsidRPr="006E6C4F">
        <w:rPr>
          <w:rFonts w:ascii="Arial" w:hAnsi="Arial" w:cs="Arial"/>
        </w:rPr>
        <w:sym w:font="Wingdings" w:char="F0E0"/>
      </w:r>
      <w:r w:rsidR="00325998" w:rsidRPr="006E6C4F">
        <w:rPr>
          <w:rFonts w:ascii="Arial" w:hAnsi="Arial" w:cs="Arial"/>
        </w:rPr>
        <w:t xml:space="preserve">MC optogenetic </w:t>
      </w:r>
      <w:r w:rsidR="00DD1164" w:rsidRPr="006E6C4F">
        <w:rPr>
          <w:rFonts w:ascii="Arial" w:hAnsi="Arial" w:cs="Arial"/>
        </w:rPr>
        <w:t>activation,</w:t>
      </w:r>
      <w:r w:rsidR="00341A51" w:rsidRPr="006E6C4F">
        <w:rPr>
          <w:rFonts w:ascii="Arial" w:hAnsi="Arial" w:cs="Arial"/>
        </w:rPr>
        <w:t xml:space="preserve"> </w:t>
      </w:r>
      <w:r w:rsidR="00AC254A" w:rsidRPr="006E6C4F">
        <w:rPr>
          <w:rFonts w:ascii="Arial" w:hAnsi="Arial" w:cs="Arial"/>
        </w:rPr>
        <w:t>MECP2 KO</w:t>
      </w:r>
      <w:r w:rsidR="006B03E0" w:rsidRPr="006E6C4F">
        <w:rPr>
          <w:rFonts w:ascii="Arial" w:hAnsi="Arial" w:cs="Arial"/>
        </w:rPr>
        <w:t>,</w:t>
      </w:r>
      <w:r w:rsidR="00567A63" w:rsidRPr="006E6C4F">
        <w:rPr>
          <w:rFonts w:ascii="Arial" w:hAnsi="Arial" w:cs="Arial"/>
        </w:rPr>
        <w:t xml:space="preserve"> LC shMECP2</w:t>
      </w:r>
      <w:r w:rsidR="00D11163" w:rsidRPr="006E6C4F">
        <w:rPr>
          <w:rFonts w:ascii="Arial" w:hAnsi="Arial" w:cs="Arial"/>
        </w:rPr>
        <w:t xml:space="preserve">, and </w:t>
      </w:r>
      <w:r w:rsidR="000333B5" w:rsidRPr="006E6C4F">
        <w:rPr>
          <w:rFonts w:ascii="Arial" w:hAnsi="Arial" w:cs="Arial"/>
        </w:rPr>
        <w:t xml:space="preserve">MECP2 </w:t>
      </w:r>
      <w:r w:rsidR="004612EC" w:rsidRPr="006E6C4F">
        <w:rPr>
          <w:rFonts w:ascii="Arial" w:hAnsi="Arial" w:cs="Arial"/>
        </w:rPr>
        <w:t xml:space="preserve">KO + </w:t>
      </w:r>
      <w:r w:rsidR="00571A54" w:rsidRPr="006E6C4F">
        <w:rPr>
          <w:rFonts w:ascii="Arial" w:hAnsi="Arial" w:cs="Arial"/>
        </w:rPr>
        <w:t xml:space="preserve">LC </w:t>
      </w:r>
      <w:r w:rsidR="00BE57EC" w:rsidRPr="006E6C4F">
        <w:rPr>
          <w:rFonts w:ascii="Arial" w:hAnsi="Arial" w:cs="Arial"/>
        </w:rPr>
        <w:t xml:space="preserve">MECP2 </w:t>
      </w:r>
      <w:r w:rsidR="001613E0" w:rsidRPr="006E6C4F">
        <w:rPr>
          <w:rFonts w:ascii="Arial" w:hAnsi="Arial" w:cs="Arial"/>
        </w:rPr>
        <w:t>rescue (p</w:t>
      </w:r>
      <w:r w:rsidR="00FD2BB6" w:rsidRPr="006E6C4F">
        <w:rPr>
          <w:rFonts w:ascii="Arial" w:hAnsi="Arial" w:cs="Arial"/>
        </w:rPr>
        <w:t xml:space="preserve">ossibly </w:t>
      </w:r>
      <w:r w:rsidR="00333CD0" w:rsidRPr="006E6C4F">
        <w:rPr>
          <w:rFonts w:ascii="Arial" w:hAnsi="Arial" w:cs="Arial"/>
        </w:rPr>
        <w:t xml:space="preserve">also </w:t>
      </w:r>
      <w:r w:rsidR="001613E0" w:rsidRPr="006E6C4F">
        <w:rPr>
          <w:rFonts w:ascii="Arial" w:hAnsi="Arial" w:cs="Arial"/>
        </w:rPr>
        <w:t>with RNAi)</w:t>
      </w:r>
      <w:r w:rsidR="00567A63" w:rsidRPr="006E6C4F">
        <w:rPr>
          <w:rFonts w:ascii="Arial" w:hAnsi="Arial" w:cs="Arial"/>
        </w:rPr>
        <w:t>.</w:t>
      </w:r>
    </w:p>
    <w:p w14:paraId="3DF230BA" w14:textId="6F4B876F" w:rsidR="00A7664F" w:rsidRPr="006E6C4F" w:rsidRDefault="00143AA5" w:rsidP="006E6C4F">
      <w:pPr>
        <w:spacing w:after="0" w:line="276" w:lineRule="auto"/>
        <w:jc w:val="both"/>
        <w:rPr>
          <w:rFonts w:ascii="Arial" w:hAnsi="Arial" w:cs="Arial"/>
        </w:rPr>
      </w:pPr>
      <w:r w:rsidRPr="006E6C4F">
        <w:rPr>
          <w:rFonts w:ascii="Arial" w:hAnsi="Arial" w:cs="Arial"/>
          <w:u w:val="single"/>
        </w:rPr>
        <w:t>Potential Pitfalls:</w:t>
      </w:r>
      <w:r w:rsidRPr="006E6C4F">
        <w:rPr>
          <w:rFonts w:ascii="Arial" w:hAnsi="Arial" w:cs="Arial"/>
        </w:rPr>
        <w:t xml:space="preserve"> </w:t>
      </w:r>
      <w:r w:rsidR="00B03365" w:rsidRPr="006E6C4F">
        <w:rPr>
          <w:rFonts w:ascii="Arial" w:hAnsi="Arial" w:cs="Arial"/>
        </w:rPr>
        <w:t xml:space="preserve">These </w:t>
      </w:r>
      <w:r w:rsidR="00D12300" w:rsidRPr="006E6C4F">
        <w:rPr>
          <w:rFonts w:ascii="Arial" w:hAnsi="Arial" w:cs="Arial"/>
        </w:rPr>
        <w:t>methods</w:t>
      </w:r>
      <w:r w:rsidR="00B03365" w:rsidRPr="006E6C4F">
        <w:rPr>
          <w:rFonts w:ascii="Arial" w:hAnsi="Arial" w:cs="Arial"/>
        </w:rPr>
        <w:t xml:space="preserve"> </w:t>
      </w:r>
      <w:r w:rsidR="00F071FC" w:rsidRPr="006E6C4F">
        <w:rPr>
          <w:rFonts w:ascii="Arial" w:hAnsi="Arial" w:cs="Arial"/>
        </w:rPr>
        <w:t>assume</w:t>
      </w:r>
      <w:r w:rsidR="00B03365" w:rsidRPr="006E6C4F">
        <w:rPr>
          <w:rFonts w:ascii="Arial" w:hAnsi="Arial" w:cs="Arial"/>
        </w:rPr>
        <w:t xml:space="preserve"> that the lever press-water reward association is much easier for mice to learn and will not be </w:t>
      </w:r>
      <w:r w:rsidR="0034352A" w:rsidRPr="006E6C4F">
        <w:rPr>
          <w:rFonts w:ascii="Arial" w:hAnsi="Arial" w:cs="Arial"/>
        </w:rPr>
        <w:t>different</w:t>
      </w:r>
      <w:r w:rsidR="00476A66" w:rsidRPr="006E6C4F">
        <w:rPr>
          <w:rFonts w:ascii="Arial" w:hAnsi="Arial" w:cs="Arial"/>
        </w:rPr>
        <w:t xml:space="preserve"> </w:t>
      </w:r>
      <w:r w:rsidR="00DD0562" w:rsidRPr="006E6C4F">
        <w:rPr>
          <w:rFonts w:ascii="Arial" w:hAnsi="Arial" w:cs="Arial"/>
        </w:rPr>
        <w:t xml:space="preserve">between </w:t>
      </w:r>
      <w:r w:rsidR="00A641D5" w:rsidRPr="006E6C4F">
        <w:rPr>
          <w:rFonts w:ascii="Arial" w:hAnsi="Arial" w:cs="Arial"/>
        </w:rPr>
        <w:t>MECP2 KO and WT mice.</w:t>
      </w:r>
    </w:p>
    <w:p w14:paraId="048942C8" w14:textId="05C40F2B" w:rsidR="00E23C17" w:rsidRPr="006E6C4F" w:rsidRDefault="00D25248" w:rsidP="006E6C4F">
      <w:pPr>
        <w:spacing w:after="0" w:line="276" w:lineRule="auto"/>
        <w:jc w:val="both"/>
        <w:rPr>
          <w:rFonts w:ascii="Arial" w:hAnsi="Arial" w:cs="Arial"/>
          <w:b/>
          <w:bCs/>
        </w:rPr>
      </w:pPr>
      <w:r w:rsidRPr="006E6C4F">
        <w:rPr>
          <w:rFonts w:ascii="Arial" w:hAnsi="Arial" w:cs="Arial"/>
          <w:b/>
          <w:bCs/>
        </w:rPr>
        <w:t xml:space="preserve">3) </w:t>
      </w:r>
      <w:r w:rsidR="00A33B1E" w:rsidRPr="006E6C4F">
        <w:rPr>
          <w:rFonts w:ascii="Arial" w:hAnsi="Arial" w:cs="Arial"/>
          <w:b/>
          <w:bCs/>
        </w:rPr>
        <w:t xml:space="preserve">How do LC and </w:t>
      </w:r>
      <w:del w:id="113" w:author="Zhu, Paula Kaitlyn" w:date="2023-12-19T13:54:00Z">
        <w:r w:rsidR="00A33B1E" w:rsidRPr="006E6C4F" w:rsidDel="00BB16CB">
          <w:rPr>
            <w:rFonts w:ascii="Arial" w:hAnsi="Arial" w:cs="Arial"/>
            <w:b/>
            <w:bCs/>
          </w:rPr>
          <w:delText>Rett Syndrome</w:delText>
        </w:r>
      </w:del>
      <w:ins w:id="114" w:author="Zhu, Paula Kaitlyn" w:date="2023-12-19T13:54:00Z">
        <w:r w:rsidR="00BB16CB">
          <w:rPr>
            <w:rFonts w:ascii="Arial" w:hAnsi="Arial" w:cs="Arial"/>
            <w:b/>
            <w:bCs/>
          </w:rPr>
          <w:t>RTT</w:t>
        </w:r>
      </w:ins>
      <w:r w:rsidR="00A33B1E" w:rsidRPr="006E6C4F">
        <w:rPr>
          <w:rFonts w:ascii="Arial" w:hAnsi="Arial" w:cs="Arial"/>
          <w:b/>
          <w:bCs/>
        </w:rPr>
        <w:t xml:space="preserve"> modulate </w:t>
      </w:r>
      <w:r w:rsidR="002F25A6" w:rsidRPr="006E6C4F">
        <w:rPr>
          <w:rFonts w:ascii="Arial" w:hAnsi="Arial" w:cs="Arial"/>
          <w:b/>
          <w:bCs/>
        </w:rPr>
        <w:t xml:space="preserve">the maturation of MC </w:t>
      </w:r>
      <w:r w:rsidR="00B26C3F" w:rsidRPr="006E6C4F">
        <w:rPr>
          <w:rFonts w:ascii="Arial" w:hAnsi="Arial" w:cs="Arial"/>
          <w:b/>
          <w:bCs/>
        </w:rPr>
        <w:t>motor ensemble activation sequences</w:t>
      </w:r>
      <w:r w:rsidR="00A33B1E" w:rsidRPr="006E6C4F">
        <w:rPr>
          <w:rFonts w:ascii="Arial" w:hAnsi="Arial" w:cs="Arial"/>
          <w:b/>
          <w:bCs/>
        </w:rPr>
        <w:t>?</w:t>
      </w:r>
    </w:p>
    <w:p w14:paraId="460E54D8" w14:textId="59768C6E" w:rsidR="009F1D2D" w:rsidRPr="006E6C4F" w:rsidRDefault="004B693F" w:rsidP="006E6C4F">
      <w:pPr>
        <w:spacing w:after="0" w:line="276" w:lineRule="auto"/>
        <w:jc w:val="both"/>
        <w:rPr>
          <w:rFonts w:ascii="Arial" w:hAnsi="Arial" w:cs="Arial"/>
        </w:rPr>
      </w:pPr>
      <w:r w:rsidRPr="006E6C4F">
        <w:rPr>
          <w:rFonts w:ascii="Arial" w:hAnsi="Arial" w:cs="Arial"/>
        </w:rPr>
        <w:t>To further investigate the neural mechanisms underlying the role of LC in motor learning</w:t>
      </w:r>
      <w:r w:rsidR="006A28E9" w:rsidRPr="006E6C4F">
        <w:rPr>
          <w:rFonts w:ascii="Arial" w:hAnsi="Arial" w:cs="Arial"/>
        </w:rPr>
        <w:t xml:space="preserve">, </w:t>
      </w:r>
      <w:r w:rsidR="00EE6A54" w:rsidRPr="006E6C4F">
        <w:rPr>
          <w:rFonts w:ascii="Arial" w:hAnsi="Arial" w:cs="Arial"/>
        </w:rPr>
        <w:t>I</w:t>
      </w:r>
      <w:r w:rsidR="006A28E9" w:rsidRPr="006E6C4F">
        <w:rPr>
          <w:rFonts w:ascii="Arial" w:hAnsi="Arial" w:cs="Arial"/>
        </w:rPr>
        <w:t xml:space="preserve"> will </w:t>
      </w:r>
      <w:r w:rsidR="000F134D" w:rsidRPr="006E6C4F">
        <w:rPr>
          <w:rFonts w:ascii="Arial" w:hAnsi="Arial" w:cs="Arial"/>
        </w:rPr>
        <w:t xml:space="preserve">image </w:t>
      </w:r>
      <w:r w:rsidR="00E37AC7" w:rsidRPr="006E6C4F">
        <w:rPr>
          <w:rFonts w:ascii="Arial" w:hAnsi="Arial" w:cs="Arial"/>
        </w:rPr>
        <w:t xml:space="preserve">MC layer 2/3 </w:t>
      </w:r>
      <w:r w:rsidR="00C179C8" w:rsidRPr="006E6C4F">
        <w:rPr>
          <w:rFonts w:ascii="Arial" w:hAnsi="Arial" w:cs="Arial"/>
        </w:rPr>
        <w:t xml:space="preserve">and layer 5 </w:t>
      </w:r>
      <w:r w:rsidR="00522024" w:rsidRPr="006E6C4F">
        <w:rPr>
          <w:rFonts w:ascii="Arial" w:hAnsi="Arial" w:cs="Arial"/>
        </w:rPr>
        <w:t xml:space="preserve">neurons </w:t>
      </w:r>
      <w:r w:rsidR="000F134D" w:rsidRPr="006E6C4F">
        <w:rPr>
          <w:rFonts w:ascii="Arial" w:hAnsi="Arial" w:cs="Arial"/>
        </w:rPr>
        <w:t>with GCaMP</w:t>
      </w:r>
      <w:r w:rsidR="000E69DA" w:rsidRPr="006E6C4F">
        <w:rPr>
          <w:rFonts w:ascii="Arial" w:hAnsi="Arial" w:cs="Arial"/>
        </w:rPr>
        <w:t xml:space="preserve">. We will study how </w:t>
      </w:r>
      <w:r w:rsidR="00A85B62" w:rsidRPr="006E6C4F">
        <w:rPr>
          <w:rFonts w:ascii="Arial" w:hAnsi="Arial" w:cs="Arial"/>
        </w:rPr>
        <w:t xml:space="preserve">LC manipulation or </w:t>
      </w:r>
      <w:del w:id="115" w:author="Zhu, Paula Kaitlyn" w:date="2023-12-19T13:54:00Z">
        <w:r w:rsidR="00A85B62" w:rsidRPr="006E6C4F" w:rsidDel="005A64E2">
          <w:rPr>
            <w:rFonts w:ascii="Arial" w:hAnsi="Arial" w:cs="Arial"/>
          </w:rPr>
          <w:delText>Rett Syndrome</w:delText>
        </w:r>
      </w:del>
      <w:ins w:id="116" w:author="Zhu, Paula Kaitlyn" w:date="2023-12-19T13:54:00Z">
        <w:r w:rsidR="005A64E2">
          <w:rPr>
            <w:rFonts w:ascii="Arial" w:hAnsi="Arial" w:cs="Arial"/>
          </w:rPr>
          <w:t>RTT</w:t>
        </w:r>
      </w:ins>
      <w:r w:rsidR="00A85B62" w:rsidRPr="006E6C4F">
        <w:rPr>
          <w:rFonts w:ascii="Arial" w:hAnsi="Arial" w:cs="Arial"/>
        </w:rPr>
        <w:t xml:space="preserve"> related mouse models may </w:t>
      </w:r>
      <w:r w:rsidR="00DC79CE" w:rsidRPr="006E6C4F">
        <w:rPr>
          <w:rFonts w:ascii="Arial" w:hAnsi="Arial" w:cs="Arial"/>
        </w:rPr>
        <w:t xml:space="preserve">affect </w:t>
      </w:r>
      <w:r w:rsidR="00FE0382" w:rsidRPr="006E6C4F">
        <w:rPr>
          <w:rFonts w:ascii="Arial" w:hAnsi="Arial" w:cs="Arial"/>
        </w:rPr>
        <w:t xml:space="preserve">the development rate of a stereotyped </w:t>
      </w:r>
      <w:r w:rsidR="00175AFB" w:rsidRPr="006E6C4F">
        <w:rPr>
          <w:rFonts w:ascii="Arial" w:hAnsi="Arial" w:cs="Arial"/>
        </w:rPr>
        <w:t>neural pattern activation sequence</w:t>
      </w:r>
      <w:r w:rsidR="00AD5513" w:rsidRPr="006E6C4F">
        <w:rPr>
          <w:rFonts w:ascii="Arial" w:hAnsi="Arial" w:cs="Arial"/>
        </w:rPr>
        <w:t xml:space="preserve"> under the same several conditions.</w:t>
      </w:r>
      <w:r w:rsidR="00813736" w:rsidRPr="006E6C4F">
        <w:rPr>
          <w:rFonts w:ascii="Arial" w:hAnsi="Arial" w:cs="Arial"/>
        </w:rPr>
        <w:t xml:space="preserve"> </w:t>
      </w:r>
      <w:r w:rsidR="003B3984" w:rsidRPr="006E6C4F">
        <w:rPr>
          <w:rFonts w:ascii="Arial" w:hAnsi="Arial" w:cs="Arial"/>
        </w:rPr>
        <w:t xml:space="preserve">Specifically, </w:t>
      </w:r>
      <w:r w:rsidR="00E129A3" w:rsidRPr="006E6C4F">
        <w:rPr>
          <w:rFonts w:ascii="Arial" w:hAnsi="Arial" w:cs="Arial"/>
        </w:rPr>
        <w:t>I</w:t>
      </w:r>
      <w:r w:rsidR="003B3984" w:rsidRPr="006E6C4F">
        <w:rPr>
          <w:rFonts w:ascii="Arial" w:hAnsi="Arial" w:cs="Arial"/>
        </w:rPr>
        <w:t xml:space="preserve"> a</w:t>
      </w:r>
      <w:r w:rsidR="00E129A3" w:rsidRPr="006E6C4F">
        <w:rPr>
          <w:rFonts w:ascii="Arial" w:hAnsi="Arial" w:cs="Arial"/>
        </w:rPr>
        <w:t>m</w:t>
      </w:r>
      <w:r w:rsidR="003B3984" w:rsidRPr="006E6C4F">
        <w:rPr>
          <w:rFonts w:ascii="Arial" w:hAnsi="Arial" w:cs="Arial"/>
        </w:rPr>
        <w:t xml:space="preserve"> interested in </w:t>
      </w:r>
      <w:r w:rsidR="00813736" w:rsidRPr="006E6C4F">
        <w:rPr>
          <w:rFonts w:ascii="Arial" w:hAnsi="Arial" w:cs="Arial"/>
        </w:rPr>
        <w:t xml:space="preserve">the </w:t>
      </w:r>
      <w:r w:rsidR="008B26A0" w:rsidRPr="006E6C4F">
        <w:rPr>
          <w:rFonts w:ascii="Arial" w:hAnsi="Arial" w:cs="Arial"/>
        </w:rPr>
        <w:t>correlation and stereotypy,</w:t>
      </w:r>
      <w:r w:rsidR="00621B91" w:rsidRPr="006E6C4F">
        <w:rPr>
          <w:rFonts w:ascii="Arial" w:hAnsi="Arial" w:cs="Arial"/>
        </w:rPr>
        <w:t xml:space="preserve"> neural identity stability,</w:t>
      </w:r>
      <w:r w:rsidR="005A02FF" w:rsidRPr="006E6C4F">
        <w:rPr>
          <w:rFonts w:ascii="Arial" w:hAnsi="Arial" w:cs="Arial"/>
        </w:rPr>
        <w:t xml:space="preserve"> and</w:t>
      </w:r>
      <w:r w:rsidR="008B26A0" w:rsidRPr="006E6C4F">
        <w:rPr>
          <w:rFonts w:ascii="Arial" w:hAnsi="Arial" w:cs="Arial"/>
        </w:rPr>
        <w:t xml:space="preserve"> </w:t>
      </w:r>
      <w:r w:rsidR="00813736" w:rsidRPr="006E6C4F">
        <w:rPr>
          <w:rFonts w:ascii="Arial" w:hAnsi="Arial" w:cs="Arial"/>
        </w:rPr>
        <w:t xml:space="preserve">temporal </w:t>
      </w:r>
      <w:r w:rsidR="00815743" w:rsidRPr="006E6C4F">
        <w:rPr>
          <w:rFonts w:ascii="Arial" w:hAnsi="Arial" w:cs="Arial"/>
        </w:rPr>
        <w:t>dynamics</w:t>
      </w:r>
      <w:r w:rsidR="00813736" w:rsidRPr="006E6C4F">
        <w:rPr>
          <w:rFonts w:ascii="Arial" w:hAnsi="Arial" w:cs="Arial"/>
        </w:rPr>
        <w:t xml:space="preserve"> of activation sequences</w:t>
      </w:r>
      <w:r w:rsidR="00AD7868" w:rsidRPr="006E6C4F">
        <w:rPr>
          <w:rFonts w:ascii="Arial" w:hAnsi="Arial" w:cs="Arial"/>
        </w:rPr>
        <w:t>.</w:t>
      </w:r>
      <w:r w:rsidR="00A7121D" w:rsidRPr="006E6C4F">
        <w:rPr>
          <w:rFonts w:ascii="Arial" w:hAnsi="Arial" w:cs="Arial"/>
        </w:rPr>
        <w:t xml:space="preserve"> </w:t>
      </w:r>
      <w:r w:rsidR="00BB140C" w:rsidRPr="006E6C4F">
        <w:rPr>
          <w:rFonts w:ascii="Arial" w:hAnsi="Arial" w:cs="Arial"/>
        </w:rPr>
        <w:t xml:space="preserve">Because </w:t>
      </w:r>
      <w:r w:rsidR="00356B4F" w:rsidRPr="006E6C4F">
        <w:rPr>
          <w:rFonts w:ascii="Arial" w:hAnsi="Arial" w:cs="Arial"/>
        </w:rPr>
        <w:t xml:space="preserve">LC activity </w:t>
      </w:r>
      <w:r w:rsidR="005570A3" w:rsidRPr="006E6C4F">
        <w:rPr>
          <w:rFonts w:ascii="Arial" w:hAnsi="Arial" w:cs="Arial"/>
        </w:rPr>
        <w:t xml:space="preserve">sends differential signals to different cortical modalities, </w:t>
      </w:r>
      <w:r w:rsidR="00EC6DD7" w:rsidRPr="006E6C4F">
        <w:rPr>
          <w:rFonts w:ascii="Arial" w:hAnsi="Arial" w:cs="Arial"/>
        </w:rPr>
        <w:t xml:space="preserve">with the MC receiving a stronger movement preparation </w:t>
      </w:r>
      <w:r w:rsidR="00ED1F38" w:rsidRPr="006E6C4F">
        <w:rPr>
          <w:rFonts w:ascii="Arial" w:hAnsi="Arial" w:cs="Arial"/>
        </w:rPr>
        <w:t xml:space="preserve">signal compared to reinforcement signal </w:t>
      </w:r>
      <w:r w:rsidR="00DF5027" w:rsidRPr="006E6C4F">
        <w:rPr>
          <w:rFonts w:ascii="Arial" w:hAnsi="Arial" w:cs="Arial"/>
        </w:rPr>
        <w:t>than the PFC</w:t>
      </w:r>
      <w:r w:rsidR="00580B1A" w:rsidRPr="006E6C4F">
        <w:rPr>
          <w:rFonts w:ascii="Arial" w:hAnsi="Arial" w:cs="Arial"/>
        </w:rPr>
        <w:t xml:space="preserve">, </w:t>
      </w:r>
      <w:r w:rsidR="00CF7359" w:rsidRPr="006E6C4F">
        <w:rPr>
          <w:rFonts w:ascii="Arial" w:hAnsi="Arial" w:cs="Arial"/>
        </w:rPr>
        <w:t>I am</w:t>
      </w:r>
      <w:r w:rsidR="00580B1A" w:rsidRPr="006E6C4F">
        <w:rPr>
          <w:rFonts w:ascii="Arial" w:hAnsi="Arial" w:cs="Arial"/>
        </w:rPr>
        <w:t xml:space="preserve"> also interested in how </w:t>
      </w:r>
      <w:r w:rsidR="00AE22A2" w:rsidRPr="006E6C4F">
        <w:rPr>
          <w:rFonts w:ascii="Arial" w:hAnsi="Arial" w:cs="Arial"/>
        </w:rPr>
        <w:t xml:space="preserve">changes to these activation sequences may differ </w:t>
      </w:r>
      <w:r w:rsidR="00AE22A2" w:rsidRPr="006E6C4F">
        <w:rPr>
          <w:rFonts w:ascii="Arial" w:hAnsi="Arial" w:cs="Arial"/>
        </w:rPr>
        <w:lastRenderedPageBreak/>
        <w:t xml:space="preserve">between </w:t>
      </w:r>
      <w:r w:rsidR="0018515B" w:rsidRPr="006E6C4F">
        <w:rPr>
          <w:rFonts w:ascii="Arial" w:hAnsi="Arial" w:cs="Arial"/>
        </w:rPr>
        <w:t>int</w:t>
      </w:r>
      <w:r w:rsidR="0064532E" w:rsidRPr="006E6C4F">
        <w:rPr>
          <w:rFonts w:ascii="Arial" w:hAnsi="Arial" w:cs="Arial"/>
        </w:rPr>
        <w:t>ra</w:t>
      </w:r>
      <w:r w:rsidR="0018515B" w:rsidRPr="006E6C4F">
        <w:rPr>
          <w:rFonts w:ascii="Arial" w:hAnsi="Arial" w:cs="Arial"/>
        </w:rPr>
        <w:t>cortical versus projection neurons</w:t>
      </w:r>
      <w:r w:rsidR="009E2789" w:rsidRPr="006E6C4F">
        <w:rPr>
          <w:rFonts w:ascii="Arial" w:hAnsi="Arial" w:cs="Arial"/>
        </w:rPr>
        <w:t>.</w:t>
      </w:r>
      <w:r w:rsidR="00B947D2" w:rsidRPr="006E6C4F">
        <w:rPr>
          <w:rFonts w:ascii="Arial" w:hAnsi="Arial" w:cs="Arial"/>
        </w:rPr>
        <w:t xml:space="preserve"> </w:t>
      </w:r>
      <w:r w:rsidR="00B3580E" w:rsidRPr="006E6C4F">
        <w:rPr>
          <w:rFonts w:ascii="Arial" w:hAnsi="Arial" w:cs="Arial"/>
        </w:rPr>
        <w:t xml:space="preserve">We </w:t>
      </w:r>
      <w:r w:rsidR="00B947D2" w:rsidRPr="006E6C4F">
        <w:rPr>
          <w:rFonts w:ascii="Arial" w:hAnsi="Arial" w:cs="Arial"/>
        </w:rPr>
        <w:t xml:space="preserve">plan to </w:t>
      </w:r>
      <w:r w:rsidR="00D9187C" w:rsidRPr="006E6C4F">
        <w:rPr>
          <w:rFonts w:ascii="Arial" w:hAnsi="Arial" w:cs="Arial"/>
        </w:rPr>
        <w:t xml:space="preserve">differentiate these by </w:t>
      </w:r>
      <w:r w:rsidR="002F00F0" w:rsidRPr="006E6C4F">
        <w:rPr>
          <w:rFonts w:ascii="Arial" w:hAnsi="Arial" w:cs="Arial"/>
        </w:rPr>
        <w:t xml:space="preserve">looking at </w:t>
      </w:r>
      <w:r w:rsidR="00043E5A" w:rsidRPr="006E6C4F">
        <w:rPr>
          <w:rFonts w:ascii="Arial" w:hAnsi="Arial" w:cs="Arial"/>
        </w:rPr>
        <w:t xml:space="preserve">differences in </w:t>
      </w:r>
      <w:r w:rsidR="0064532E" w:rsidRPr="006E6C4F">
        <w:rPr>
          <w:rFonts w:ascii="Arial" w:hAnsi="Arial" w:cs="Arial"/>
        </w:rPr>
        <w:t>layer 2/3 (</w:t>
      </w:r>
      <w:r w:rsidR="00DC3744" w:rsidRPr="006E6C4F">
        <w:rPr>
          <w:rFonts w:ascii="Arial" w:hAnsi="Arial" w:cs="Arial"/>
        </w:rPr>
        <w:t xml:space="preserve">more </w:t>
      </w:r>
      <w:r w:rsidR="0064532E" w:rsidRPr="006E6C4F">
        <w:rPr>
          <w:rFonts w:ascii="Arial" w:hAnsi="Arial" w:cs="Arial"/>
        </w:rPr>
        <w:t>intracortical</w:t>
      </w:r>
      <w:r w:rsidR="00DC3744" w:rsidRPr="006E6C4F">
        <w:rPr>
          <w:rFonts w:ascii="Arial" w:hAnsi="Arial" w:cs="Arial"/>
        </w:rPr>
        <w:t>)</w:t>
      </w:r>
      <w:r w:rsidR="00711B29" w:rsidRPr="006E6C4F">
        <w:rPr>
          <w:rFonts w:ascii="Arial" w:hAnsi="Arial" w:cs="Arial"/>
        </w:rPr>
        <w:t xml:space="preserve"> neurons</w:t>
      </w:r>
      <w:r w:rsidR="00FC193C" w:rsidRPr="006E6C4F">
        <w:rPr>
          <w:rFonts w:ascii="Arial" w:hAnsi="Arial" w:cs="Arial"/>
        </w:rPr>
        <w:t xml:space="preserve"> and layer 5 (</w:t>
      </w:r>
      <w:r w:rsidR="00F037A3" w:rsidRPr="006E6C4F">
        <w:rPr>
          <w:rFonts w:ascii="Arial" w:hAnsi="Arial" w:cs="Arial"/>
        </w:rPr>
        <w:t xml:space="preserve">more </w:t>
      </w:r>
      <w:r w:rsidR="00FC193C" w:rsidRPr="006E6C4F">
        <w:rPr>
          <w:rFonts w:ascii="Arial" w:hAnsi="Arial" w:cs="Arial"/>
        </w:rPr>
        <w:t>projection</w:t>
      </w:r>
      <w:r w:rsidR="00DC3744" w:rsidRPr="006E6C4F">
        <w:rPr>
          <w:rFonts w:ascii="Arial" w:hAnsi="Arial" w:cs="Arial"/>
        </w:rPr>
        <w:t>)</w:t>
      </w:r>
      <w:r w:rsidR="00FC193C" w:rsidRPr="006E6C4F">
        <w:rPr>
          <w:rFonts w:ascii="Arial" w:hAnsi="Arial" w:cs="Arial"/>
        </w:rPr>
        <w:t xml:space="preserve"> neurons</w:t>
      </w:r>
      <w:r w:rsidR="00D2611E" w:rsidRPr="006E6C4F">
        <w:rPr>
          <w:rFonts w:ascii="Arial" w:hAnsi="Arial" w:cs="Arial"/>
        </w:rPr>
        <w:t>.</w:t>
      </w:r>
      <w:r w:rsidR="00DC3744" w:rsidRPr="006E6C4F">
        <w:rPr>
          <w:rFonts w:ascii="Arial" w:hAnsi="Arial" w:cs="Arial"/>
        </w:rPr>
        <w:t xml:space="preserve"> </w:t>
      </w:r>
      <w:r w:rsidR="00F22346" w:rsidRPr="006E6C4F">
        <w:rPr>
          <w:rFonts w:ascii="Arial" w:hAnsi="Arial" w:cs="Arial"/>
        </w:rPr>
        <w:t xml:space="preserve">Finally, because adrenergic receptors are significantly enriched </w:t>
      </w:r>
      <w:r w:rsidR="00632F91" w:rsidRPr="006E6C4F">
        <w:rPr>
          <w:rFonts w:ascii="Arial" w:hAnsi="Arial" w:cs="Arial"/>
        </w:rPr>
        <w:t xml:space="preserve">on </w:t>
      </w:r>
      <w:r w:rsidR="00542016" w:rsidRPr="006E6C4F">
        <w:rPr>
          <w:rFonts w:ascii="Arial" w:hAnsi="Arial" w:cs="Arial"/>
        </w:rPr>
        <w:t>neuron derived neurotrophic factor (</w:t>
      </w:r>
      <w:r w:rsidR="00C267B4" w:rsidRPr="006E6C4F">
        <w:rPr>
          <w:rFonts w:ascii="Arial" w:hAnsi="Arial" w:cs="Arial"/>
        </w:rPr>
        <w:t>NDNF</w:t>
      </w:r>
      <w:r w:rsidR="00542016" w:rsidRPr="006E6C4F">
        <w:rPr>
          <w:rFonts w:ascii="Arial" w:hAnsi="Arial" w:cs="Arial"/>
        </w:rPr>
        <w:t>)</w:t>
      </w:r>
      <w:r w:rsidR="00C267B4" w:rsidRPr="006E6C4F">
        <w:rPr>
          <w:rFonts w:ascii="Arial" w:hAnsi="Arial" w:cs="Arial"/>
        </w:rPr>
        <w:t xml:space="preserve"> and vasoactive intestinal peptide (VIP) expressing neurons, </w:t>
      </w:r>
      <w:r w:rsidR="002954E7" w:rsidRPr="006E6C4F">
        <w:rPr>
          <w:rFonts w:ascii="Arial" w:hAnsi="Arial" w:cs="Arial"/>
        </w:rPr>
        <w:t>I am</w:t>
      </w:r>
      <w:r w:rsidR="00533B8D" w:rsidRPr="006E6C4F">
        <w:rPr>
          <w:rFonts w:ascii="Arial" w:hAnsi="Arial" w:cs="Arial"/>
        </w:rPr>
        <w:t xml:space="preserve"> also interested in </w:t>
      </w:r>
      <w:r w:rsidR="00DB5CAB" w:rsidRPr="006E6C4F">
        <w:rPr>
          <w:rFonts w:ascii="Arial" w:hAnsi="Arial" w:cs="Arial"/>
        </w:rPr>
        <w:t>look</w:t>
      </w:r>
      <w:r w:rsidR="00533B8D" w:rsidRPr="006E6C4F">
        <w:rPr>
          <w:rFonts w:ascii="Arial" w:hAnsi="Arial" w:cs="Arial"/>
        </w:rPr>
        <w:t>ing</w:t>
      </w:r>
      <w:r w:rsidR="00DB5CAB" w:rsidRPr="006E6C4F">
        <w:rPr>
          <w:rFonts w:ascii="Arial" w:hAnsi="Arial" w:cs="Arial"/>
        </w:rPr>
        <w:t xml:space="preserve"> at differences in how </w:t>
      </w:r>
      <w:r w:rsidR="001974D1" w:rsidRPr="006E6C4F">
        <w:rPr>
          <w:rFonts w:ascii="Arial" w:hAnsi="Arial" w:cs="Arial"/>
        </w:rPr>
        <w:t xml:space="preserve">motor </w:t>
      </w:r>
      <w:r w:rsidR="00DB5CAB" w:rsidRPr="006E6C4F">
        <w:rPr>
          <w:rFonts w:ascii="Arial" w:hAnsi="Arial" w:cs="Arial"/>
        </w:rPr>
        <w:t>pattern activation sequenc</w:t>
      </w:r>
      <w:r w:rsidR="001974D1" w:rsidRPr="006E6C4F">
        <w:rPr>
          <w:rFonts w:ascii="Arial" w:hAnsi="Arial" w:cs="Arial"/>
        </w:rPr>
        <w:t>es</w:t>
      </w:r>
      <w:r w:rsidR="00DB487A" w:rsidRPr="006E6C4F">
        <w:rPr>
          <w:rFonts w:ascii="Arial" w:hAnsi="Arial" w:cs="Arial"/>
        </w:rPr>
        <w:t xml:space="preserve"> </w:t>
      </w:r>
      <w:r w:rsidR="00887C83" w:rsidRPr="006E6C4F">
        <w:rPr>
          <w:rFonts w:ascii="Arial" w:hAnsi="Arial" w:cs="Arial"/>
        </w:rPr>
        <w:t xml:space="preserve">may change </w:t>
      </w:r>
      <w:r w:rsidR="00FB2E8E" w:rsidRPr="006E6C4F">
        <w:rPr>
          <w:rFonts w:ascii="Arial" w:hAnsi="Arial" w:cs="Arial"/>
        </w:rPr>
        <w:t>in these populations of neurons following LC manipulation.</w:t>
      </w:r>
    </w:p>
    <w:p w14:paraId="1D2F4426" w14:textId="77777777" w:rsidR="00390272" w:rsidRPr="006E6C4F" w:rsidRDefault="00390272" w:rsidP="006E6C4F">
      <w:pPr>
        <w:spacing w:after="0" w:line="276" w:lineRule="auto"/>
        <w:jc w:val="both"/>
        <w:rPr>
          <w:ins w:id="117" w:author="Zhu, Paula Kaitlyn" w:date="2023-12-19T13:52:00Z"/>
          <w:rFonts w:ascii="Arial" w:hAnsi="Arial" w:cs="Arial"/>
          <w:b/>
          <w:bCs/>
        </w:rPr>
      </w:pPr>
    </w:p>
    <w:p w14:paraId="5E39645F" w14:textId="048FD6C7" w:rsidR="00D05D05" w:rsidRPr="006E6C4F" w:rsidRDefault="00645817" w:rsidP="006E6C4F">
      <w:pPr>
        <w:spacing w:after="0" w:line="276" w:lineRule="auto"/>
        <w:jc w:val="both"/>
        <w:rPr>
          <w:rFonts w:ascii="Arial" w:hAnsi="Arial" w:cs="Arial"/>
        </w:rPr>
      </w:pPr>
      <w:r w:rsidRPr="006E6C4F">
        <w:rPr>
          <w:rFonts w:ascii="Arial" w:hAnsi="Arial" w:cs="Arial"/>
          <w:b/>
          <w:bCs/>
        </w:rPr>
        <w:t xml:space="preserve">Research </w:t>
      </w:r>
      <w:r w:rsidR="00C57C8C" w:rsidRPr="006E6C4F">
        <w:rPr>
          <w:rFonts w:ascii="Arial" w:hAnsi="Arial" w:cs="Arial"/>
          <w:b/>
          <w:bCs/>
        </w:rPr>
        <w:t xml:space="preserve">Characteristics and </w:t>
      </w:r>
      <w:r w:rsidR="00EB041D" w:rsidRPr="006E6C4F">
        <w:rPr>
          <w:rFonts w:ascii="Arial" w:hAnsi="Arial" w:cs="Arial"/>
          <w:b/>
          <w:bCs/>
        </w:rPr>
        <w:t xml:space="preserve">Timeline </w:t>
      </w:r>
      <w:r w:rsidR="00E16893" w:rsidRPr="006E6C4F">
        <w:rPr>
          <w:rFonts w:ascii="Arial" w:hAnsi="Arial" w:cs="Arial"/>
        </w:rPr>
        <w:t xml:space="preserve"> </w:t>
      </w:r>
      <w:r w:rsidR="00D05D05" w:rsidRPr="006E6C4F">
        <w:rPr>
          <w:rFonts w:ascii="Arial" w:hAnsi="Arial" w:cs="Arial"/>
        </w:rPr>
        <w:t xml:space="preserve"> </w:t>
      </w:r>
    </w:p>
    <w:p w14:paraId="5E015D96" w14:textId="42EEA8BC" w:rsidR="00C57C8C" w:rsidRPr="006E6C4F" w:rsidRDefault="00C57C8C" w:rsidP="006E6C4F">
      <w:pPr>
        <w:pStyle w:val="ListParagraph"/>
        <w:numPr>
          <w:ilvl w:val="0"/>
          <w:numId w:val="3"/>
        </w:numPr>
        <w:spacing w:after="0" w:line="276" w:lineRule="auto"/>
        <w:jc w:val="both"/>
        <w:rPr>
          <w:rFonts w:ascii="Arial" w:hAnsi="Arial" w:cs="Arial"/>
        </w:rPr>
      </w:pPr>
      <w:r w:rsidRPr="006E6C4F">
        <w:rPr>
          <w:rFonts w:ascii="Arial" w:hAnsi="Arial" w:cs="Arial"/>
        </w:rPr>
        <w:t xml:space="preserve"> Mouse line </w:t>
      </w:r>
      <w:r w:rsidR="00A253F0" w:rsidRPr="006E6C4F">
        <w:rPr>
          <w:rFonts w:ascii="Arial" w:hAnsi="Arial" w:cs="Arial"/>
        </w:rPr>
        <w:t>(purchased from JAX labs)</w:t>
      </w:r>
    </w:p>
    <w:p w14:paraId="143C25DE" w14:textId="708E83DA" w:rsidR="00B94EE0" w:rsidRPr="006E6C4F" w:rsidRDefault="00B94EE0" w:rsidP="006E6C4F">
      <w:pPr>
        <w:pStyle w:val="ListParagraph"/>
        <w:numPr>
          <w:ilvl w:val="1"/>
          <w:numId w:val="3"/>
        </w:numPr>
        <w:spacing w:after="0" w:line="276" w:lineRule="auto"/>
        <w:jc w:val="both"/>
        <w:rPr>
          <w:rFonts w:ascii="Arial" w:hAnsi="Arial" w:cs="Arial"/>
        </w:rPr>
      </w:pPr>
      <w:r w:rsidRPr="006E6C4F">
        <w:rPr>
          <w:rFonts w:ascii="Arial" w:hAnsi="Arial" w:cs="Arial"/>
        </w:rPr>
        <w:t>Adult C57BL/6J wild type</w:t>
      </w:r>
    </w:p>
    <w:p w14:paraId="10FCAAEB" w14:textId="1F477E4D" w:rsidR="00E71DC8" w:rsidRPr="006E6C4F" w:rsidRDefault="00342FEB" w:rsidP="006E6C4F">
      <w:pPr>
        <w:pStyle w:val="ListParagraph"/>
        <w:numPr>
          <w:ilvl w:val="1"/>
          <w:numId w:val="3"/>
        </w:numPr>
        <w:spacing w:after="0" w:line="276" w:lineRule="auto"/>
        <w:jc w:val="both"/>
        <w:rPr>
          <w:rFonts w:ascii="Arial" w:hAnsi="Arial" w:cs="Arial"/>
        </w:rPr>
      </w:pPr>
      <w:r w:rsidRPr="006E6C4F">
        <w:rPr>
          <w:rFonts w:ascii="Arial" w:hAnsi="Arial" w:cs="Arial"/>
        </w:rPr>
        <w:t>Adult</w:t>
      </w:r>
      <w:r w:rsidR="00D25F1B" w:rsidRPr="006E6C4F">
        <w:rPr>
          <w:rFonts w:ascii="Arial" w:hAnsi="Arial" w:cs="Arial"/>
        </w:rPr>
        <w:t xml:space="preserve"> heterozygous</w:t>
      </w:r>
      <w:r w:rsidRPr="006E6C4F">
        <w:rPr>
          <w:rFonts w:ascii="Arial" w:hAnsi="Arial" w:cs="Arial"/>
        </w:rPr>
        <w:t xml:space="preserve"> </w:t>
      </w:r>
      <w:r w:rsidR="00D25F1B" w:rsidRPr="006E6C4F">
        <w:rPr>
          <w:rFonts w:ascii="Arial" w:hAnsi="Arial" w:cs="Arial"/>
        </w:rPr>
        <w:t>MECP2-</w:t>
      </w:r>
    </w:p>
    <w:p w14:paraId="3EE2FC66" w14:textId="2A21E871" w:rsidR="00B94EE0" w:rsidRPr="006E6C4F" w:rsidDel="00714809" w:rsidRDefault="00B94EE0">
      <w:pPr>
        <w:pStyle w:val="ListParagraph"/>
        <w:numPr>
          <w:ilvl w:val="1"/>
          <w:numId w:val="3"/>
        </w:numPr>
        <w:spacing w:after="0" w:line="276" w:lineRule="auto"/>
        <w:jc w:val="both"/>
        <w:rPr>
          <w:del w:id="118" w:author="Giselle Fernandes" w:date="2023-12-19T13:05:00Z"/>
          <w:rFonts w:ascii="Arial" w:hAnsi="Arial" w:cs="Arial"/>
        </w:rPr>
      </w:pPr>
      <w:del w:id="119" w:author="Giselle Fernandes" w:date="2023-12-19T13:05:00Z">
        <w:r w:rsidRPr="006E6C4F" w:rsidDel="00714809">
          <w:rPr>
            <w:rFonts w:ascii="Arial" w:hAnsi="Arial" w:cs="Arial"/>
          </w:rPr>
          <w:delText>Adult CaMKII;mTTA;</w:delText>
        </w:r>
        <w:commentRangeStart w:id="120"/>
        <w:r w:rsidRPr="006E6C4F" w:rsidDel="00714809">
          <w:rPr>
            <w:rFonts w:ascii="Arial" w:hAnsi="Arial" w:cs="Arial"/>
          </w:rPr>
          <w:delText>GCAMP6s</w:delText>
        </w:r>
        <w:r w:rsidR="000A0F17" w:rsidRPr="006E6C4F" w:rsidDel="00714809">
          <w:rPr>
            <w:rFonts w:ascii="Arial" w:hAnsi="Arial" w:cs="Arial"/>
          </w:rPr>
          <w:delText xml:space="preserve"> </w:delText>
        </w:r>
        <w:r w:rsidR="000A0F17" w:rsidRPr="006E6C4F" w:rsidDel="00714809">
          <w:rPr>
            <w:rFonts w:ascii="Arial" w:hAnsi="Arial" w:cs="Arial"/>
            <w:highlight w:val="yellow"/>
          </w:rPr>
          <w:delText>[not sure</w:delText>
        </w:r>
        <w:r w:rsidR="005A42D7" w:rsidRPr="006E6C4F" w:rsidDel="00714809">
          <w:rPr>
            <w:rFonts w:ascii="Arial" w:hAnsi="Arial" w:cs="Arial"/>
            <w:highlight w:val="yellow"/>
          </w:rPr>
          <w:delText>, also not</w:delText>
        </w:r>
        <w:r w:rsidR="00C308B4" w:rsidRPr="006E6C4F" w:rsidDel="00714809">
          <w:rPr>
            <w:rFonts w:ascii="Arial" w:hAnsi="Arial" w:cs="Arial"/>
            <w:highlight w:val="yellow"/>
          </w:rPr>
          <w:delText xml:space="preserve"> 6s</w:delText>
        </w:r>
        <w:r w:rsidR="000A0F17" w:rsidRPr="006E6C4F" w:rsidDel="00714809">
          <w:rPr>
            <w:rFonts w:ascii="Arial" w:hAnsi="Arial" w:cs="Arial"/>
            <w:highlight w:val="yellow"/>
          </w:rPr>
          <w:delText>]</w:delText>
        </w:r>
      </w:del>
      <w:commentRangeEnd w:id="120"/>
      <w:r w:rsidR="00AC608B" w:rsidRPr="006E6C4F">
        <w:rPr>
          <w:rStyle w:val="CommentReference"/>
          <w:rFonts w:ascii="Arial" w:hAnsi="Arial" w:cs="Arial"/>
          <w:sz w:val="22"/>
          <w:szCs w:val="22"/>
          <w:rPrChange w:id="121" w:author="Zhu, Paula Kaitlyn" w:date="2023-12-19T13:52:00Z">
            <w:rPr>
              <w:rStyle w:val="CommentReference"/>
            </w:rPr>
          </w:rPrChange>
        </w:rPr>
        <w:commentReference w:id="120"/>
      </w:r>
    </w:p>
    <w:p w14:paraId="2BDE758D" w14:textId="5B3B2358" w:rsidR="00C57C8C" w:rsidRPr="006E6C4F" w:rsidRDefault="00C57C8C" w:rsidP="006E6C4F">
      <w:pPr>
        <w:pStyle w:val="ListParagraph"/>
        <w:numPr>
          <w:ilvl w:val="0"/>
          <w:numId w:val="3"/>
        </w:numPr>
        <w:spacing w:after="0" w:line="276" w:lineRule="auto"/>
        <w:jc w:val="both"/>
        <w:rPr>
          <w:rFonts w:ascii="Arial" w:hAnsi="Arial" w:cs="Arial"/>
        </w:rPr>
      </w:pPr>
      <w:r w:rsidRPr="006E6C4F">
        <w:rPr>
          <w:rFonts w:ascii="Arial" w:hAnsi="Arial" w:cs="Arial"/>
        </w:rPr>
        <w:t>Surgery</w:t>
      </w:r>
    </w:p>
    <w:p w14:paraId="05488E94" w14:textId="3A7530CF" w:rsidR="00B94EE0" w:rsidRPr="006E6C4F" w:rsidRDefault="00E16893" w:rsidP="006E6C4F">
      <w:pPr>
        <w:pStyle w:val="ListParagraph"/>
        <w:numPr>
          <w:ilvl w:val="1"/>
          <w:numId w:val="3"/>
        </w:numPr>
        <w:spacing w:after="0" w:line="276" w:lineRule="auto"/>
        <w:jc w:val="both"/>
        <w:rPr>
          <w:rFonts w:ascii="Arial" w:hAnsi="Arial" w:cs="Arial"/>
        </w:rPr>
      </w:pPr>
      <w:r w:rsidRPr="006E6C4F">
        <w:rPr>
          <w:rFonts w:ascii="Arial" w:hAnsi="Arial" w:cs="Arial"/>
        </w:rPr>
        <w:t>P</w:t>
      </w:r>
      <w:r w:rsidR="00B94EE0" w:rsidRPr="006E6C4F">
        <w:rPr>
          <w:rFonts w:ascii="Arial" w:hAnsi="Arial" w:cs="Arial"/>
        </w:rPr>
        <w:t xml:space="preserve">erformed under isoflurane in a stereotaxic frame. </w:t>
      </w:r>
    </w:p>
    <w:p w14:paraId="2A7BF42C" w14:textId="62AD212B" w:rsidR="00D05D05" w:rsidRPr="006E6C4F" w:rsidDel="004E2051" w:rsidRDefault="00D05D05">
      <w:pPr>
        <w:pStyle w:val="ListParagraph"/>
        <w:numPr>
          <w:ilvl w:val="1"/>
          <w:numId w:val="3"/>
        </w:numPr>
        <w:spacing w:after="0" w:line="276" w:lineRule="auto"/>
        <w:jc w:val="both"/>
        <w:rPr>
          <w:del w:id="122" w:author="Zhu, Paula Kaitlyn" w:date="2023-12-19T13:39:00Z"/>
          <w:rFonts w:ascii="Arial" w:hAnsi="Arial" w:cs="Arial"/>
        </w:rPr>
      </w:pPr>
      <w:r w:rsidRPr="006E6C4F">
        <w:rPr>
          <w:rFonts w:ascii="Arial" w:hAnsi="Arial" w:cs="Arial"/>
        </w:rPr>
        <w:t>Viruses</w:t>
      </w:r>
    </w:p>
    <w:p w14:paraId="534DD24D" w14:textId="77777777" w:rsidR="004E2051" w:rsidRPr="006E6C4F" w:rsidRDefault="004E2051" w:rsidP="006E6C4F">
      <w:pPr>
        <w:pStyle w:val="ListParagraph"/>
        <w:numPr>
          <w:ilvl w:val="1"/>
          <w:numId w:val="3"/>
        </w:numPr>
        <w:spacing w:after="0" w:line="276" w:lineRule="auto"/>
        <w:jc w:val="both"/>
        <w:rPr>
          <w:ins w:id="123" w:author="Zhu, Paula Kaitlyn" w:date="2023-12-19T13:39:00Z"/>
          <w:rFonts w:ascii="Arial" w:hAnsi="Arial" w:cs="Arial"/>
        </w:rPr>
      </w:pPr>
    </w:p>
    <w:p w14:paraId="3FD17FC9" w14:textId="4DBE6A96" w:rsidR="00D05D05" w:rsidRPr="006E6C4F" w:rsidRDefault="00D05D05">
      <w:pPr>
        <w:pStyle w:val="ListParagraph"/>
        <w:numPr>
          <w:ilvl w:val="2"/>
          <w:numId w:val="3"/>
        </w:numPr>
        <w:spacing w:after="0" w:line="276" w:lineRule="auto"/>
        <w:jc w:val="both"/>
        <w:rPr>
          <w:rFonts w:ascii="Arial" w:hAnsi="Arial" w:cs="Arial"/>
          <w:b/>
          <w:bCs/>
          <w:rPrChange w:id="124" w:author="Zhu, Paula Kaitlyn" w:date="2023-12-19T13:52:00Z">
            <w:rPr>
              <w:rFonts w:ascii="Arial" w:hAnsi="Arial" w:cs="Arial"/>
              <w:b w:val="0"/>
              <w:bCs w:val="0"/>
              <w:highlight w:val="yellow"/>
              <w:u w:val="single"/>
            </w:rPr>
          </w:rPrChange>
        </w:rPr>
        <w:pPrChange w:id="125" w:author="Zhu, Paula Kaitlyn" w:date="2023-12-19T13:53:00Z">
          <w:pPr>
            <w:pStyle w:val="Heading1"/>
            <w:numPr>
              <w:ilvl w:val="2"/>
              <w:numId w:val="3"/>
            </w:numPr>
            <w:spacing w:after="0" w:line="276" w:lineRule="auto"/>
            <w:ind w:left="2160" w:hanging="360"/>
            <w:jc w:val="both"/>
          </w:pPr>
        </w:pPrChange>
      </w:pPr>
      <w:del w:id="126" w:author="Giselle Fernandes" w:date="2023-12-19T13:07:00Z">
        <w:r w:rsidRPr="006E6C4F" w:rsidDel="00714809">
          <w:rPr>
            <w:rFonts w:ascii="Arial" w:hAnsi="Arial" w:cs="Arial"/>
            <w:rPrChange w:id="127" w:author="Zhu, Paula Kaitlyn" w:date="2023-12-19T13:52:00Z">
              <w:rPr>
                <w:b w:val="0"/>
                <w:bCs w:val="0"/>
              </w:rPr>
            </w:rPrChange>
          </w:rPr>
          <w:delText>(AAV)8-GFAPhM3D(Gq)-mCherry</w:delText>
        </w:r>
        <w:r w:rsidR="000A0F17" w:rsidRPr="006E6C4F" w:rsidDel="00714809">
          <w:rPr>
            <w:rFonts w:ascii="Arial" w:hAnsi="Arial" w:cs="Arial"/>
            <w:rPrChange w:id="128" w:author="Zhu, Paula Kaitlyn" w:date="2023-12-19T13:52:00Z">
              <w:rPr>
                <w:b w:val="0"/>
                <w:bCs w:val="0"/>
              </w:rPr>
            </w:rPrChange>
          </w:rPr>
          <w:delText xml:space="preserve"> </w:delText>
        </w:r>
        <w:r w:rsidR="000A0F17" w:rsidRPr="006E6C4F" w:rsidDel="00714809">
          <w:rPr>
            <w:rFonts w:ascii="Arial" w:hAnsi="Arial" w:cs="Arial"/>
            <w:rPrChange w:id="129" w:author="Zhu, Paula Kaitlyn" w:date="2023-12-19T13:52:00Z">
              <w:rPr>
                <w:rFonts w:ascii="Arial" w:hAnsi="Arial" w:cs="Arial"/>
                <w:b w:val="0"/>
                <w:bCs w:val="0"/>
                <w:highlight w:val="yellow"/>
              </w:rPr>
            </w:rPrChange>
          </w:rPr>
          <w:delText>[</w:delText>
        </w:r>
        <w:r w:rsidR="00A556C7" w:rsidRPr="006E6C4F" w:rsidDel="00714809">
          <w:rPr>
            <w:rFonts w:ascii="Arial" w:hAnsi="Arial" w:cs="Arial"/>
            <w:rPrChange w:id="130" w:author="Zhu, Paula Kaitlyn" w:date="2023-12-19T13:52:00Z">
              <w:rPr>
                <w:rFonts w:ascii="Arial" w:hAnsi="Arial" w:cs="Arial"/>
                <w:b w:val="0"/>
                <w:bCs w:val="0"/>
                <w:highlight w:val="yellow"/>
              </w:rPr>
            </w:rPrChange>
          </w:rPr>
          <w:delText xml:space="preserve">but </w:delText>
        </w:r>
        <w:r w:rsidR="00CF650A" w:rsidRPr="006E6C4F" w:rsidDel="00714809">
          <w:rPr>
            <w:rFonts w:ascii="Arial" w:hAnsi="Arial" w:cs="Arial"/>
            <w:rPrChange w:id="131" w:author="Zhu, Paula Kaitlyn" w:date="2023-12-19T13:52:00Z">
              <w:rPr>
                <w:rFonts w:ascii="Arial" w:hAnsi="Arial" w:cs="Arial"/>
                <w:b w:val="0"/>
                <w:bCs w:val="0"/>
                <w:highlight w:val="yellow"/>
              </w:rPr>
            </w:rPrChange>
          </w:rPr>
          <w:delText xml:space="preserve">for neurons, and also </w:delText>
        </w:r>
        <w:r w:rsidR="000A0F17" w:rsidRPr="006E6C4F" w:rsidDel="00714809">
          <w:rPr>
            <w:rFonts w:ascii="Arial" w:hAnsi="Arial" w:cs="Arial"/>
            <w:rPrChange w:id="132" w:author="Zhu, Paula Kaitlyn" w:date="2023-12-19T13:52:00Z">
              <w:rPr>
                <w:rFonts w:ascii="Arial" w:hAnsi="Arial" w:cs="Arial"/>
                <w:b w:val="0"/>
                <w:bCs w:val="0"/>
                <w:highlight w:val="yellow"/>
              </w:rPr>
            </w:rPrChange>
          </w:rPr>
          <w:delText>GiDREADD instead?]</w:delText>
        </w:r>
      </w:del>
      <w:ins w:id="133" w:author="Giselle Fernandes" w:date="2023-12-19T13:08:00Z">
        <w:del w:id="134" w:author="Zhu, Paula Kaitlyn" w:date="2023-12-19T13:38:00Z">
          <w:r w:rsidR="00714809" w:rsidRPr="006E6C4F" w:rsidDel="00F26013">
            <w:rPr>
              <w:rFonts w:ascii="Arial" w:hAnsi="Arial" w:cs="Arial"/>
              <w:rPrChange w:id="135" w:author="Zhu, Paula Kaitlyn" w:date="2023-12-19T13:52:00Z">
                <w:rPr>
                  <w:rFonts w:ascii="Arial" w:hAnsi="Arial" w:cs="Arial"/>
                  <w:highlight w:val="yellow"/>
                </w:rPr>
              </w:rPrChange>
            </w:rPr>
            <w:delText xml:space="preserve"> </w:delText>
          </w:r>
        </w:del>
        <w:r w:rsidR="00714809" w:rsidRPr="006E6C4F">
          <w:rPr>
            <w:rFonts w:ascii="Arial" w:hAnsi="Arial" w:cs="Arial"/>
            <w14:ligatures w14:val="none"/>
            <w:rPrChange w:id="136" w:author="Zhu, Paula Kaitlyn" w:date="2023-12-19T13:52:00Z">
              <w:rPr>
                <w:b w:val="0"/>
                <w:bCs w:val="0"/>
                <w:u w:val="single"/>
                <w14:ligatures w14:val="none"/>
              </w:rPr>
            </w:rPrChange>
          </w:rPr>
          <w:t>pAAV-hSyn-DIO-hM4D(Gi)-</w:t>
        </w:r>
        <w:proofErr w:type="spellStart"/>
        <w:r w:rsidR="00714809" w:rsidRPr="006E6C4F">
          <w:rPr>
            <w:rFonts w:ascii="Arial" w:hAnsi="Arial" w:cs="Arial"/>
            <w14:ligatures w14:val="none"/>
            <w:rPrChange w:id="137" w:author="Zhu, Paula Kaitlyn" w:date="2023-12-19T13:52:00Z">
              <w:rPr>
                <w:b w:val="0"/>
                <w:bCs w:val="0"/>
                <w:u w:val="single"/>
                <w14:ligatures w14:val="none"/>
              </w:rPr>
            </w:rPrChange>
          </w:rPr>
          <w:t>mCherry</w:t>
        </w:r>
        <w:proofErr w:type="spellEnd"/>
        <w:r w:rsidR="00714809" w:rsidRPr="006E6C4F">
          <w:rPr>
            <w:rFonts w:ascii="Arial" w:hAnsi="Arial" w:cs="Arial"/>
            <w14:ligatures w14:val="none"/>
            <w:rPrChange w:id="138" w:author="Zhu, Paula Kaitlyn" w:date="2023-12-19T13:52:00Z">
              <w:rPr>
                <w:b w:val="0"/>
                <w:bCs w:val="0"/>
                <w:u w:val="single"/>
                <w14:ligatures w14:val="none"/>
              </w:rPr>
            </w:rPrChange>
          </w:rPr>
          <w:t xml:space="preserve"> for cell specific </w:t>
        </w:r>
        <w:proofErr w:type="spellStart"/>
        <w:r w:rsidR="00714809" w:rsidRPr="006E6C4F">
          <w:rPr>
            <w:rFonts w:ascii="Arial" w:hAnsi="Arial" w:cs="Arial"/>
            <w14:ligatures w14:val="none"/>
            <w:rPrChange w:id="139" w:author="Zhu, Paula Kaitlyn" w:date="2023-12-19T13:52:00Z">
              <w:rPr>
                <w:b w:val="0"/>
                <w:bCs w:val="0"/>
                <w:u w:val="single"/>
                <w14:ligatures w14:val="none"/>
              </w:rPr>
            </w:rPrChange>
          </w:rPr>
          <w:t>chemogenetic</w:t>
        </w:r>
        <w:proofErr w:type="spellEnd"/>
        <w:r w:rsidR="00714809" w:rsidRPr="006E6C4F">
          <w:rPr>
            <w:rFonts w:ascii="Arial" w:hAnsi="Arial" w:cs="Arial"/>
            <w14:ligatures w14:val="none"/>
            <w:rPrChange w:id="140" w:author="Zhu, Paula Kaitlyn" w:date="2023-12-19T13:52:00Z">
              <w:rPr>
                <w:b w:val="0"/>
                <w:bCs w:val="0"/>
                <w:u w:val="single"/>
                <w14:ligatures w14:val="none"/>
              </w:rPr>
            </w:rPrChange>
          </w:rPr>
          <w:t xml:space="preserve"> inhibition of neuronal activity.</w:t>
        </w:r>
      </w:ins>
    </w:p>
    <w:p w14:paraId="0D0170A8" w14:textId="38022D0F" w:rsidR="00D05D05" w:rsidRPr="006E6C4F" w:rsidRDefault="00D05D05" w:rsidP="006E6C4F">
      <w:pPr>
        <w:pStyle w:val="ListParagraph"/>
        <w:numPr>
          <w:ilvl w:val="2"/>
          <w:numId w:val="3"/>
        </w:numPr>
        <w:spacing w:after="0" w:line="276" w:lineRule="auto"/>
        <w:jc w:val="both"/>
        <w:rPr>
          <w:rFonts w:ascii="Arial" w:hAnsi="Arial" w:cs="Arial"/>
        </w:rPr>
      </w:pPr>
      <w:del w:id="141" w:author="Zhu, Paula Kaitlyn" w:date="2023-12-19T13:37:00Z">
        <w:r w:rsidRPr="006E6C4F" w:rsidDel="00F26013">
          <w:rPr>
            <w:rFonts w:ascii="Arial" w:hAnsi="Arial" w:cs="Arial"/>
          </w:rPr>
          <w:delText>Syn.GCaMP6s.WPRE.SV40</w:delText>
        </w:r>
        <w:r w:rsidR="000A0F17" w:rsidRPr="006E6C4F" w:rsidDel="00F26013">
          <w:rPr>
            <w:rFonts w:ascii="Arial" w:hAnsi="Arial" w:cs="Arial"/>
          </w:rPr>
          <w:delText xml:space="preserve"> </w:delText>
        </w:r>
        <w:r w:rsidR="000A0F17" w:rsidRPr="006E6C4F" w:rsidDel="00F26013">
          <w:rPr>
            <w:rFonts w:ascii="Arial" w:hAnsi="Arial" w:cs="Arial"/>
            <w:rPrChange w:id="142" w:author="Zhu, Paula Kaitlyn" w:date="2023-12-19T13:52:00Z">
              <w:rPr>
                <w:rFonts w:ascii="Arial" w:hAnsi="Arial" w:cs="Arial"/>
                <w:highlight w:val="yellow"/>
              </w:rPr>
            </w:rPrChange>
          </w:rPr>
          <w:delText>[</w:delText>
        </w:r>
        <w:r w:rsidR="00EF543F" w:rsidRPr="006E6C4F" w:rsidDel="00F26013">
          <w:rPr>
            <w:rFonts w:ascii="Arial" w:hAnsi="Arial" w:cs="Arial"/>
            <w:rPrChange w:id="143" w:author="Zhu, Paula Kaitlyn" w:date="2023-12-19T13:52:00Z">
              <w:rPr>
                <w:rFonts w:ascii="Arial" w:hAnsi="Arial" w:cs="Arial"/>
                <w:highlight w:val="yellow"/>
              </w:rPr>
            </w:rPrChange>
          </w:rPr>
          <w:delText xml:space="preserve">again </w:delText>
        </w:r>
        <w:r w:rsidR="000A0F17" w:rsidRPr="006E6C4F" w:rsidDel="00F26013">
          <w:rPr>
            <w:rFonts w:ascii="Arial" w:hAnsi="Arial" w:cs="Arial"/>
            <w:rPrChange w:id="144" w:author="Zhu, Paula Kaitlyn" w:date="2023-12-19T13:52:00Z">
              <w:rPr>
                <w:rFonts w:ascii="Arial" w:hAnsi="Arial" w:cs="Arial"/>
                <w:highlight w:val="yellow"/>
              </w:rPr>
            </w:rPrChange>
          </w:rPr>
          <w:delText xml:space="preserve">not </w:delText>
        </w:r>
        <w:r w:rsidR="00FD0BED" w:rsidRPr="006E6C4F" w:rsidDel="00F26013">
          <w:rPr>
            <w:rFonts w:ascii="Arial" w:hAnsi="Arial" w:cs="Arial"/>
            <w:rPrChange w:id="145" w:author="Zhu, Paula Kaitlyn" w:date="2023-12-19T13:52:00Z">
              <w:rPr>
                <w:rFonts w:ascii="Arial" w:hAnsi="Arial" w:cs="Arial"/>
                <w:highlight w:val="yellow"/>
              </w:rPr>
            </w:rPrChange>
          </w:rPr>
          <w:delText>6s</w:delText>
        </w:r>
        <w:r w:rsidR="004D7FF5" w:rsidRPr="006E6C4F" w:rsidDel="00F26013">
          <w:rPr>
            <w:rFonts w:ascii="Arial" w:hAnsi="Arial" w:cs="Arial"/>
            <w:rPrChange w:id="146" w:author="Zhu, Paula Kaitlyn" w:date="2023-12-19T13:52:00Z">
              <w:rPr>
                <w:rFonts w:ascii="Arial" w:hAnsi="Arial" w:cs="Arial"/>
                <w:highlight w:val="yellow"/>
              </w:rPr>
            </w:rPrChange>
          </w:rPr>
          <w:delText>, prob not this virus</w:delText>
        </w:r>
        <w:r w:rsidR="000A0F17" w:rsidRPr="006E6C4F" w:rsidDel="00F26013">
          <w:rPr>
            <w:rFonts w:ascii="Arial" w:hAnsi="Arial" w:cs="Arial"/>
            <w:rPrChange w:id="147" w:author="Zhu, Paula Kaitlyn" w:date="2023-12-19T13:52:00Z">
              <w:rPr>
                <w:rFonts w:ascii="Arial" w:hAnsi="Arial" w:cs="Arial"/>
                <w:highlight w:val="yellow"/>
              </w:rPr>
            </w:rPrChange>
          </w:rPr>
          <w:delText>]</w:delText>
        </w:r>
        <w:r w:rsidR="00714809" w:rsidRPr="006E6C4F" w:rsidDel="00F26013">
          <w:rPr>
            <w:rFonts w:ascii="Arial" w:hAnsi="Arial" w:cs="Arial"/>
          </w:rPr>
          <w:delText xml:space="preserve"> </w:delText>
        </w:r>
      </w:del>
      <w:ins w:id="148" w:author="Giselle Fernandes" w:date="2023-12-19T13:10:00Z">
        <w:r w:rsidR="00714809" w:rsidRPr="006E6C4F">
          <w:rPr>
            <w:rStyle w:val="material-name"/>
            <w:rFonts w:ascii="Arial" w:hAnsi="Arial" w:cs="Arial"/>
            <w:rPrChange w:id="149" w:author="Zhu, Paula Kaitlyn" w:date="2023-12-19T13:52:00Z">
              <w:rPr>
                <w:rStyle w:val="material-name"/>
              </w:rPr>
            </w:rPrChange>
          </w:rPr>
          <w:t>pGP-AAV-syn-jGCaMP7f-WPRE to image calcium activity in neuronal populations</w:t>
        </w:r>
      </w:ins>
    </w:p>
    <w:p w14:paraId="6A85C9A9" w14:textId="611C9825" w:rsidR="00B94EE0" w:rsidRPr="006E6C4F" w:rsidRDefault="00B94EE0" w:rsidP="006E6C4F">
      <w:pPr>
        <w:pStyle w:val="ListParagraph"/>
        <w:numPr>
          <w:ilvl w:val="1"/>
          <w:numId w:val="3"/>
        </w:numPr>
        <w:spacing w:after="0" w:line="276" w:lineRule="auto"/>
        <w:jc w:val="both"/>
        <w:rPr>
          <w:rFonts w:ascii="Arial" w:hAnsi="Arial" w:cs="Arial"/>
        </w:rPr>
      </w:pPr>
      <w:r w:rsidRPr="006E6C4F">
        <w:rPr>
          <w:rFonts w:ascii="Arial" w:hAnsi="Arial" w:cs="Arial"/>
        </w:rPr>
        <w:t xml:space="preserve">Cranial window glued on the skull allowing a view to the motor cortex. </w:t>
      </w:r>
    </w:p>
    <w:p w14:paraId="1405DC7A" w14:textId="445CD010" w:rsidR="00B94EE0" w:rsidRPr="006E6C4F" w:rsidRDefault="00B94EE0" w:rsidP="006E6C4F">
      <w:pPr>
        <w:pStyle w:val="ListParagraph"/>
        <w:numPr>
          <w:ilvl w:val="1"/>
          <w:numId w:val="3"/>
        </w:numPr>
        <w:spacing w:after="0" w:line="276" w:lineRule="auto"/>
        <w:jc w:val="both"/>
        <w:rPr>
          <w:rFonts w:ascii="Arial" w:hAnsi="Arial" w:cs="Arial"/>
        </w:rPr>
      </w:pPr>
      <w:r w:rsidRPr="006E6C4F">
        <w:rPr>
          <w:rFonts w:ascii="Arial" w:hAnsi="Arial" w:cs="Arial"/>
        </w:rPr>
        <w:t>Recovery was monitored for 72 hours</w:t>
      </w:r>
      <w:r w:rsidR="00541E1F" w:rsidRPr="006E6C4F">
        <w:rPr>
          <w:rFonts w:ascii="Arial" w:hAnsi="Arial" w:cs="Arial"/>
        </w:rPr>
        <w:t>.</w:t>
      </w:r>
      <w:r w:rsidRPr="006E6C4F">
        <w:rPr>
          <w:rFonts w:ascii="Arial" w:hAnsi="Arial" w:cs="Arial"/>
        </w:rPr>
        <w:t xml:space="preserve"> </w:t>
      </w:r>
    </w:p>
    <w:p w14:paraId="433DEFB3" w14:textId="78ED8F80" w:rsidR="00C57C8C" w:rsidRPr="006E6C4F" w:rsidRDefault="00C57C8C" w:rsidP="006E6C4F">
      <w:pPr>
        <w:pStyle w:val="ListParagraph"/>
        <w:numPr>
          <w:ilvl w:val="0"/>
          <w:numId w:val="3"/>
        </w:numPr>
        <w:spacing w:after="0" w:line="276" w:lineRule="auto"/>
        <w:jc w:val="both"/>
        <w:rPr>
          <w:rFonts w:ascii="Arial" w:hAnsi="Arial" w:cs="Arial"/>
        </w:rPr>
      </w:pPr>
      <w:r w:rsidRPr="006E6C4F">
        <w:rPr>
          <w:rFonts w:ascii="Arial" w:hAnsi="Arial" w:cs="Arial"/>
        </w:rPr>
        <w:t xml:space="preserve">Training </w:t>
      </w:r>
    </w:p>
    <w:p w14:paraId="785A15F1" w14:textId="126DC264" w:rsidR="00D05D05" w:rsidRPr="006E6C4F" w:rsidRDefault="00DB6D8C">
      <w:pPr>
        <w:autoSpaceDE w:val="0"/>
        <w:autoSpaceDN w:val="0"/>
        <w:adjustRightInd w:val="0"/>
        <w:spacing w:after="0" w:line="276" w:lineRule="auto"/>
        <w:rPr>
          <w:rFonts w:ascii="Arial" w:hAnsi="Arial" w:cs="Arial"/>
        </w:rPr>
        <w:pPrChange w:id="150" w:author="Zhu, Paula Kaitlyn" w:date="2023-12-19T13:53:00Z">
          <w:pPr>
            <w:pStyle w:val="ListParagraph"/>
            <w:numPr>
              <w:ilvl w:val="1"/>
              <w:numId w:val="3"/>
            </w:numPr>
            <w:spacing w:after="0" w:line="276" w:lineRule="auto"/>
            <w:ind w:left="1440" w:hanging="360"/>
            <w:jc w:val="both"/>
          </w:pPr>
        </w:pPrChange>
      </w:pPr>
      <w:r w:rsidRPr="006E6C4F">
        <w:rPr>
          <w:rFonts w:ascii="Arial" w:hAnsi="Arial" w:cs="Arial"/>
        </w:rPr>
        <w:t>After recovery mice w</w:t>
      </w:r>
      <w:r w:rsidR="00D7685B" w:rsidRPr="006E6C4F">
        <w:rPr>
          <w:rFonts w:ascii="Arial" w:hAnsi="Arial" w:cs="Arial"/>
        </w:rPr>
        <w:t>ill be</w:t>
      </w:r>
      <w:r w:rsidRPr="006E6C4F">
        <w:rPr>
          <w:rFonts w:ascii="Arial" w:hAnsi="Arial" w:cs="Arial"/>
        </w:rPr>
        <w:t xml:space="preserve"> put on a water restriction schedule </w:t>
      </w:r>
      <w:del w:id="151" w:author="Giselle Fernandes" w:date="2023-12-19T13:10:00Z">
        <w:r w:rsidRPr="006E6C4F" w:rsidDel="00714809">
          <w:rPr>
            <w:rFonts w:ascii="Arial" w:hAnsi="Arial" w:cs="Arial"/>
          </w:rPr>
          <w:delText xml:space="preserve">only receiving </w:delText>
        </w:r>
        <w:r w:rsidRPr="006E6C4F" w:rsidDel="00714809">
          <w:rPr>
            <w:rFonts w:ascii="Arial" w:hAnsi="Arial" w:cs="Arial"/>
            <w:highlight w:val="yellow"/>
          </w:rPr>
          <w:delText>1.5mL</w:delText>
        </w:r>
        <w:r w:rsidR="00B7393F" w:rsidRPr="006E6C4F" w:rsidDel="00714809">
          <w:rPr>
            <w:rFonts w:ascii="Arial" w:hAnsi="Arial" w:cs="Arial"/>
          </w:rPr>
          <w:delText xml:space="preserve"> [</w:delText>
        </w:r>
        <w:r w:rsidR="00B7393F" w:rsidRPr="006E6C4F" w:rsidDel="00714809">
          <w:rPr>
            <w:rFonts w:ascii="Arial" w:hAnsi="Arial" w:cs="Arial"/>
            <w:highlight w:val="yellow"/>
          </w:rPr>
          <w:delText>no idea if that’s the correct volume</w:delText>
        </w:r>
        <w:r w:rsidR="00B7393F" w:rsidRPr="006E6C4F" w:rsidDel="00714809">
          <w:rPr>
            <w:rFonts w:ascii="Arial" w:hAnsi="Arial" w:cs="Arial"/>
          </w:rPr>
          <w:delText>]</w:delText>
        </w:r>
        <w:r w:rsidRPr="006E6C4F" w:rsidDel="00714809">
          <w:rPr>
            <w:rFonts w:ascii="Arial" w:hAnsi="Arial" w:cs="Arial"/>
          </w:rPr>
          <w:delText xml:space="preserve"> of water per day </w:delText>
        </w:r>
      </w:del>
      <w:ins w:id="152" w:author="Giselle Fernandes" w:date="2023-12-19T13:13:00Z">
        <w:r w:rsidR="00714809" w:rsidRPr="006E6C4F">
          <w:rPr>
            <w:rFonts w:ascii="Arial" w:hAnsi="Arial" w:cs="Arial"/>
          </w:rPr>
          <w:t xml:space="preserve"> receiving </w:t>
        </w:r>
        <w:r w:rsidR="00714809" w:rsidRPr="006E6C4F">
          <w:rPr>
            <w:rFonts w:ascii="Arial" w:hAnsi="Arial" w:cs="Arial"/>
            <w:kern w:val="0"/>
            <w:lang w:bidi="mr-IN"/>
            <w:rPrChange w:id="153" w:author="Zhu, Paula Kaitlyn" w:date="2023-12-19T13:52:00Z">
              <w:rPr>
                <w:rFonts w:ascii="Verdana" w:hAnsi="Verdana" w:cs="Verdana"/>
                <w:kern w:val="0"/>
                <w:sz w:val="18"/>
                <w:szCs w:val="18"/>
                <w:lang w:bidi="mr-IN"/>
              </w:rPr>
            </w:rPrChange>
          </w:rPr>
          <w:t>25mL/kg water per day, gradually decreasing from ad</w:t>
        </w:r>
        <w:r w:rsidR="00AC608B" w:rsidRPr="006E6C4F">
          <w:rPr>
            <w:rFonts w:ascii="Arial" w:hAnsi="Arial" w:cs="Arial"/>
            <w:kern w:val="0"/>
            <w:lang w:bidi="mr-IN"/>
          </w:rPr>
          <w:t xml:space="preserve"> </w:t>
        </w:r>
        <w:r w:rsidR="00714809" w:rsidRPr="006E6C4F">
          <w:rPr>
            <w:rFonts w:ascii="Arial" w:hAnsi="Arial" w:cs="Arial"/>
            <w:kern w:val="0"/>
            <w:lang w:bidi="mr-IN"/>
            <w:rPrChange w:id="154" w:author="Zhu, Paula Kaitlyn" w:date="2023-12-19T13:52:00Z">
              <w:rPr>
                <w:rFonts w:ascii="Verdana" w:hAnsi="Verdana" w:cs="Verdana"/>
                <w:kern w:val="0"/>
                <w:sz w:val="18"/>
                <w:szCs w:val="18"/>
                <w:lang w:bidi="mr-IN"/>
              </w:rPr>
            </w:rPrChange>
          </w:rPr>
          <w:t>libitum to 25mL/kg water per day over the course of one week</w:t>
        </w:r>
        <w:r w:rsidR="00AC608B" w:rsidRPr="006E6C4F">
          <w:rPr>
            <w:rFonts w:ascii="Arial" w:hAnsi="Arial" w:cs="Arial"/>
            <w:kern w:val="0"/>
            <w:lang w:bidi="mr-IN"/>
          </w:rPr>
          <w:t xml:space="preserve">. </w:t>
        </w:r>
      </w:ins>
      <w:ins w:id="155" w:author="Giselle Fernandes" w:date="2023-12-19T13:14:00Z">
        <w:r w:rsidR="00AC608B" w:rsidRPr="006E6C4F">
          <w:rPr>
            <w:rFonts w:ascii="Arial" w:hAnsi="Arial" w:cs="Arial"/>
            <w:kern w:val="0"/>
            <w:lang w:bidi="mr-IN"/>
          </w:rPr>
          <w:t xml:space="preserve">The mice will be monitored weekly throughout the experiment to for signs of distress and a weight loss of no more than </w:t>
        </w:r>
      </w:ins>
      <w:ins w:id="156" w:author="Giselle Fernandes" w:date="2023-12-19T13:15:00Z">
        <w:r w:rsidR="00AC608B" w:rsidRPr="006E6C4F">
          <w:rPr>
            <w:rFonts w:ascii="Arial" w:hAnsi="Arial" w:cs="Arial"/>
            <w:kern w:val="0"/>
            <w:lang w:bidi="mr-IN"/>
          </w:rPr>
          <w:t xml:space="preserve">10% of its original body weight will be allowed. </w:t>
        </w:r>
      </w:ins>
    </w:p>
    <w:p w14:paraId="0184CEA3" w14:textId="3BDAAD45" w:rsidR="005F5F41" w:rsidRPr="006E6C4F" w:rsidRDefault="00DB6D8C" w:rsidP="006E6C4F">
      <w:pPr>
        <w:pStyle w:val="ListParagraph"/>
        <w:numPr>
          <w:ilvl w:val="1"/>
          <w:numId w:val="3"/>
        </w:numPr>
        <w:spacing w:after="0" w:line="276" w:lineRule="auto"/>
        <w:jc w:val="both"/>
        <w:rPr>
          <w:rFonts w:ascii="Arial" w:hAnsi="Arial" w:cs="Arial"/>
        </w:rPr>
      </w:pPr>
      <w:r w:rsidRPr="006E6C4F">
        <w:rPr>
          <w:rFonts w:ascii="Arial" w:hAnsi="Arial" w:cs="Arial"/>
        </w:rPr>
        <w:t xml:space="preserve">Mice </w:t>
      </w:r>
      <w:r w:rsidR="00D7685B" w:rsidRPr="006E6C4F">
        <w:rPr>
          <w:rFonts w:ascii="Arial" w:hAnsi="Arial" w:cs="Arial"/>
        </w:rPr>
        <w:t>will be</w:t>
      </w:r>
      <w:r w:rsidRPr="006E6C4F">
        <w:rPr>
          <w:rFonts w:ascii="Arial" w:hAnsi="Arial" w:cs="Arial"/>
        </w:rPr>
        <w:t xml:space="preserve"> trained to associate </w:t>
      </w:r>
      <w:r w:rsidR="00117B8D" w:rsidRPr="006E6C4F">
        <w:rPr>
          <w:rFonts w:ascii="Arial" w:hAnsi="Arial" w:cs="Arial"/>
        </w:rPr>
        <w:t xml:space="preserve">either a </w:t>
      </w:r>
      <w:r w:rsidR="00D9192A" w:rsidRPr="006E6C4F">
        <w:rPr>
          <w:rFonts w:ascii="Arial" w:hAnsi="Arial" w:cs="Arial"/>
        </w:rPr>
        <w:t xml:space="preserve">self-initiated or </w:t>
      </w:r>
      <w:r w:rsidR="00117B8D" w:rsidRPr="006E6C4F">
        <w:rPr>
          <w:rFonts w:ascii="Arial" w:hAnsi="Arial" w:cs="Arial"/>
        </w:rPr>
        <w:t xml:space="preserve">cued </w:t>
      </w:r>
      <w:r w:rsidRPr="006E6C4F">
        <w:rPr>
          <w:rFonts w:ascii="Arial" w:hAnsi="Arial" w:cs="Arial"/>
        </w:rPr>
        <w:t xml:space="preserve">lever press with reward until mouse </w:t>
      </w:r>
      <w:r w:rsidR="00B05B70" w:rsidRPr="006E6C4F">
        <w:rPr>
          <w:rFonts w:ascii="Arial" w:hAnsi="Arial" w:cs="Arial"/>
        </w:rPr>
        <w:t xml:space="preserve">made 100 successful </w:t>
      </w:r>
      <w:r w:rsidRPr="006E6C4F">
        <w:rPr>
          <w:rFonts w:ascii="Arial" w:hAnsi="Arial" w:cs="Arial"/>
        </w:rPr>
        <w:t xml:space="preserve">consecutive </w:t>
      </w:r>
      <w:r w:rsidR="006A7055" w:rsidRPr="006E6C4F">
        <w:rPr>
          <w:rFonts w:ascii="Arial" w:hAnsi="Arial" w:cs="Arial"/>
        </w:rPr>
        <w:t xml:space="preserve">lever press </w:t>
      </w:r>
      <w:r w:rsidR="003A0A7C" w:rsidRPr="006E6C4F">
        <w:rPr>
          <w:rFonts w:ascii="Arial" w:hAnsi="Arial" w:cs="Arial"/>
        </w:rPr>
        <w:t>trials.</w:t>
      </w:r>
      <w:r w:rsidRPr="006E6C4F">
        <w:rPr>
          <w:rFonts w:ascii="Arial" w:hAnsi="Arial" w:cs="Arial"/>
        </w:rPr>
        <w:t xml:space="preserve"> </w:t>
      </w:r>
    </w:p>
    <w:p w14:paraId="3E825DE3" w14:textId="6AD09583" w:rsidR="00D7685B" w:rsidRPr="006E6C4F" w:rsidRDefault="00D7685B" w:rsidP="006E6C4F">
      <w:pPr>
        <w:pStyle w:val="ListParagraph"/>
        <w:numPr>
          <w:ilvl w:val="0"/>
          <w:numId w:val="3"/>
        </w:numPr>
        <w:spacing w:after="0" w:line="276" w:lineRule="auto"/>
        <w:jc w:val="both"/>
        <w:rPr>
          <w:rFonts w:ascii="Arial" w:hAnsi="Arial" w:cs="Arial"/>
        </w:rPr>
      </w:pPr>
      <w:r w:rsidRPr="006E6C4F">
        <w:rPr>
          <w:rFonts w:ascii="Arial" w:hAnsi="Arial" w:cs="Arial"/>
        </w:rPr>
        <w:t xml:space="preserve">Two-photon imaging </w:t>
      </w:r>
    </w:p>
    <w:p w14:paraId="5216D57F" w14:textId="65E1ED70" w:rsidR="00D7685B" w:rsidRPr="006E6C4F" w:rsidRDefault="00445CA6" w:rsidP="006E6C4F">
      <w:pPr>
        <w:pStyle w:val="ListParagraph"/>
        <w:numPr>
          <w:ilvl w:val="1"/>
          <w:numId w:val="3"/>
        </w:numPr>
        <w:spacing w:after="0" w:line="276" w:lineRule="auto"/>
        <w:jc w:val="both"/>
        <w:rPr>
          <w:rFonts w:ascii="Arial" w:hAnsi="Arial" w:cs="Arial"/>
        </w:rPr>
      </w:pPr>
      <w:del w:id="157" w:author="Giselle Fernandes" w:date="2023-12-19T13:16:00Z">
        <w:r w:rsidRPr="006E6C4F" w:rsidDel="00AC608B">
          <w:rPr>
            <w:rFonts w:ascii="Arial" w:hAnsi="Arial" w:cs="Arial"/>
          </w:rPr>
          <w:delText xml:space="preserve">(Calcium activity) </w:delText>
        </w:r>
      </w:del>
      <w:r w:rsidR="00D7685B" w:rsidRPr="006E6C4F">
        <w:rPr>
          <w:rFonts w:ascii="Arial" w:hAnsi="Arial" w:cs="Arial"/>
        </w:rPr>
        <w:t>Imaging will be recorded with a Prairie Ultima IV two-photon microscopy system.</w:t>
      </w:r>
    </w:p>
    <w:p w14:paraId="0D5396BA" w14:textId="3BBDF46C" w:rsidR="00D7685B" w:rsidRPr="006E6C4F" w:rsidRDefault="00AC608B" w:rsidP="006E6C4F">
      <w:pPr>
        <w:pStyle w:val="ListParagraph"/>
        <w:numPr>
          <w:ilvl w:val="1"/>
          <w:numId w:val="3"/>
        </w:numPr>
        <w:spacing w:after="0" w:line="276" w:lineRule="auto"/>
        <w:jc w:val="both"/>
        <w:rPr>
          <w:rFonts w:ascii="Arial" w:hAnsi="Arial" w:cs="Arial"/>
        </w:rPr>
      </w:pPr>
      <w:ins w:id="158" w:author="Giselle Fernandes" w:date="2023-12-19T13:16:00Z">
        <w:r w:rsidRPr="006E6C4F">
          <w:rPr>
            <w:rFonts w:ascii="Arial" w:hAnsi="Arial" w:cs="Arial"/>
          </w:rPr>
          <w:t>Calcium</w:t>
        </w:r>
      </w:ins>
      <w:ins w:id="159" w:author="Giselle Fernandes" w:date="2023-12-19T13:15:00Z">
        <w:r w:rsidRPr="006E6C4F">
          <w:rPr>
            <w:rFonts w:ascii="Arial" w:hAnsi="Arial" w:cs="Arial"/>
          </w:rPr>
          <w:t xml:space="preserve"> transient</w:t>
        </w:r>
      </w:ins>
      <w:ins w:id="160" w:author="Giselle Fernandes" w:date="2023-12-19T13:16:00Z">
        <w:r w:rsidRPr="006E6C4F">
          <w:rPr>
            <w:rFonts w:ascii="Arial" w:hAnsi="Arial" w:cs="Arial"/>
          </w:rPr>
          <w:t>s</w:t>
        </w:r>
      </w:ins>
      <w:ins w:id="161" w:author="Giselle Fernandes" w:date="2023-12-19T13:15:00Z">
        <w:r w:rsidRPr="006E6C4F">
          <w:rPr>
            <w:rFonts w:ascii="Arial" w:hAnsi="Arial" w:cs="Arial"/>
          </w:rPr>
          <w:t xml:space="preserve"> will be imaged and </w:t>
        </w:r>
      </w:ins>
      <w:ins w:id="162" w:author="Giselle Fernandes" w:date="2023-12-19T13:16:00Z">
        <w:r w:rsidRPr="006E6C4F">
          <w:rPr>
            <w:rFonts w:ascii="Arial" w:hAnsi="Arial" w:cs="Arial"/>
          </w:rPr>
          <w:t xml:space="preserve">recorded by </w:t>
        </w:r>
      </w:ins>
      <w:r w:rsidR="00D7685B" w:rsidRPr="006E6C4F">
        <w:rPr>
          <w:rFonts w:ascii="Arial" w:hAnsi="Arial" w:cs="Arial"/>
        </w:rPr>
        <w:t xml:space="preserve">Two-photon excitation </w:t>
      </w:r>
      <w:del w:id="163" w:author="Giselle Fernandes" w:date="2023-12-19T13:16:00Z">
        <w:r w:rsidR="00D7685B" w:rsidRPr="006E6C4F" w:rsidDel="00AC608B">
          <w:rPr>
            <w:rFonts w:ascii="Arial" w:hAnsi="Arial" w:cs="Arial"/>
          </w:rPr>
          <w:delText xml:space="preserve">will occur </w:delText>
        </w:r>
      </w:del>
      <w:ins w:id="164" w:author="Giselle Fernandes" w:date="2023-12-19T13:16:00Z">
        <w:r w:rsidRPr="006E6C4F">
          <w:rPr>
            <w:rFonts w:ascii="Arial" w:hAnsi="Arial" w:cs="Arial"/>
          </w:rPr>
          <w:t xml:space="preserve">of GCaMP7f </w:t>
        </w:r>
      </w:ins>
      <w:r w:rsidR="00D7685B" w:rsidRPr="006E6C4F">
        <w:rPr>
          <w:rFonts w:ascii="Arial" w:hAnsi="Arial" w:cs="Arial"/>
        </w:rPr>
        <w:t xml:space="preserve">at 920nm wavelength. </w:t>
      </w:r>
    </w:p>
    <w:p w14:paraId="28BB7EBB" w14:textId="12873D3A" w:rsidR="00D7685B" w:rsidRPr="006E6C4F" w:rsidDel="00AC608B" w:rsidRDefault="00D7685B">
      <w:pPr>
        <w:pStyle w:val="ListParagraph"/>
        <w:numPr>
          <w:ilvl w:val="1"/>
          <w:numId w:val="3"/>
        </w:numPr>
        <w:spacing w:after="0" w:line="276" w:lineRule="auto"/>
        <w:jc w:val="both"/>
        <w:rPr>
          <w:del w:id="165" w:author="Giselle Fernandes" w:date="2023-12-19T13:16:00Z"/>
          <w:rFonts w:ascii="Arial" w:hAnsi="Arial" w:cs="Arial"/>
        </w:rPr>
      </w:pPr>
      <w:del w:id="166" w:author="Giselle Fernandes" w:date="2023-12-19T13:16:00Z">
        <w:r w:rsidRPr="006E6C4F" w:rsidDel="00AC608B">
          <w:rPr>
            <w:rFonts w:ascii="Arial" w:hAnsi="Arial" w:cs="Arial"/>
          </w:rPr>
          <w:delText>Will be recording GCaMP fluorescence.</w:delText>
        </w:r>
      </w:del>
    </w:p>
    <w:p w14:paraId="7F4F21BC" w14:textId="11281FB7" w:rsidR="005F5F41" w:rsidRPr="006E6C4F" w:rsidRDefault="008404C9" w:rsidP="006E6C4F">
      <w:pPr>
        <w:pStyle w:val="ListParagraph"/>
        <w:numPr>
          <w:ilvl w:val="0"/>
          <w:numId w:val="3"/>
        </w:numPr>
        <w:spacing w:after="0" w:line="276" w:lineRule="auto"/>
        <w:jc w:val="both"/>
        <w:rPr>
          <w:rFonts w:ascii="Arial" w:hAnsi="Arial" w:cs="Arial"/>
        </w:rPr>
      </w:pPr>
      <w:r w:rsidRPr="006E6C4F">
        <w:rPr>
          <w:rFonts w:ascii="Arial" w:hAnsi="Arial" w:cs="Arial"/>
        </w:rPr>
        <w:t xml:space="preserve">Histology </w:t>
      </w:r>
    </w:p>
    <w:p w14:paraId="2597049E" w14:textId="5821A837" w:rsidR="008404C9" w:rsidRPr="006E6C4F" w:rsidRDefault="008404C9" w:rsidP="006E6C4F">
      <w:pPr>
        <w:pStyle w:val="ListParagraph"/>
        <w:numPr>
          <w:ilvl w:val="1"/>
          <w:numId w:val="3"/>
        </w:numPr>
        <w:spacing w:after="0" w:line="276" w:lineRule="auto"/>
        <w:jc w:val="both"/>
        <w:rPr>
          <w:rFonts w:ascii="Arial" w:hAnsi="Arial" w:cs="Arial"/>
        </w:rPr>
      </w:pPr>
      <w:r w:rsidRPr="006E6C4F">
        <w:rPr>
          <w:rFonts w:ascii="Arial" w:hAnsi="Arial" w:cs="Arial"/>
        </w:rPr>
        <w:t>After perfusion and extraction brain will be sliced with a vibratome at 100µm</w:t>
      </w:r>
    </w:p>
    <w:p w14:paraId="385BE55F" w14:textId="06751271" w:rsidR="00445CA6" w:rsidRPr="006E6C4F" w:rsidRDefault="00445CA6" w:rsidP="006E6C4F">
      <w:pPr>
        <w:pStyle w:val="ListParagraph"/>
        <w:numPr>
          <w:ilvl w:val="1"/>
          <w:numId w:val="3"/>
        </w:numPr>
        <w:spacing w:after="0" w:line="276" w:lineRule="auto"/>
        <w:jc w:val="both"/>
        <w:rPr>
          <w:rFonts w:ascii="Arial" w:hAnsi="Arial" w:cs="Arial"/>
        </w:rPr>
      </w:pPr>
      <w:r w:rsidRPr="006E6C4F">
        <w:rPr>
          <w:rFonts w:ascii="Arial" w:hAnsi="Arial" w:cs="Arial"/>
        </w:rPr>
        <w:t>Slices will be washed with Phosphate buffer solution before application of antibodies</w:t>
      </w:r>
      <w:r w:rsidR="00E16893" w:rsidRPr="006E6C4F">
        <w:rPr>
          <w:rFonts w:ascii="Arial" w:hAnsi="Arial" w:cs="Arial"/>
        </w:rPr>
        <w:t>.</w:t>
      </w:r>
    </w:p>
    <w:p w14:paraId="7A893F52" w14:textId="77777777" w:rsidR="00E16893" w:rsidRPr="006E6C4F" w:rsidRDefault="00445CA6" w:rsidP="006E6C4F">
      <w:pPr>
        <w:pStyle w:val="ListParagraph"/>
        <w:numPr>
          <w:ilvl w:val="1"/>
          <w:numId w:val="3"/>
        </w:numPr>
        <w:spacing w:after="0" w:line="276" w:lineRule="auto"/>
        <w:jc w:val="both"/>
        <w:rPr>
          <w:rFonts w:ascii="Arial" w:hAnsi="Arial" w:cs="Arial"/>
        </w:rPr>
      </w:pPr>
      <w:r w:rsidRPr="006E6C4F">
        <w:rPr>
          <w:rFonts w:ascii="Arial" w:hAnsi="Arial" w:cs="Arial"/>
        </w:rPr>
        <w:t>Antibodies</w:t>
      </w:r>
      <w:r w:rsidR="00E16893" w:rsidRPr="006E6C4F">
        <w:rPr>
          <w:rFonts w:ascii="Arial" w:hAnsi="Arial" w:cs="Arial"/>
        </w:rPr>
        <w:t>:</w:t>
      </w:r>
    </w:p>
    <w:p w14:paraId="2999EB5D" w14:textId="3533A842" w:rsidR="00445CA6" w:rsidRPr="006E6C4F" w:rsidRDefault="00445CA6" w:rsidP="006E6C4F">
      <w:pPr>
        <w:pStyle w:val="ListParagraph"/>
        <w:numPr>
          <w:ilvl w:val="2"/>
          <w:numId w:val="3"/>
        </w:numPr>
        <w:spacing w:after="0" w:line="276" w:lineRule="auto"/>
        <w:jc w:val="both"/>
        <w:rPr>
          <w:rFonts w:ascii="Arial" w:hAnsi="Arial" w:cs="Arial"/>
        </w:rPr>
      </w:pPr>
      <w:r w:rsidRPr="006E6C4F">
        <w:rPr>
          <w:rFonts w:ascii="Arial" w:hAnsi="Arial" w:cs="Arial"/>
        </w:rPr>
        <w:t xml:space="preserve"> </w:t>
      </w:r>
      <w:del w:id="167" w:author="Giselle Fernandes" w:date="2023-12-19T13:17:00Z">
        <w:r w:rsidR="00426F39" w:rsidRPr="006E6C4F" w:rsidDel="00AC608B">
          <w:rPr>
            <w:rFonts w:ascii="Arial" w:hAnsi="Arial" w:cs="Arial"/>
          </w:rPr>
          <w:delText>[</w:delText>
        </w:r>
        <w:r w:rsidR="00426F39" w:rsidRPr="006E6C4F" w:rsidDel="00AC608B">
          <w:rPr>
            <w:rFonts w:ascii="Arial" w:hAnsi="Arial" w:cs="Arial"/>
            <w:highlight w:val="yellow"/>
          </w:rPr>
          <w:delText>...</w:delText>
        </w:r>
        <w:r w:rsidR="00426F39" w:rsidRPr="006E6C4F" w:rsidDel="00AC608B">
          <w:rPr>
            <w:rFonts w:ascii="Arial" w:hAnsi="Arial" w:cs="Arial"/>
          </w:rPr>
          <w:delText>]</w:delText>
        </w:r>
      </w:del>
      <w:ins w:id="168" w:author="Giselle Fernandes" w:date="2023-12-19T13:21:00Z">
        <w:r w:rsidR="00AC608B" w:rsidRPr="006E6C4F">
          <w:rPr>
            <w:rFonts w:ascii="Arial" w:hAnsi="Arial" w:cs="Arial"/>
          </w:rPr>
          <w:t>anti-</w:t>
        </w:r>
      </w:ins>
      <w:ins w:id="169" w:author="Giselle Fernandes" w:date="2023-12-19T13:20:00Z">
        <w:r w:rsidR="00AC608B" w:rsidRPr="006E6C4F">
          <w:rPr>
            <w:rFonts w:ascii="Arial" w:hAnsi="Arial" w:cs="Arial"/>
            <w:color w:val="000000"/>
            <w:rPrChange w:id="170" w:author="Zhu, Paula Kaitlyn" w:date="2023-12-19T13:52:00Z">
              <w:rPr>
                <w:rFonts w:ascii="Arial" w:hAnsi="Arial" w:cs="Arial"/>
                <w:color w:val="000000"/>
                <w:sz w:val="20"/>
                <w:szCs w:val="20"/>
              </w:rPr>
            </w:rPrChange>
          </w:rPr>
          <w:t>c-</w:t>
        </w:r>
        <w:proofErr w:type="spellStart"/>
        <w:r w:rsidR="00AC608B" w:rsidRPr="006E6C4F">
          <w:rPr>
            <w:rFonts w:ascii="Arial" w:hAnsi="Arial" w:cs="Arial"/>
            <w:color w:val="000000"/>
            <w:rPrChange w:id="171" w:author="Zhu, Paula Kaitlyn" w:date="2023-12-19T13:52:00Z">
              <w:rPr>
                <w:rFonts w:ascii="Arial" w:hAnsi="Arial" w:cs="Arial"/>
                <w:color w:val="000000"/>
                <w:sz w:val="20"/>
                <w:szCs w:val="20"/>
              </w:rPr>
            </w:rPrChange>
          </w:rPr>
          <w:t>Fos</w:t>
        </w:r>
      </w:ins>
      <w:proofErr w:type="spellEnd"/>
      <w:ins w:id="172" w:author="Giselle Fernandes" w:date="2023-12-19T13:21:00Z">
        <w:r w:rsidR="00AC608B" w:rsidRPr="006E6C4F">
          <w:rPr>
            <w:rFonts w:ascii="Arial" w:hAnsi="Arial" w:cs="Arial"/>
            <w:color w:val="000000"/>
            <w:rPrChange w:id="173" w:author="Zhu, Paula Kaitlyn" w:date="2023-12-19T13:52:00Z">
              <w:rPr>
                <w:rFonts w:ascii="Arial" w:hAnsi="Arial" w:cs="Arial"/>
                <w:color w:val="000000"/>
                <w:sz w:val="20"/>
                <w:szCs w:val="20"/>
              </w:rPr>
            </w:rPrChange>
          </w:rPr>
          <w:t xml:space="preserve"> (1:500 dilution, Cell Signaling), anti</w:t>
        </w:r>
      </w:ins>
      <w:ins w:id="174" w:author="Giselle Fernandes" w:date="2023-12-19T13:22:00Z">
        <w:r w:rsidR="00AC608B" w:rsidRPr="006E6C4F">
          <w:rPr>
            <w:rFonts w:ascii="Arial" w:hAnsi="Arial" w:cs="Arial"/>
            <w:color w:val="000000"/>
            <w:rPrChange w:id="175" w:author="Zhu, Paula Kaitlyn" w:date="2023-12-19T13:52:00Z">
              <w:rPr>
                <w:rFonts w:ascii="Arial" w:hAnsi="Arial" w:cs="Arial"/>
                <w:color w:val="000000"/>
                <w:sz w:val="20"/>
                <w:szCs w:val="20"/>
              </w:rPr>
            </w:rPrChange>
          </w:rPr>
          <w:t>-TH (1:500 dilution, Aves), anti-MeCP2 (1:500 dilution, Invitrogen)</w:t>
        </w:r>
      </w:ins>
    </w:p>
    <w:p w14:paraId="12FF85AD" w14:textId="45C089D9" w:rsidR="00445CA6" w:rsidRPr="006E6C4F" w:rsidRDefault="00445CA6" w:rsidP="006E6C4F">
      <w:pPr>
        <w:pStyle w:val="ListParagraph"/>
        <w:numPr>
          <w:ilvl w:val="1"/>
          <w:numId w:val="3"/>
        </w:numPr>
        <w:spacing w:after="0" w:line="276" w:lineRule="auto"/>
        <w:jc w:val="both"/>
        <w:rPr>
          <w:rFonts w:ascii="Arial" w:hAnsi="Arial" w:cs="Arial"/>
        </w:rPr>
      </w:pPr>
      <w:r w:rsidRPr="006E6C4F">
        <w:rPr>
          <w:rFonts w:ascii="Arial" w:hAnsi="Arial" w:cs="Arial"/>
        </w:rPr>
        <w:t>Slices will be mounted in mounting medium with DAPI</w:t>
      </w:r>
      <w:r w:rsidR="00E16893" w:rsidRPr="006E6C4F">
        <w:rPr>
          <w:rFonts w:ascii="Arial" w:hAnsi="Arial" w:cs="Arial"/>
        </w:rPr>
        <w:t>.</w:t>
      </w:r>
      <w:r w:rsidRPr="006E6C4F">
        <w:rPr>
          <w:rFonts w:ascii="Arial" w:hAnsi="Arial" w:cs="Arial"/>
        </w:rPr>
        <w:t xml:space="preserve"> </w:t>
      </w:r>
    </w:p>
    <w:p w14:paraId="2A0AD004" w14:textId="56B5BA55" w:rsidR="00445CA6" w:rsidRPr="006E6C4F" w:rsidRDefault="00445CA6" w:rsidP="006E6C4F">
      <w:pPr>
        <w:pStyle w:val="ListParagraph"/>
        <w:numPr>
          <w:ilvl w:val="0"/>
          <w:numId w:val="3"/>
        </w:numPr>
        <w:spacing w:after="0" w:line="276" w:lineRule="auto"/>
        <w:jc w:val="both"/>
        <w:rPr>
          <w:rFonts w:ascii="Arial" w:hAnsi="Arial" w:cs="Arial"/>
        </w:rPr>
      </w:pPr>
      <w:r w:rsidRPr="006E6C4F">
        <w:rPr>
          <w:rFonts w:ascii="Arial" w:hAnsi="Arial" w:cs="Arial"/>
        </w:rPr>
        <w:t>Confocal imaging</w:t>
      </w:r>
    </w:p>
    <w:p w14:paraId="7DF98076" w14:textId="77777777" w:rsidR="00E16893" w:rsidRPr="006E6C4F" w:rsidRDefault="00E16893" w:rsidP="006E6C4F">
      <w:pPr>
        <w:pStyle w:val="ListParagraph"/>
        <w:numPr>
          <w:ilvl w:val="1"/>
          <w:numId w:val="3"/>
        </w:numPr>
        <w:spacing w:after="0" w:line="276" w:lineRule="auto"/>
        <w:jc w:val="both"/>
        <w:rPr>
          <w:rFonts w:ascii="Arial" w:hAnsi="Arial" w:cs="Arial"/>
        </w:rPr>
      </w:pPr>
      <w:r w:rsidRPr="006E6C4F">
        <w:rPr>
          <w:rFonts w:ascii="Arial" w:hAnsi="Arial" w:cs="Arial"/>
        </w:rPr>
        <w:t>Utilized to capture fluorescence of cells.</w:t>
      </w:r>
    </w:p>
    <w:p w14:paraId="7907EC28" w14:textId="4B6A7917" w:rsidR="00541E1F" w:rsidRPr="006E6C4F" w:rsidRDefault="00541E1F" w:rsidP="006E6C4F">
      <w:pPr>
        <w:pStyle w:val="ListParagraph"/>
        <w:numPr>
          <w:ilvl w:val="0"/>
          <w:numId w:val="3"/>
        </w:numPr>
        <w:spacing w:after="0" w:line="276" w:lineRule="auto"/>
        <w:jc w:val="both"/>
        <w:rPr>
          <w:rFonts w:ascii="Arial" w:hAnsi="Arial" w:cs="Arial"/>
        </w:rPr>
      </w:pPr>
      <w:r w:rsidRPr="006E6C4F">
        <w:rPr>
          <w:rFonts w:ascii="Arial" w:hAnsi="Arial" w:cs="Arial"/>
        </w:rPr>
        <w:t xml:space="preserve">Two-photon imaging and electrophysiology spike data analysis </w:t>
      </w:r>
    </w:p>
    <w:p w14:paraId="736CB5E3" w14:textId="3458FC22" w:rsidR="00541E1F" w:rsidRPr="006E6C4F" w:rsidRDefault="00541E1F" w:rsidP="006E6C4F">
      <w:pPr>
        <w:pStyle w:val="ListParagraph"/>
        <w:numPr>
          <w:ilvl w:val="1"/>
          <w:numId w:val="3"/>
        </w:numPr>
        <w:spacing w:after="0" w:line="276" w:lineRule="auto"/>
        <w:jc w:val="both"/>
        <w:rPr>
          <w:rFonts w:ascii="Arial" w:hAnsi="Arial" w:cs="Arial"/>
        </w:rPr>
      </w:pPr>
      <w:r w:rsidRPr="006E6C4F">
        <w:rPr>
          <w:rFonts w:ascii="Arial" w:hAnsi="Arial" w:cs="Arial"/>
        </w:rPr>
        <w:t>Two-photon data will be analyzed with software “Suite2p</w:t>
      </w:r>
      <w:proofErr w:type="gramStart"/>
      <w:r w:rsidRPr="006E6C4F">
        <w:rPr>
          <w:rFonts w:ascii="Arial" w:hAnsi="Arial" w:cs="Arial"/>
        </w:rPr>
        <w:t>”</w:t>
      </w:r>
      <w:proofErr w:type="gramEnd"/>
      <w:r w:rsidRPr="006E6C4F">
        <w:rPr>
          <w:rFonts w:ascii="Arial" w:hAnsi="Arial" w:cs="Arial"/>
        </w:rPr>
        <w:t xml:space="preserve"> and data run on IDE Spyder with an environment and </w:t>
      </w:r>
      <w:commentRangeStart w:id="176"/>
      <w:r w:rsidRPr="006E6C4F">
        <w:rPr>
          <w:rFonts w:ascii="Arial" w:hAnsi="Arial" w:cs="Arial"/>
        </w:rPr>
        <w:t>code provided by post-doc Jennifer Shih.</w:t>
      </w:r>
      <w:commentRangeEnd w:id="176"/>
      <w:r w:rsidR="00AC608B" w:rsidRPr="006E6C4F">
        <w:rPr>
          <w:rStyle w:val="CommentReference"/>
          <w:rFonts w:ascii="Arial" w:hAnsi="Arial" w:cs="Arial"/>
          <w:sz w:val="22"/>
          <w:szCs w:val="22"/>
          <w:rPrChange w:id="177" w:author="Zhu, Paula Kaitlyn" w:date="2023-12-19T13:52:00Z">
            <w:rPr>
              <w:rStyle w:val="CommentReference"/>
            </w:rPr>
          </w:rPrChange>
        </w:rPr>
        <w:commentReference w:id="176"/>
      </w:r>
    </w:p>
    <w:p w14:paraId="154E285D" w14:textId="6AFEA901" w:rsidR="00541E1F" w:rsidRPr="006E6C4F" w:rsidRDefault="00541E1F" w:rsidP="006E6C4F">
      <w:pPr>
        <w:pStyle w:val="ListParagraph"/>
        <w:numPr>
          <w:ilvl w:val="1"/>
          <w:numId w:val="3"/>
        </w:numPr>
        <w:spacing w:after="0" w:line="276" w:lineRule="auto"/>
        <w:jc w:val="both"/>
        <w:rPr>
          <w:rFonts w:ascii="Arial" w:hAnsi="Arial" w:cs="Arial"/>
        </w:rPr>
      </w:pPr>
      <w:r w:rsidRPr="006E6C4F">
        <w:rPr>
          <w:rFonts w:ascii="Arial" w:hAnsi="Arial" w:cs="Arial"/>
        </w:rPr>
        <w:lastRenderedPageBreak/>
        <w:t>Spike data will be preprocessed and analyzed in MATLAB with software developed and provided by Gabrielle Drummond.</w:t>
      </w:r>
    </w:p>
    <w:p w14:paraId="58868447" w14:textId="43EFD875" w:rsidR="00D60A7B" w:rsidRPr="006E6C4F" w:rsidRDefault="00E16893" w:rsidP="006E6C4F">
      <w:pPr>
        <w:spacing w:after="0" w:line="276" w:lineRule="auto"/>
        <w:jc w:val="both"/>
        <w:rPr>
          <w:rFonts w:ascii="Arial" w:hAnsi="Arial" w:cs="Arial"/>
        </w:rPr>
      </w:pPr>
      <w:r w:rsidRPr="006E6C4F">
        <w:rPr>
          <w:rFonts w:ascii="Arial" w:hAnsi="Arial" w:cs="Arial"/>
        </w:rPr>
        <w:t>I</w:t>
      </w:r>
      <w:r w:rsidR="00541E1F" w:rsidRPr="006E6C4F">
        <w:rPr>
          <w:rFonts w:ascii="Arial" w:hAnsi="Arial" w:cs="Arial"/>
        </w:rPr>
        <w:t>,</w:t>
      </w:r>
      <w:r w:rsidRPr="006E6C4F">
        <w:rPr>
          <w:rFonts w:ascii="Arial" w:hAnsi="Arial" w:cs="Arial"/>
        </w:rPr>
        <w:t xml:space="preserve"> as an undergraduate student</w:t>
      </w:r>
      <w:r w:rsidR="00541E1F" w:rsidRPr="006E6C4F">
        <w:rPr>
          <w:rFonts w:ascii="Arial" w:hAnsi="Arial" w:cs="Arial"/>
        </w:rPr>
        <w:t>,</w:t>
      </w:r>
      <w:r w:rsidRPr="006E6C4F">
        <w:rPr>
          <w:rFonts w:ascii="Arial" w:hAnsi="Arial" w:cs="Arial"/>
        </w:rPr>
        <w:t xml:space="preserve"> will be working directly with the training, imaging, data collection</w:t>
      </w:r>
      <w:r w:rsidR="00541E1F" w:rsidRPr="006E6C4F">
        <w:rPr>
          <w:rFonts w:ascii="Arial" w:hAnsi="Arial" w:cs="Arial"/>
        </w:rPr>
        <w:t xml:space="preserve"> and data analysis. </w:t>
      </w:r>
      <w:r w:rsidR="007977E1" w:rsidRPr="006E6C4F">
        <w:rPr>
          <w:rFonts w:ascii="Arial" w:hAnsi="Arial" w:cs="Arial"/>
        </w:rPr>
        <w:t xml:space="preserve">Training of mice will be done primarily </w:t>
      </w:r>
      <w:del w:id="178" w:author="Giselle Fernandes" w:date="2023-12-19T13:24:00Z">
        <w:r w:rsidR="007977E1" w:rsidRPr="006E6C4F" w:rsidDel="00C03AC9">
          <w:rPr>
            <w:rFonts w:ascii="Arial" w:hAnsi="Arial" w:cs="Arial"/>
          </w:rPr>
          <w:delText xml:space="preserve">in </w:delText>
        </w:r>
        <w:r w:rsidR="00CB0B8C" w:rsidRPr="006E6C4F" w:rsidDel="00C03AC9">
          <w:rPr>
            <w:rFonts w:ascii="Arial" w:hAnsi="Arial" w:cs="Arial"/>
          </w:rPr>
          <w:delText>January</w:delText>
        </w:r>
      </w:del>
      <w:ins w:id="179" w:author="Giselle Fernandes" w:date="2023-12-19T13:24:00Z">
        <w:r w:rsidR="00C03AC9" w:rsidRPr="006E6C4F">
          <w:rPr>
            <w:rFonts w:ascii="Arial" w:hAnsi="Arial" w:cs="Arial"/>
          </w:rPr>
          <w:t>over the winter semester</w:t>
        </w:r>
      </w:ins>
      <w:r w:rsidR="007977E1" w:rsidRPr="006E6C4F">
        <w:rPr>
          <w:rFonts w:ascii="Arial" w:hAnsi="Arial" w:cs="Arial"/>
        </w:rPr>
        <w:t xml:space="preserve"> while analysis of collected data will occur </w:t>
      </w:r>
      <w:del w:id="180" w:author="Giselle Fernandes" w:date="2023-12-19T13:24:00Z">
        <w:r w:rsidR="007977E1" w:rsidRPr="006E6C4F" w:rsidDel="00C03AC9">
          <w:rPr>
            <w:rFonts w:ascii="Arial" w:hAnsi="Arial" w:cs="Arial"/>
          </w:rPr>
          <w:delText xml:space="preserve">during </w:delText>
        </w:r>
        <w:r w:rsidR="00CB0B8C" w:rsidRPr="006E6C4F" w:rsidDel="00C03AC9">
          <w:rPr>
            <w:rFonts w:ascii="Arial" w:hAnsi="Arial" w:cs="Arial"/>
          </w:rPr>
          <w:delText>January</w:delText>
        </w:r>
      </w:del>
      <w:ins w:id="181" w:author="Giselle Fernandes" w:date="2023-12-19T13:24:00Z">
        <w:r w:rsidR="00C03AC9" w:rsidRPr="006E6C4F">
          <w:rPr>
            <w:rFonts w:ascii="Arial" w:hAnsi="Arial" w:cs="Arial"/>
          </w:rPr>
          <w:t xml:space="preserve">throughout the year as </w:t>
        </w:r>
        <w:proofErr w:type="spellStart"/>
        <w:r w:rsidR="00C03AC9" w:rsidRPr="006E6C4F">
          <w:rPr>
            <w:rFonts w:ascii="Arial" w:hAnsi="Arial" w:cs="Arial"/>
          </w:rPr>
          <w:t>needed.</w:t>
        </w:r>
      </w:ins>
      <w:del w:id="182" w:author="Giselle Fernandes" w:date="2023-12-19T13:24:00Z">
        <w:r w:rsidR="007977E1" w:rsidRPr="006E6C4F" w:rsidDel="00C03AC9">
          <w:rPr>
            <w:rFonts w:ascii="Arial" w:hAnsi="Arial" w:cs="Arial"/>
          </w:rPr>
          <w:delText xml:space="preserve"> and m</w:delText>
        </w:r>
      </w:del>
      <w:ins w:id="183" w:author="Giselle Fernandes" w:date="2023-12-19T13:24:00Z">
        <w:r w:rsidR="00C03AC9" w:rsidRPr="006E6C4F">
          <w:rPr>
            <w:rFonts w:ascii="Arial" w:hAnsi="Arial" w:cs="Arial"/>
          </w:rPr>
          <w:t>M</w:t>
        </w:r>
      </w:ins>
      <w:r w:rsidR="007977E1" w:rsidRPr="006E6C4F">
        <w:rPr>
          <w:rFonts w:ascii="Arial" w:hAnsi="Arial" w:cs="Arial"/>
        </w:rPr>
        <w:t>y</w:t>
      </w:r>
      <w:proofErr w:type="spellEnd"/>
      <w:r w:rsidR="007977E1" w:rsidRPr="006E6C4F">
        <w:rPr>
          <w:rFonts w:ascii="Arial" w:hAnsi="Arial" w:cs="Arial"/>
        </w:rPr>
        <w:t xml:space="preserve"> participation in the project should be completed in the first week of </w:t>
      </w:r>
      <w:r w:rsidR="00B7694D" w:rsidRPr="006E6C4F">
        <w:rPr>
          <w:rFonts w:ascii="Arial" w:hAnsi="Arial" w:cs="Arial"/>
        </w:rPr>
        <w:t>A</w:t>
      </w:r>
      <w:r w:rsidR="007977E1" w:rsidRPr="006E6C4F">
        <w:rPr>
          <w:rFonts w:ascii="Arial" w:hAnsi="Arial" w:cs="Arial"/>
        </w:rPr>
        <w:t>ugust.</w:t>
      </w:r>
    </w:p>
    <w:p w14:paraId="4889B7C9" w14:textId="77777777" w:rsidR="000E3E11" w:rsidRPr="006E6C4F" w:rsidRDefault="000E3E11" w:rsidP="006E6C4F">
      <w:pPr>
        <w:spacing w:after="0" w:line="276" w:lineRule="auto"/>
        <w:jc w:val="both"/>
        <w:rPr>
          <w:rFonts w:ascii="Arial" w:hAnsi="Arial" w:cs="Arial"/>
        </w:rPr>
      </w:pPr>
    </w:p>
    <w:p w14:paraId="441DB380" w14:textId="7F8B6A04" w:rsidR="00445CA6" w:rsidRPr="006E6C4F" w:rsidRDefault="007A27D9" w:rsidP="006E6C4F">
      <w:pPr>
        <w:spacing w:after="0" w:line="276" w:lineRule="auto"/>
        <w:jc w:val="both"/>
        <w:rPr>
          <w:rFonts w:ascii="Arial" w:hAnsi="Arial" w:cs="Arial"/>
        </w:rPr>
      </w:pPr>
      <w:r w:rsidRPr="006E6C4F">
        <w:rPr>
          <w:rFonts w:ascii="Arial" w:hAnsi="Arial" w:cs="Arial"/>
          <w:b/>
          <w:bCs/>
        </w:rPr>
        <w:t>Personal Statement</w:t>
      </w:r>
      <w:r w:rsidR="00AF0568" w:rsidRPr="006E6C4F">
        <w:rPr>
          <w:rFonts w:ascii="Arial" w:hAnsi="Arial" w:cs="Arial"/>
          <w:b/>
          <w:bCs/>
        </w:rPr>
        <w:t>:</w:t>
      </w:r>
      <w:r w:rsidR="00136B5D" w:rsidRPr="006E6C4F">
        <w:rPr>
          <w:rFonts w:ascii="Arial" w:hAnsi="Arial" w:cs="Arial"/>
          <w:b/>
          <w:bCs/>
        </w:rPr>
        <w:t xml:space="preserve"> </w:t>
      </w:r>
      <w:r w:rsidR="00C620EE" w:rsidRPr="006E6C4F">
        <w:rPr>
          <w:rFonts w:ascii="Arial" w:hAnsi="Arial" w:cs="Arial"/>
        </w:rPr>
        <w:t>Why</w:t>
      </w:r>
      <w:r w:rsidR="00E50599" w:rsidRPr="006E6C4F">
        <w:rPr>
          <w:rFonts w:ascii="Arial" w:hAnsi="Arial" w:cs="Arial"/>
        </w:rPr>
        <w:t xml:space="preserve"> I am interested </w:t>
      </w:r>
      <w:r w:rsidR="00E10EC6" w:rsidRPr="006E6C4F">
        <w:rPr>
          <w:rFonts w:ascii="Arial" w:hAnsi="Arial" w:cs="Arial"/>
        </w:rPr>
        <w:t xml:space="preserve">in this UROP </w:t>
      </w:r>
      <w:r w:rsidR="00B91823" w:rsidRPr="006E6C4F">
        <w:rPr>
          <w:rFonts w:ascii="Arial" w:hAnsi="Arial" w:cs="Arial"/>
        </w:rPr>
        <w:t>is</w:t>
      </w:r>
      <w:r w:rsidR="00E10EC6" w:rsidRPr="006E6C4F">
        <w:rPr>
          <w:rFonts w:ascii="Arial" w:hAnsi="Arial" w:cs="Arial"/>
        </w:rPr>
        <w:t xml:space="preserve"> to </w:t>
      </w:r>
      <w:r w:rsidR="00282EC8" w:rsidRPr="006E6C4F">
        <w:rPr>
          <w:rFonts w:ascii="Arial" w:hAnsi="Arial" w:cs="Arial"/>
        </w:rPr>
        <w:t xml:space="preserve">learn to be a real neuroscientist and </w:t>
      </w:r>
      <w:r w:rsidR="00F903F5" w:rsidRPr="006E6C4F">
        <w:rPr>
          <w:rFonts w:ascii="Arial" w:hAnsi="Arial" w:cs="Arial"/>
        </w:rPr>
        <w:t xml:space="preserve">hopefully </w:t>
      </w:r>
      <w:r w:rsidR="003A45CE" w:rsidRPr="006E6C4F">
        <w:rPr>
          <w:rFonts w:ascii="Arial" w:hAnsi="Arial" w:cs="Arial"/>
        </w:rPr>
        <w:t xml:space="preserve">help </w:t>
      </w:r>
      <w:r w:rsidR="00F903F5" w:rsidRPr="006E6C4F">
        <w:rPr>
          <w:rFonts w:ascii="Arial" w:hAnsi="Arial" w:cs="Arial"/>
        </w:rPr>
        <w:t>publish</w:t>
      </w:r>
      <w:r w:rsidR="007D49F6" w:rsidRPr="006E6C4F">
        <w:rPr>
          <w:rFonts w:ascii="Arial" w:hAnsi="Arial" w:cs="Arial"/>
        </w:rPr>
        <w:t xml:space="preserve"> something</w:t>
      </w:r>
      <w:r w:rsidR="00F903F5" w:rsidRPr="006E6C4F">
        <w:rPr>
          <w:rFonts w:ascii="Arial" w:hAnsi="Arial" w:cs="Arial"/>
        </w:rPr>
        <w:t>.</w:t>
      </w:r>
      <w:r w:rsidR="00370D53" w:rsidRPr="006E6C4F">
        <w:rPr>
          <w:rFonts w:ascii="Arial" w:hAnsi="Arial" w:cs="Arial"/>
        </w:rPr>
        <w:t xml:space="preserve"> </w:t>
      </w:r>
    </w:p>
    <w:p w14:paraId="7532002C" w14:textId="77777777" w:rsidR="00ED45AC" w:rsidRPr="006E6C4F" w:rsidRDefault="00ED45AC">
      <w:pPr>
        <w:spacing w:after="0" w:line="276" w:lineRule="auto"/>
        <w:rPr>
          <w:rFonts w:ascii="Arial" w:hAnsi="Arial" w:cs="Arial"/>
          <w:b/>
          <w:bCs/>
        </w:rPr>
        <w:pPrChange w:id="184" w:author="Zhu, Paula Kaitlyn" w:date="2023-12-19T13:53:00Z">
          <w:pPr>
            <w:spacing w:after="0"/>
          </w:pPr>
        </w:pPrChange>
      </w:pPr>
      <w:r w:rsidRPr="006E6C4F">
        <w:rPr>
          <w:rFonts w:ascii="Arial" w:hAnsi="Arial" w:cs="Arial"/>
          <w:b/>
          <w:bCs/>
        </w:rPr>
        <w:br w:type="page"/>
      </w:r>
    </w:p>
    <w:p w14:paraId="28687995" w14:textId="0A6C3B77" w:rsidR="00FB5A9E" w:rsidRPr="006E6C4F" w:rsidRDefault="007977E1" w:rsidP="006E6C4F">
      <w:pPr>
        <w:spacing w:after="0" w:line="276" w:lineRule="auto"/>
        <w:jc w:val="both"/>
        <w:rPr>
          <w:rFonts w:ascii="Arial" w:hAnsi="Arial" w:cs="Arial"/>
          <w:b/>
          <w:bCs/>
        </w:rPr>
      </w:pPr>
      <w:r w:rsidRPr="006E6C4F">
        <w:rPr>
          <w:rFonts w:ascii="Arial" w:hAnsi="Arial" w:cs="Arial"/>
          <w:b/>
          <w:bCs/>
        </w:rPr>
        <w:lastRenderedPageBreak/>
        <w:t>References</w:t>
      </w:r>
    </w:p>
    <w:p w14:paraId="25AAEF75" w14:textId="77777777" w:rsidR="009D07A8" w:rsidRPr="006E6C4F" w:rsidRDefault="00C57E30">
      <w:pPr>
        <w:pStyle w:val="Bibliography"/>
        <w:spacing w:line="276" w:lineRule="auto"/>
        <w:rPr>
          <w:rFonts w:ascii="Arial" w:hAnsi="Arial" w:cs="Arial"/>
        </w:rPr>
        <w:pPrChange w:id="185" w:author="Zhu, Paula Kaitlyn" w:date="2023-12-19T13:53:00Z">
          <w:pPr>
            <w:pStyle w:val="Bibliography"/>
          </w:pPr>
        </w:pPrChange>
      </w:pPr>
      <w:r w:rsidRPr="006E6C4F">
        <w:rPr>
          <w:rFonts w:ascii="Arial" w:hAnsi="Arial" w:cs="Arial"/>
        </w:rPr>
        <w:fldChar w:fldCharType="begin"/>
      </w:r>
      <w:r w:rsidRPr="006E6C4F">
        <w:rPr>
          <w:rFonts w:ascii="Arial" w:hAnsi="Arial" w:cs="Arial"/>
        </w:rPr>
        <w:instrText xml:space="preserve"> ADDIN ZOTERO_BIBL {"uncited":[],"omitted":[],"custom":[]} CSL_BIBLIOGRAPHY </w:instrText>
      </w:r>
      <w:r w:rsidRPr="006E6C4F">
        <w:rPr>
          <w:rFonts w:ascii="Arial" w:hAnsi="Arial" w:cs="Arial"/>
        </w:rPr>
        <w:fldChar w:fldCharType="separate"/>
      </w:r>
      <w:r w:rsidR="009D07A8" w:rsidRPr="006E6C4F">
        <w:rPr>
          <w:rFonts w:ascii="Arial" w:hAnsi="Arial" w:cs="Arial"/>
        </w:rPr>
        <w:t xml:space="preserve">Aston-Jones, G., &amp; Cohen, J. D. (2005). AN INTEGRATIVE THEORY OF LOCUS COERULEUS-NOREPINEPHRINE FUNCTION: Adaptive Gain and Optimal Performance. </w:t>
      </w:r>
      <w:r w:rsidR="009D07A8" w:rsidRPr="006E6C4F">
        <w:rPr>
          <w:rFonts w:ascii="Arial" w:hAnsi="Arial" w:cs="Arial"/>
          <w:i/>
          <w:iCs/>
        </w:rPr>
        <w:t>Annual Review of Neuroscience</w:t>
      </w:r>
      <w:r w:rsidR="009D07A8" w:rsidRPr="006E6C4F">
        <w:rPr>
          <w:rFonts w:ascii="Arial" w:hAnsi="Arial" w:cs="Arial"/>
        </w:rPr>
        <w:t xml:space="preserve">, </w:t>
      </w:r>
      <w:r w:rsidR="009D07A8" w:rsidRPr="006E6C4F">
        <w:rPr>
          <w:rFonts w:ascii="Arial" w:hAnsi="Arial" w:cs="Arial"/>
          <w:i/>
          <w:iCs/>
        </w:rPr>
        <w:t>28</w:t>
      </w:r>
      <w:r w:rsidR="009D07A8" w:rsidRPr="006E6C4F">
        <w:rPr>
          <w:rFonts w:ascii="Arial" w:hAnsi="Arial" w:cs="Arial"/>
        </w:rPr>
        <w:t>(1), 403–450. https://doi.org/10.1146/annurev.neuro.28.061604.135709</w:t>
      </w:r>
    </w:p>
    <w:p w14:paraId="29B12CBA" w14:textId="77777777" w:rsidR="009D07A8" w:rsidRPr="006E6C4F" w:rsidRDefault="009D07A8">
      <w:pPr>
        <w:pStyle w:val="Bibliography"/>
        <w:spacing w:line="276" w:lineRule="auto"/>
        <w:rPr>
          <w:rFonts w:ascii="Arial" w:hAnsi="Arial" w:cs="Arial"/>
        </w:rPr>
        <w:pPrChange w:id="186" w:author="Zhu, Paula Kaitlyn" w:date="2023-12-19T13:53:00Z">
          <w:pPr>
            <w:pStyle w:val="Bibliography"/>
          </w:pPr>
        </w:pPrChange>
      </w:pPr>
      <w:r w:rsidRPr="006E6C4F">
        <w:rPr>
          <w:rFonts w:ascii="Arial" w:hAnsi="Arial" w:cs="Arial"/>
        </w:rPr>
        <w:t xml:space="preserve">Bacmeister, C. M., Huang, R., Osso, L. A., Thornton, M. A., Conant, L., Chavez, A. R., Poleg-Polsky, A., &amp; Hughes, E. G. (2022). Motor learning drives dynamic patterns of intermittent myelination on learning-activated axons. </w:t>
      </w:r>
      <w:r w:rsidRPr="006E6C4F">
        <w:rPr>
          <w:rFonts w:ascii="Arial" w:hAnsi="Arial" w:cs="Arial"/>
          <w:i/>
          <w:iCs/>
        </w:rPr>
        <w:t>Nature Neuroscience</w:t>
      </w:r>
      <w:r w:rsidRPr="006E6C4F">
        <w:rPr>
          <w:rFonts w:ascii="Arial" w:hAnsi="Arial" w:cs="Arial"/>
        </w:rPr>
        <w:t xml:space="preserve">, </w:t>
      </w:r>
      <w:r w:rsidRPr="006E6C4F">
        <w:rPr>
          <w:rFonts w:ascii="Arial" w:hAnsi="Arial" w:cs="Arial"/>
          <w:i/>
          <w:iCs/>
        </w:rPr>
        <w:t>25</w:t>
      </w:r>
      <w:r w:rsidRPr="006E6C4F">
        <w:rPr>
          <w:rFonts w:ascii="Arial" w:hAnsi="Arial" w:cs="Arial"/>
        </w:rPr>
        <w:t>(10), 1300–1313. https://doi.org/10.1038/s41593-022-01169-4</w:t>
      </w:r>
    </w:p>
    <w:p w14:paraId="0D0DB184" w14:textId="77777777" w:rsidR="009D07A8" w:rsidRPr="006E6C4F" w:rsidRDefault="009D07A8">
      <w:pPr>
        <w:pStyle w:val="Bibliography"/>
        <w:spacing w:line="276" w:lineRule="auto"/>
        <w:rPr>
          <w:rFonts w:ascii="Arial" w:hAnsi="Arial" w:cs="Arial"/>
        </w:rPr>
        <w:pPrChange w:id="187" w:author="Zhu, Paula Kaitlyn" w:date="2023-12-19T13:53:00Z">
          <w:pPr>
            <w:pStyle w:val="Bibliography"/>
          </w:pPr>
        </w:pPrChange>
      </w:pPr>
      <w:r w:rsidRPr="006E6C4F">
        <w:rPr>
          <w:rFonts w:ascii="Arial" w:hAnsi="Arial" w:cs="Arial"/>
        </w:rPr>
        <w:t xml:space="preserve">Banerjee, A., Miller, M. T., Li, K., Sur, M., &amp; Kaufmann, W. E. (2019). Towards a better diagnosis and treatment of Rett syndrome: A model synaptic disorder. </w:t>
      </w:r>
      <w:r w:rsidRPr="006E6C4F">
        <w:rPr>
          <w:rFonts w:ascii="Arial" w:hAnsi="Arial" w:cs="Arial"/>
          <w:i/>
          <w:iCs/>
        </w:rPr>
        <w:t>Brain</w:t>
      </w:r>
      <w:r w:rsidRPr="006E6C4F">
        <w:rPr>
          <w:rFonts w:ascii="Arial" w:hAnsi="Arial" w:cs="Arial"/>
        </w:rPr>
        <w:t xml:space="preserve">, </w:t>
      </w:r>
      <w:r w:rsidRPr="006E6C4F">
        <w:rPr>
          <w:rFonts w:ascii="Arial" w:hAnsi="Arial" w:cs="Arial"/>
          <w:i/>
          <w:iCs/>
        </w:rPr>
        <w:t>142</w:t>
      </w:r>
      <w:r w:rsidRPr="006E6C4F">
        <w:rPr>
          <w:rFonts w:ascii="Arial" w:hAnsi="Arial" w:cs="Arial"/>
        </w:rPr>
        <w:t>(2), 239–248. https://doi.org/10.1093/brain/awy323</w:t>
      </w:r>
    </w:p>
    <w:p w14:paraId="615FD58A" w14:textId="77777777" w:rsidR="009D07A8" w:rsidRPr="006E6C4F" w:rsidRDefault="009D07A8">
      <w:pPr>
        <w:pStyle w:val="Bibliography"/>
        <w:spacing w:line="276" w:lineRule="auto"/>
        <w:rPr>
          <w:rFonts w:ascii="Arial" w:hAnsi="Arial" w:cs="Arial"/>
        </w:rPr>
        <w:pPrChange w:id="188" w:author="Zhu, Paula Kaitlyn" w:date="2023-12-19T13:53:00Z">
          <w:pPr>
            <w:pStyle w:val="Bibliography"/>
          </w:pPr>
        </w:pPrChange>
      </w:pPr>
      <w:r w:rsidRPr="006E6C4F">
        <w:rPr>
          <w:rFonts w:ascii="Arial" w:hAnsi="Arial" w:cs="Arial"/>
        </w:rPr>
        <w:t xml:space="preserve">Banerjee, A., Rikhye, R. V., Breton-Provencher, V., Tang, X., Li, C., Li, K., Runyan, C. A., Fu, Z., Jaenisch, R., &amp; Sur, M. (2016). Jointly reduced inhibition and excitation underlies circuit-wide changes in cortical processing in Rett syndrome. </w:t>
      </w:r>
      <w:r w:rsidRPr="006E6C4F">
        <w:rPr>
          <w:rFonts w:ascii="Arial" w:hAnsi="Arial" w:cs="Arial"/>
          <w:i/>
          <w:iCs/>
        </w:rPr>
        <w:t>Proceedings of the National Academy of Sciences</w:t>
      </w:r>
      <w:r w:rsidRPr="006E6C4F">
        <w:rPr>
          <w:rFonts w:ascii="Arial" w:hAnsi="Arial" w:cs="Arial"/>
        </w:rPr>
        <w:t xml:space="preserve">, </w:t>
      </w:r>
      <w:r w:rsidRPr="006E6C4F">
        <w:rPr>
          <w:rFonts w:ascii="Arial" w:hAnsi="Arial" w:cs="Arial"/>
          <w:i/>
          <w:iCs/>
        </w:rPr>
        <w:t>113</w:t>
      </w:r>
      <w:r w:rsidRPr="006E6C4F">
        <w:rPr>
          <w:rFonts w:ascii="Arial" w:hAnsi="Arial" w:cs="Arial"/>
        </w:rPr>
        <w:t>(46). https://doi.org/10.1073/pnas.1615330113</w:t>
      </w:r>
    </w:p>
    <w:p w14:paraId="348FFF00" w14:textId="77777777" w:rsidR="009D07A8" w:rsidRPr="006E6C4F" w:rsidRDefault="009D07A8">
      <w:pPr>
        <w:pStyle w:val="Bibliography"/>
        <w:spacing w:line="276" w:lineRule="auto"/>
        <w:rPr>
          <w:rFonts w:ascii="Arial" w:hAnsi="Arial" w:cs="Arial"/>
        </w:rPr>
        <w:pPrChange w:id="189" w:author="Zhu, Paula Kaitlyn" w:date="2023-12-19T13:53:00Z">
          <w:pPr>
            <w:pStyle w:val="Bibliography"/>
          </w:pPr>
        </w:pPrChange>
      </w:pPr>
      <w:r w:rsidRPr="006E6C4F">
        <w:rPr>
          <w:rFonts w:ascii="Arial" w:hAnsi="Arial" w:cs="Arial"/>
        </w:rPr>
        <w:t xml:space="preserve">Basu, A., Yang, J.-H., Yu, A., Glaeser-Khan, S., Feng, J., Krystal, J. H., Li, Y., &amp; Kaye, A. P. (2022). </w:t>
      </w:r>
      <w:r w:rsidRPr="006E6C4F">
        <w:rPr>
          <w:rFonts w:ascii="Arial" w:hAnsi="Arial" w:cs="Arial"/>
          <w:i/>
          <w:iCs/>
        </w:rPr>
        <w:t>Prefrontal norepinephrine represents a threat prediction error under uncertainty</w:t>
      </w:r>
      <w:r w:rsidRPr="006E6C4F">
        <w:rPr>
          <w:rFonts w:ascii="Arial" w:hAnsi="Arial" w:cs="Arial"/>
        </w:rPr>
        <w:t xml:space="preserve"> [Preprint]. Neuroscience. https://doi.org/10.1101/2022.10.13.511463</w:t>
      </w:r>
    </w:p>
    <w:p w14:paraId="1336841C" w14:textId="77777777" w:rsidR="009D07A8" w:rsidRPr="006E6C4F" w:rsidRDefault="009D07A8">
      <w:pPr>
        <w:pStyle w:val="Bibliography"/>
        <w:spacing w:line="276" w:lineRule="auto"/>
        <w:rPr>
          <w:rFonts w:ascii="Arial" w:hAnsi="Arial" w:cs="Arial"/>
        </w:rPr>
        <w:pPrChange w:id="190" w:author="Zhu, Paula Kaitlyn" w:date="2023-12-19T13:53:00Z">
          <w:pPr>
            <w:pStyle w:val="Bibliography"/>
          </w:pPr>
        </w:pPrChange>
      </w:pPr>
      <w:r w:rsidRPr="006E6C4F">
        <w:rPr>
          <w:rFonts w:ascii="Arial" w:hAnsi="Arial" w:cs="Arial"/>
        </w:rPr>
        <w:t xml:space="preserve">Breton-Provencher, V., Drummond, G. T., Feng, J., Li, Y., &amp; Sur, M. (2022). Spatiotemporal dynamics of noradrenaline during learned behaviour. </w:t>
      </w:r>
      <w:r w:rsidRPr="006E6C4F">
        <w:rPr>
          <w:rFonts w:ascii="Arial" w:hAnsi="Arial" w:cs="Arial"/>
          <w:i/>
          <w:iCs/>
        </w:rPr>
        <w:t>Nature</w:t>
      </w:r>
      <w:r w:rsidRPr="006E6C4F">
        <w:rPr>
          <w:rFonts w:ascii="Arial" w:hAnsi="Arial" w:cs="Arial"/>
        </w:rPr>
        <w:t xml:space="preserve">, </w:t>
      </w:r>
      <w:r w:rsidRPr="006E6C4F">
        <w:rPr>
          <w:rFonts w:ascii="Arial" w:hAnsi="Arial" w:cs="Arial"/>
          <w:i/>
          <w:iCs/>
        </w:rPr>
        <w:t>606</w:t>
      </w:r>
      <w:r w:rsidRPr="006E6C4F">
        <w:rPr>
          <w:rFonts w:ascii="Arial" w:hAnsi="Arial" w:cs="Arial"/>
        </w:rPr>
        <w:t>(7915), 732–738. https://doi.org/10.1038/s41586-022-04782-2</w:t>
      </w:r>
    </w:p>
    <w:p w14:paraId="2D76E93C" w14:textId="77777777" w:rsidR="009D07A8" w:rsidRPr="006E6C4F" w:rsidRDefault="009D07A8">
      <w:pPr>
        <w:pStyle w:val="Bibliography"/>
        <w:spacing w:line="276" w:lineRule="auto"/>
        <w:rPr>
          <w:rFonts w:ascii="Arial" w:hAnsi="Arial" w:cs="Arial"/>
        </w:rPr>
        <w:pPrChange w:id="191" w:author="Zhu, Paula Kaitlyn" w:date="2023-12-19T13:53:00Z">
          <w:pPr>
            <w:pStyle w:val="Bibliography"/>
          </w:pPr>
        </w:pPrChange>
      </w:pPr>
      <w:r w:rsidRPr="006E6C4F">
        <w:rPr>
          <w:rFonts w:ascii="Arial" w:hAnsi="Arial" w:cs="Arial"/>
        </w:rPr>
        <w:t xml:space="preserve">Breton-Provencher, V., &amp; Sur, M. (2019). Active control of arousal by a locus coeruleus GABAergic circuit. </w:t>
      </w:r>
      <w:r w:rsidRPr="006E6C4F">
        <w:rPr>
          <w:rFonts w:ascii="Arial" w:hAnsi="Arial" w:cs="Arial"/>
          <w:i/>
          <w:iCs/>
        </w:rPr>
        <w:t>Nature Neuroscience</w:t>
      </w:r>
      <w:r w:rsidRPr="006E6C4F">
        <w:rPr>
          <w:rFonts w:ascii="Arial" w:hAnsi="Arial" w:cs="Arial"/>
        </w:rPr>
        <w:t xml:space="preserve">, </w:t>
      </w:r>
      <w:r w:rsidRPr="006E6C4F">
        <w:rPr>
          <w:rFonts w:ascii="Arial" w:hAnsi="Arial" w:cs="Arial"/>
          <w:i/>
          <w:iCs/>
        </w:rPr>
        <w:t>22</w:t>
      </w:r>
      <w:r w:rsidRPr="006E6C4F">
        <w:rPr>
          <w:rFonts w:ascii="Arial" w:hAnsi="Arial" w:cs="Arial"/>
        </w:rPr>
        <w:t>(2), 218–228. https://doi.org/10.1038/s41593-018-0305-z</w:t>
      </w:r>
    </w:p>
    <w:p w14:paraId="45DE6C14" w14:textId="77777777" w:rsidR="009D07A8" w:rsidRPr="006E6C4F" w:rsidRDefault="009D07A8">
      <w:pPr>
        <w:pStyle w:val="Bibliography"/>
        <w:spacing w:line="276" w:lineRule="auto"/>
        <w:rPr>
          <w:rFonts w:ascii="Arial" w:hAnsi="Arial" w:cs="Arial"/>
        </w:rPr>
        <w:pPrChange w:id="192" w:author="Zhu, Paula Kaitlyn" w:date="2023-12-19T13:53:00Z">
          <w:pPr>
            <w:pStyle w:val="Bibliography"/>
          </w:pPr>
        </w:pPrChange>
      </w:pPr>
      <w:r w:rsidRPr="006E6C4F">
        <w:rPr>
          <w:rFonts w:ascii="Arial" w:hAnsi="Arial" w:cs="Arial"/>
        </w:rPr>
        <w:t xml:space="preserve">Carter, M. E., Yizhar, O., Chikahisa, S., Nguyen, H., Adamantidis, A., Nishino, S., Deisseroth, K., &amp; De Lecea, L. (2010). Tuning arousal with optogenetic modulation of locus coeruleus neurons. </w:t>
      </w:r>
      <w:r w:rsidRPr="006E6C4F">
        <w:rPr>
          <w:rFonts w:ascii="Arial" w:hAnsi="Arial" w:cs="Arial"/>
          <w:i/>
          <w:iCs/>
        </w:rPr>
        <w:t>Nature Neuroscience</w:t>
      </w:r>
      <w:r w:rsidRPr="006E6C4F">
        <w:rPr>
          <w:rFonts w:ascii="Arial" w:hAnsi="Arial" w:cs="Arial"/>
        </w:rPr>
        <w:t xml:space="preserve">, </w:t>
      </w:r>
      <w:r w:rsidRPr="006E6C4F">
        <w:rPr>
          <w:rFonts w:ascii="Arial" w:hAnsi="Arial" w:cs="Arial"/>
          <w:i/>
          <w:iCs/>
        </w:rPr>
        <w:t>13</w:t>
      </w:r>
      <w:r w:rsidRPr="006E6C4F">
        <w:rPr>
          <w:rFonts w:ascii="Arial" w:hAnsi="Arial" w:cs="Arial"/>
        </w:rPr>
        <w:t>(12), 1526–1533. https://doi.org/10.1038/nn.2682</w:t>
      </w:r>
    </w:p>
    <w:p w14:paraId="00E50779" w14:textId="77777777" w:rsidR="009D07A8" w:rsidRPr="006E6C4F" w:rsidRDefault="009D07A8">
      <w:pPr>
        <w:pStyle w:val="Bibliography"/>
        <w:spacing w:line="276" w:lineRule="auto"/>
        <w:rPr>
          <w:rFonts w:ascii="Arial" w:hAnsi="Arial" w:cs="Arial"/>
        </w:rPr>
        <w:pPrChange w:id="193" w:author="Zhu, Paula Kaitlyn" w:date="2023-12-19T13:53:00Z">
          <w:pPr>
            <w:pStyle w:val="Bibliography"/>
          </w:pPr>
        </w:pPrChange>
      </w:pPr>
      <w:r w:rsidRPr="006E6C4F">
        <w:rPr>
          <w:rFonts w:ascii="Arial" w:hAnsi="Arial" w:cs="Arial"/>
        </w:rPr>
        <w:t xml:space="preserve">Chahrour, M., &amp; Zoghbi, H. Y. (2007). The Story of Rett Syndrome: From Clinic to Neurobiology. </w:t>
      </w:r>
      <w:r w:rsidRPr="006E6C4F">
        <w:rPr>
          <w:rFonts w:ascii="Arial" w:hAnsi="Arial" w:cs="Arial"/>
          <w:i/>
          <w:iCs/>
        </w:rPr>
        <w:t>Neuron</w:t>
      </w:r>
      <w:r w:rsidRPr="006E6C4F">
        <w:rPr>
          <w:rFonts w:ascii="Arial" w:hAnsi="Arial" w:cs="Arial"/>
        </w:rPr>
        <w:t xml:space="preserve">, </w:t>
      </w:r>
      <w:r w:rsidRPr="006E6C4F">
        <w:rPr>
          <w:rFonts w:ascii="Arial" w:hAnsi="Arial" w:cs="Arial"/>
          <w:i/>
          <w:iCs/>
        </w:rPr>
        <w:t>56</w:t>
      </w:r>
      <w:r w:rsidRPr="006E6C4F">
        <w:rPr>
          <w:rFonts w:ascii="Arial" w:hAnsi="Arial" w:cs="Arial"/>
        </w:rPr>
        <w:t>(3), 422–437. https://doi.org/10.1016/j.neuron.2007.10.001</w:t>
      </w:r>
    </w:p>
    <w:p w14:paraId="6D5C5604" w14:textId="77777777" w:rsidR="009D07A8" w:rsidRPr="006E6C4F" w:rsidRDefault="009D07A8">
      <w:pPr>
        <w:pStyle w:val="Bibliography"/>
        <w:spacing w:line="276" w:lineRule="auto"/>
        <w:rPr>
          <w:rFonts w:ascii="Arial" w:hAnsi="Arial" w:cs="Arial"/>
        </w:rPr>
        <w:pPrChange w:id="194" w:author="Zhu, Paula Kaitlyn" w:date="2023-12-19T13:53:00Z">
          <w:pPr>
            <w:pStyle w:val="Bibliography"/>
          </w:pPr>
        </w:pPrChange>
      </w:pPr>
      <w:r w:rsidRPr="006E6C4F">
        <w:rPr>
          <w:rFonts w:ascii="Arial" w:hAnsi="Arial" w:cs="Arial"/>
        </w:rPr>
        <w:t xml:space="preserve">Chen, S. X., Kim, A. N., Peters, A. J., &amp; Komiyama, T. (2015). Subtype-specific plasticity of inhibitory circuits in motor cortex during motor learning. </w:t>
      </w:r>
      <w:r w:rsidRPr="006E6C4F">
        <w:rPr>
          <w:rFonts w:ascii="Arial" w:hAnsi="Arial" w:cs="Arial"/>
          <w:i/>
          <w:iCs/>
        </w:rPr>
        <w:t>Nature Neuroscience</w:t>
      </w:r>
      <w:r w:rsidRPr="006E6C4F">
        <w:rPr>
          <w:rFonts w:ascii="Arial" w:hAnsi="Arial" w:cs="Arial"/>
        </w:rPr>
        <w:t xml:space="preserve">, </w:t>
      </w:r>
      <w:r w:rsidRPr="006E6C4F">
        <w:rPr>
          <w:rFonts w:ascii="Arial" w:hAnsi="Arial" w:cs="Arial"/>
          <w:i/>
          <w:iCs/>
        </w:rPr>
        <w:t>18</w:t>
      </w:r>
      <w:r w:rsidRPr="006E6C4F">
        <w:rPr>
          <w:rFonts w:ascii="Arial" w:hAnsi="Arial" w:cs="Arial"/>
        </w:rPr>
        <w:t>(8), 1109–1115. https://doi.org/10.1038/nn.4049</w:t>
      </w:r>
    </w:p>
    <w:p w14:paraId="0A5CC5FA" w14:textId="77777777" w:rsidR="009D07A8" w:rsidRPr="006E6C4F" w:rsidRDefault="009D07A8">
      <w:pPr>
        <w:pStyle w:val="Bibliography"/>
        <w:spacing w:line="276" w:lineRule="auto"/>
        <w:rPr>
          <w:rFonts w:ascii="Arial" w:hAnsi="Arial" w:cs="Arial"/>
        </w:rPr>
        <w:pPrChange w:id="195" w:author="Zhu, Paula Kaitlyn" w:date="2023-12-19T13:53:00Z">
          <w:pPr>
            <w:pStyle w:val="Bibliography"/>
          </w:pPr>
        </w:pPrChange>
      </w:pPr>
      <w:r w:rsidRPr="006E6C4F">
        <w:rPr>
          <w:rFonts w:ascii="Arial" w:hAnsi="Arial" w:cs="Arial"/>
        </w:rPr>
        <w:t xml:space="preserve">Dombeck, D. A., Graziano, M. S., &amp; Tank, D. W. (2009). Functional Clustering of Neurons in Motor Cortex Determined by Cellular Resolution Imaging in Awake Behaving Mice. </w:t>
      </w:r>
      <w:r w:rsidRPr="006E6C4F">
        <w:rPr>
          <w:rFonts w:ascii="Arial" w:hAnsi="Arial" w:cs="Arial"/>
          <w:i/>
          <w:iCs/>
        </w:rPr>
        <w:t>The Journal of Neuroscience</w:t>
      </w:r>
      <w:r w:rsidRPr="006E6C4F">
        <w:rPr>
          <w:rFonts w:ascii="Arial" w:hAnsi="Arial" w:cs="Arial"/>
        </w:rPr>
        <w:t xml:space="preserve">, </w:t>
      </w:r>
      <w:r w:rsidRPr="006E6C4F">
        <w:rPr>
          <w:rFonts w:ascii="Arial" w:hAnsi="Arial" w:cs="Arial"/>
          <w:i/>
          <w:iCs/>
        </w:rPr>
        <w:t>29</w:t>
      </w:r>
      <w:r w:rsidRPr="006E6C4F">
        <w:rPr>
          <w:rFonts w:ascii="Arial" w:hAnsi="Arial" w:cs="Arial"/>
        </w:rPr>
        <w:t>(44), 13751–13760. https://doi.org/10.1523/JNEUROSCI.2985-09.2009</w:t>
      </w:r>
    </w:p>
    <w:p w14:paraId="2423C3D7" w14:textId="77777777" w:rsidR="009D07A8" w:rsidRPr="006E6C4F" w:rsidRDefault="009D07A8">
      <w:pPr>
        <w:pStyle w:val="Bibliography"/>
        <w:spacing w:line="276" w:lineRule="auto"/>
        <w:rPr>
          <w:rFonts w:ascii="Arial" w:hAnsi="Arial" w:cs="Arial"/>
        </w:rPr>
        <w:pPrChange w:id="196" w:author="Zhu, Paula Kaitlyn" w:date="2023-12-19T13:53:00Z">
          <w:pPr>
            <w:pStyle w:val="Bibliography"/>
          </w:pPr>
        </w:pPrChange>
      </w:pPr>
      <w:r w:rsidRPr="006E6C4F">
        <w:rPr>
          <w:rFonts w:ascii="Arial" w:hAnsi="Arial" w:cs="Arial"/>
        </w:rPr>
        <w:t xml:space="preserve">Dura-Bernal, S., Neymotin, S. A., Suter, B. A., Dacre, J., Moreira, J. V. S., Urdapilleta, E., Schiemann, J., Duguid, I., Shepherd, G. M. G., &amp; Lytton, W. W. (2023). Multiscale model of primary motor cortex circuits predicts in vivo cell-type-specific, behavioral state-dependent dynamics. </w:t>
      </w:r>
      <w:r w:rsidRPr="006E6C4F">
        <w:rPr>
          <w:rFonts w:ascii="Arial" w:hAnsi="Arial" w:cs="Arial"/>
          <w:i/>
          <w:iCs/>
        </w:rPr>
        <w:t>Cell Reports</w:t>
      </w:r>
      <w:r w:rsidRPr="006E6C4F">
        <w:rPr>
          <w:rFonts w:ascii="Arial" w:hAnsi="Arial" w:cs="Arial"/>
        </w:rPr>
        <w:t xml:space="preserve">, </w:t>
      </w:r>
      <w:r w:rsidRPr="006E6C4F">
        <w:rPr>
          <w:rFonts w:ascii="Arial" w:hAnsi="Arial" w:cs="Arial"/>
          <w:i/>
          <w:iCs/>
        </w:rPr>
        <w:t>42</w:t>
      </w:r>
      <w:r w:rsidRPr="006E6C4F">
        <w:rPr>
          <w:rFonts w:ascii="Arial" w:hAnsi="Arial" w:cs="Arial"/>
        </w:rPr>
        <w:t>(6), 112574. https://doi.org/10.1016/j.celrep.2023.112574</w:t>
      </w:r>
    </w:p>
    <w:p w14:paraId="0B1CD58B" w14:textId="77777777" w:rsidR="009D07A8" w:rsidRPr="006E6C4F" w:rsidRDefault="009D07A8">
      <w:pPr>
        <w:pStyle w:val="Bibliography"/>
        <w:spacing w:line="276" w:lineRule="auto"/>
        <w:rPr>
          <w:rFonts w:ascii="Arial" w:hAnsi="Arial" w:cs="Arial"/>
        </w:rPr>
        <w:pPrChange w:id="197" w:author="Zhu, Paula Kaitlyn" w:date="2023-12-19T13:53:00Z">
          <w:pPr>
            <w:pStyle w:val="Bibliography"/>
          </w:pPr>
        </w:pPrChange>
      </w:pPr>
      <w:r w:rsidRPr="006E6C4F">
        <w:rPr>
          <w:rFonts w:ascii="Arial" w:hAnsi="Arial" w:cs="Arial"/>
        </w:rPr>
        <w:lastRenderedPageBreak/>
        <w:t xml:space="preserve">Fan, X., Song, J., Ma, C., Lv, Y., Wang, F., Ma, L., &amp; Liu, X. (2022). Noradrenergic signaling mediates cortical early tagging and storage of remote memory. </w:t>
      </w:r>
      <w:r w:rsidRPr="006E6C4F">
        <w:rPr>
          <w:rFonts w:ascii="Arial" w:hAnsi="Arial" w:cs="Arial"/>
          <w:i/>
          <w:iCs/>
        </w:rPr>
        <w:t>Nature Communications</w:t>
      </w:r>
      <w:r w:rsidRPr="006E6C4F">
        <w:rPr>
          <w:rFonts w:ascii="Arial" w:hAnsi="Arial" w:cs="Arial"/>
        </w:rPr>
        <w:t xml:space="preserve">, </w:t>
      </w:r>
      <w:r w:rsidRPr="006E6C4F">
        <w:rPr>
          <w:rFonts w:ascii="Arial" w:hAnsi="Arial" w:cs="Arial"/>
          <w:i/>
          <w:iCs/>
        </w:rPr>
        <w:t>13</w:t>
      </w:r>
      <w:r w:rsidRPr="006E6C4F">
        <w:rPr>
          <w:rFonts w:ascii="Arial" w:hAnsi="Arial" w:cs="Arial"/>
        </w:rPr>
        <w:t>(1), 7623. https://doi.org/10.1038/s41467-022-35342-x</w:t>
      </w:r>
    </w:p>
    <w:p w14:paraId="6C38DF14" w14:textId="77777777" w:rsidR="009D07A8" w:rsidRPr="006E6C4F" w:rsidRDefault="009D07A8">
      <w:pPr>
        <w:pStyle w:val="Bibliography"/>
        <w:spacing w:line="276" w:lineRule="auto"/>
        <w:rPr>
          <w:rFonts w:ascii="Arial" w:hAnsi="Arial" w:cs="Arial"/>
        </w:rPr>
        <w:pPrChange w:id="198" w:author="Zhu, Paula Kaitlyn" w:date="2023-12-19T13:53:00Z">
          <w:pPr>
            <w:pStyle w:val="Bibliography"/>
          </w:pPr>
        </w:pPrChange>
      </w:pPr>
      <w:r w:rsidRPr="006E6C4F">
        <w:rPr>
          <w:rFonts w:ascii="Arial" w:hAnsi="Arial" w:cs="Arial"/>
        </w:rPr>
        <w:t xml:space="preserve">Glennon, E., Valtcheva, S., Zhu, A., Wadghiri, Y. Z., Svirsky, M. A., &amp; Froemke, R. C. (2023). Locus coeruleus activity improves cochlear implant performance. </w:t>
      </w:r>
      <w:r w:rsidRPr="006E6C4F">
        <w:rPr>
          <w:rFonts w:ascii="Arial" w:hAnsi="Arial" w:cs="Arial"/>
          <w:i/>
          <w:iCs/>
        </w:rPr>
        <w:t>Nature</w:t>
      </w:r>
      <w:r w:rsidRPr="006E6C4F">
        <w:rPr>
          <w:rFonts w:ascii="Arial" w:hAnsi="Arial" w:cs="Arial"/>
        </w:rPr>
        <w:t xml:space="preserve">, </w:t>
      </w:r>
      <w:r w:rsidRPr="006E6C4F">
        <w:rPr>
          <w:rFonts w:ascii="Arial" w:hAnsi="Arial" w:cs="Arial"/>
          <w:i/>
          <w:iCs/>
        </w:rPr>
        <w:t>613</w:t>
      </w:r>
      <w:r w:rsidRPr="006E6C4F">
        <w:rPr>
          <w:rFonts w:ascii="Arial" w:hAnsi="Arial" w:cs="Arial"/>
        </w:rPr>
        <w:t>(7943), 317–323. https://doi.org/10.1038/s41586-022-05554-8</w:t>
      </w:r>
    </w:p>
    <w:p w14:paraId="5CD2FB33" w14:textId="77777777" w:rsidR="009D07A8" w:rsidRPr="006E6C4F" w:rsidRDefault="009D07A8">
      <w:pPr>
        <w:pStyle w:val="Bibliography"/>
        <w:spacing w:line="276" w:lineRule="auto"/>
        <w:rPr>
          <w:rFonts w:ascii="Arial" w:hAnsi="Arial" w:cs="Arial"/>
        </w:rPr>
        <w:pPrChange w:id="199" w:author="Zhu, Paula Kaitlyn" w:date="2023-12-19T13:53:00Z">
          <w:pPr>
            <w:pStyle w:val="Bibliography"/>
          </w:pPr>
        </w:pPrChange>
      </w:pPr>
      <w:r w:rsidRPr="006E6C4F">
        <w:rPr>
          <w:rFonts w:ascii="Arial" w:hAnsi="Arial" w:cs="Arial"/>
        </w:rPr>
        <w:t xml:space="preserve">Goffin, D., Allen, M., Zhang, L., Amorim, M., Wang, I.-T. J., Reyes, A.-R. S., Mercado-Berton, A., Ong, C., Cohen, S., Hu, L., Blendy, J. A., Carlson, G. C., Siegel, S. J., Greenberg, M. E., &amp; Zhou, Z. (2012). Rett syndrome mutation MeCP2 T158A disrupts DNA binding, protein stability and ERP responses. </w:t>
      </w:r>
      <w:r w:rsidRPr="006E6C4F">
        <w:rPr>
          <w:rFonts w:ascii="Arial" w:hAnsi="Arial" w:cs="Arial"/>
          <w:i/>
          <w:iCs/>
        </w:rPr>
        <w:t>Nature Neuroscience</w:t>
      </w:r>
      <w:r w:rsidRPr="006E6C4F">
        <w:rPr>
          <w:rFonts w:ascii="Arial" w:hAnsi="Arial" w:cs="Arial"/>
        </w:rPr>
        <w:t xml:space="preserve">, </w:t>
      </w:r>
      <w:r w:rsidRPr="006E6C4F">
        <w:rPr>
          <w:rFonts w:ascii="Arial" w:hAnsi="Arial" w:cs="Arial"/>
          <w:i/>
          <w:iCs/>
        </w:rPr>
        <w:t>15</w:t>
      </w:r>
      <w:r w:rsidRPr="006E6C4F">
        <w:rPr>
          <w:rFonts w:ascii="Arial" w:hAnsi="Arial" w:cs="Arial"/>
        </w:rPr>
        <w:t>(2), 274–283. https://doi.org/10.1038/nn.2997</w:t>
      </w:r>
    </w:p>
    <w:p w14:paraId="24FBB3F6" w14:textId="77777777" w:rsidR="009D07A8" w:rsidRPr="006E6C4F" w:rsidRDefault="009D07A8">
      <w:pPr>
        <w:pStyle w:val="Bibliography"/>
        <w:spacing w:line="276" w:lineRule="auto"/>
        <w:rPr>
          <w:rFonts w:ascii="Arial" w:hAnsi="Arial" w:cs="Arial"/>
        </w:rPr>
        <w:pPrChange w:id="200" w:author="Zhu, Paula Kaitlyn" w:date="2023-12-19T13:53:00Z">
          <w:pPr>
            <w:pStyle w:val="Bibliography"/>
          </w:pPr>
        </w:pPrChange>
      </w:pPr>
      <w:r w:rsidRPr="006E6C4F">
        <w:rPr>
          <w:rFonts w:ascii="Arial" w:hAnsi="Arial" w:cs="Arial"/>
        </w:rPr>
        <w:t xml:space="preserve">Hanefeld, F. (1985). The clinical pattern of the rett syndrome. </w:t>
      </w:r>
      <w:r w:rsidRPr="006E6C4F">
        <w:rPr>
          <w:rFonts w:ascii="Arial" w:hAnsi="Arial" w:cs="Arial"/>
          <w:i/>
          <w:iCs/>
        </w:rPr>
        <w:t>Brain and Development</w:t>
      </w:r>
      <w:r w:rsidRPr="006E6C4F">
        <w:rPr>
          <w:rFonts w:ascii="Arial" w:hAnsi="Arial" w:cs="Arial"/>
        </w:rPr>
        <w:t xml:space="preserve">, </w:t>
      </w:r>
      <w:r w:rsidRPr="006E6C4F">
        <w:rPr>
          <w:rFonts w:ascii="Arial" w:hAnsi="Arial" w:cs="Arial"/>
          <w:i/>
          <w:iCs/>
        </w:rPr>
        <w:t>7</w:t>
      </w:r>
      <w:r w:rsidRPr="006E6C4F">
        <w:rPr>
          <w:rFonts w:ascii="Arial" w:hAnsi="Arial" w:cs="Arial"/>
        </w:rPr>
        <w:t>(3), 320–325. https://doi.org/10.1016/S0387-7604(85)80037-1</w:t>
      </w:r>
    </w:p>
    <w:p w14:paraId="6733B570" w14:textId="77777777" w:rsidR="009D07A8" w:rsidRPr="006E6C4F" w:rsidRDefault="009D07A8">
      <w:pPr>
        <w:pStyle w:val="Bibliography"/>
        <w:spacing w:line="276" w:lineRule="auto"/>
        <w:rPr>
          <w:rFonts w:ascii="Arial" w:hAnsi="Arial" w:cs="Arial"/>
        </w:rPr>
        <w:pPrChange w:id="201" w:author="Zhu, Paula Kaitlyn" w:date="2023-12-19T13:53:00Z">
          <w:pPr>
            <w:pStyle w:val="Bibliography"/>
          </w:pPr>
        </w:pPrChange>
      </w:pPr>
      <w:r w:rsidRPr="006E6C4F">
        <w:rPr>
          <w:rFonts w:ascii="Arial" w:hAnsi="Arial" w:cs="Arial"/>
        </w:rPr>
        <w:t xml:space="preserve">Hedrick, N. G., Lu, Z., Bushong, E., Singhi, S., Nguyen, P., Magaña, Y., Jilani, S., Lim, B. K., Ellisman, M., &amp; Komiyama, T. (2022). Learning binds new inputs into functional synaptic clusters via spinogenesis. </w:t>
      </w:r>
      <w:r w:rsidRPr="006E6C4F">
        <w:rPr>
          <w:rFonts w:ascii="Arial" w:hAnsi="Arial" w:cs="Arial"/>
          <w:i/>
          <w:iCs/>
        </w:rPr>
        <w:t>Nature Neuroscience</w:t>
      </w:r>
      <w:r w:rsidRPr="006E6C4F">
        <w:rPr>
          <w:rFonts w:ascii="Arial" w:hAnsi="Arial" w:cs="Arial"/>
        </w:rPr>
        <w:t xml:space="preserve">, </w:t>
      </w:r>
      <w:r w:rsidRPr="006E6C4F">
        <w:rPr>
          <w:rFonts w:ascii="Arial" w:hAnsi="Arial" w:cs="Arial"/>
          <w:i/>
          <w:iCs/>
        </w:rPr>
        <w:t>25</w:t>
      </w:r>
      <w:r w:rsidRPr="006E6C4F">
        <w:rPr>
          <w:rFonts w:ascii="Arial" w:hAnsi="Arial" w:cs="Arial"/>
        </w:rPr>
        <w:t>(6), 726–737. https://doi.org/10.1038/s41593-022-01086-6</w:t>
      </w:r>
    </w:p>
    <w:p w14:paraId="45C4780F" w14:textId="77777777" w:rsidR="009D07A8" w:rsidRPr="006E6C4F" w:rsidRDefault="009D07A8">
      <w:pPr>
        <w:pStyle w:val="Bibliography"/>
        <w:spacing w:line="276" w:lineRule="auto"/>
        <w:rPr>
          <w:rFonts w:ascii="Arial" w:hAnsi="Arial" w:cs="Arial"/>
        </w:rPr>
        <w:pPrChange w:id="202" w:author="Zhu, Paula Kaitlyn" w:date="2023-12-19T13:53:00Z">
          <w:pPr>
            <w:pStyle w:val="Bibliography"/>
          </w:pPr>
        </w:pPrChange>
      </w:pPr>
      <w:r w:rsidRPr="006E6C4F">
        <w:rPr>
          <w:rFonts w:ascii="Arial" w:hAnsi="Arial" w:cs="Arial"/>
        </w:rPr>
        <w:t xml:space="preserve">Ide, S., Itoh, M., &amp; Goto, Y. (2005). Defect in normal developmental increase of the brain biogenic amine concentrations in the mecp2-null mouse. </w:t>
      </w:r>
      <w:r w:rsidRPr="006E6C4F">
        <w:rPr>
          <w:rFonts w:ascii="Arial" w:hAnsi="Arial" w:cs="Arial"/>
          <w:i/>
          <w:iCs/>
        </w:rPr>
        <w:t>Neuroscience Letters</w:t>
      </w:r>
      <w:r w:rsidRPr="006E6C4F">
        <w:rPr>
          <w:rFonts w:ascii="Arial" w:hAnsi="Arial" w:cs="Arial"/>
        </w:rPr>
        <w:t xml:space="preserve">, </w:t>
      </w:r>
      <w:r w:rsidRPr="006E6C4F">
        <w:rPr>
          <w:rFonts w:ascii="Arial" w:hAnsi="Arial" w:cs="Arial"/>
          <w:i/>
          <w:iCs/>
        </w:rPr>
        <w:t>386</w:t>
      </w:r>
      <w:r w:rsidRPr="006E6C4F">
        <w:rPr>
          <w:rFonts w:ascii="Arial" w:hAnsi="Arial" w:cs="Arial"/>
        </w:rPr>
        <w:t>(1), 14–17. https://doi.org/10.1016/j.neulet.2005.05.056</w:t>
      </w:r>
    </w:p>
    <w:p w14:paraId="1D3EA048" w14:textId="77777777" w:rsidR="009D07A8" w:rsidRPr="006E6C4F" w:rsidRDefault="009D07A8">
      <w:pPr>
        <w:pStyle w:val="Bibliography"/>
        <w:spacing w:line="276" w:lineRule="auto"/>
        <w:rPr>
          <w:rFonts w:ascii="Arial" w:hAnsi="Arial" w:cs="Arial"/>
          <w:lang w:val="es-419"/>
          <w:rPrChange w:id="203" w:author="Zhu, Paula Kaitlyn" w:date="2023-12-19T13:52:00Z">
            <w:rPr>
              <w:rFonts w:ascii="Arial" w:hAnsi="Arial" w:cs="Arial"/>
            </w:rPr>
          </w:rPrChange>
        </w:rPr>
        <w:pPrChange w:id="204" w:author="Zhu, Paula Kaitlyn" w:date="2023-12-19T13:53:00Z">
          <w:pPr>
            <w:pStyle w:val="Bibliography"/>
          </w:pPr>
        </w:pPrChange>
      </w:pPr>
      <w:r w:rsidRPr="006E6C4F">
        <w:rPr>
          <w:rFonts w:ascii="Arial" w:hAnsi="Arial" w:cs="Arial"/>
        </w:rPr>
        <w:t xml:space="preserve">Inagaki, H. K., Chen, S., Ridder, M. C., Sah, P., Li, N., Yang, Z., Hasanbegovic, H., Gao, Z., Gerfen, C. R., &amp; Svoboda, K. (2022). A midbrain-thalamus-cortex circuit reorganizes cortical dynamics to initiate movement. </w:t>
      </w:r>
      <w:r w:rsidRPr="006E6C4F">
        <w:rPr>
          <w:rFonts w:ascii="Arial" w:hAnsi="Arial" w:cs="Arial"/>
          <w:i/>
          <w:iCs/>
          <w:lang w:val="es-419"/>
          <w:rPrChange w:id="205" w:author="Zhu, Paula Kaitlyn" w:date="2023-12-19T13:52:00Z">
            <w:rPr>
              <w:rFonts w:ascii="Arial" w:hAnsi="Arial" w:cs="Arial"/>
              <w:i/>
              <w:iCs/>
            </w:rPr>
          </w:rPrChange>
        </w:rPr>
        <w:t>Cell</w:t>
      </w:r>
      <w:r w:rsidRPr="006E6C4F">
        <w:rPr>
          <w:rFonts w:ascii="Arial" w:hAnsi="Arial" w:cs="Arial"/>
          <w:lang w:val="es-419"/>
          <w:rPrChange w:id="206" w:author="Zhu, Paula Kaitlyn" w:date="2023-12-19T13:52:00Z">
            <w:rPr>
              <w:rFonts w:ascii="Arial" w:hAnsi="Arial" w:cs="Arial"/>
            </w:rPr>
          </w:rPrChange>
        </w:rPr>
        <w:t xml:space="preserve">, </w:t>
      </w:r>
      <w:r w:rsidRPr="006E6C4F">
        <w:rPr>
          <w:rFonts w:ascii="Arial" w:hAnsi="Arial" w:cs="Arial"/>
          <w:i/>
          <w:iCs/>
          <w:lang w:val="es-419"/>
          <w:rPrChange w:id="207" w:author="Zhu, Paula Kaitlyn" w:date="2023-12-19T13:52:00Z">
            <w:rPr>
              <w:rFonts w:ascii="Arial" w:hAnsi="Arial" w:cs="Arial"/>
              <w:i/>
              <w:iCs/>
            </w:rPr>
          </w:rPrChange>
        </w:rPr>
        <w:t>185</w:t>
      </w:r>
      <w:r w:rsidRPr="006E6C4F">
        <w:rPr>
          <w:rFonts w:ascii="Arial" w:hAnsi="Arial" w:cs="Arial"/>
          <w:lang w:val="es-419"/>
          <w:rPrChange w:id="208" w:author="Zhu, Paula Kaitlyn" w:date="2023-12-19T13:52:00Z">
            <w:rPr>
              <w:rFonts w:ascii="Arial" w:hAnsi="Arial" w:cs="Arial"/>
            </w:rPr>
          </w:rPrChange>
        </w:rPr>
        <w:t>(6), 1065-1081.e23. https://doi.org/10.1016/j.cell.2022.02.006</w:t>
      </w:r>
    </w:p>
    <w:p w14:paraId="0697B2EA" w14:textId="77777777" w:rsidR="009D07A8" w:rsidRPr="006E6C4F" w:rsidRDefault="009D07A8">
      <w:pPr>
        <w:pStyle w:val="Bibliography"/>
        <w:spacing w:line="276" w:lineRule="auto"/>
        <w:rPr>
          <w:rFonts w:ascii="Arial" w:hAnsi="Arial" w:cs="Arial"/>
        </w:rPr>
        <w:pPrChange w:id="209" w:author="Zhu, Paula Kaitlyn" w:date="2023-12-19T13:53:00Z">
          <w:pPr>
            <w:pStyle w:val="Bibliography"/>
          </w:pPr>
        </w:pPrChange>
      </w:pPr>
      <w:r w:rsidRPr="006E6C4F">
        <w:rPr>
          <w:rFonts w:ascii="Arial" w:hAnsi="Arial" w:cs="Arial"/>
          <w:lang w:val="es-419"/>
          <w:rPrChange w:id="210" w:author="Zhu, Paula Kaitlyn" w:date="2023-12-19T13:52:00Z">
            <w:rPr>
              <w:rFonts w:ascii="Arial" w:hAnsi="Arial" w:cs="Arial"/>
            </w:rPr>
          </w:rPrChange>
        </w:rPr>
        <w:t xml:space="preserve">Ip, J. P. K., Mellios, N., &amp; Sur, M. (2018). </w:t>
      </w:r>
      <w:r w:rsidRPr="006E6C4F">
        <w:rPr>
          <w:rFonts w:ascii="Arial" w:hAnsi="Arial" w:cs="Arial"/>
        </w:rPr>
        <w:t xml:space="preserve">Rett syndrome: Insights into genetic, molecular and circuit mechanisms. </w:t>
      </w:r>
      <w:r w:rsidRPr="006E6C4F">
        <w:rPr>
          <w:rFonts w:ascii="Arial" w:hAnsi="Arial" w:cs="Arial"/>
          <w:i/>
          <w:iCs/>
        </w:rPr>
        <w:t>Nature Reviews Neuroscience</w:t>
      </w:r>
      <w:r w:rsidRPr="006E6C4F">
        <w:rPr>
          <w:rFonts w:ascii="Arial" w:hAnsi="Arial" w:cs="Arial"/>
        </w:rPr>
        <w:t xml:space="preserve">, </w:t>
      </w:r>
      <w:r w:rsidRPr="006E6C4F">
        <w:rPr>
          <w:rFonts w:ascii="Arial" w:hAnsi="Arial" w:cs="Arial"/>
          <w:i/>
          <w:iCs/>
        </w:rPr>
        <w:t>19</w:t>
      </w:r>
      <w:r w:rsidRPr="006E6C4F">
        <w:rPr>
          <w:rFonts w:ascii="Arial" w:hAnsi="Arial" w:cs="Arial"/>
        </w:rPr>
        <w:t>(6), 368–382. https://doi.org/10.1038/s41583-018-0006-3</w:t>
      </w:r>
    </w:p>
    <w:p w14:paraId="04B77CCC" w14:textId="77777777" w:rsidR="009D07A8" w:rsidRPr="006E6C4F" w:rsidRDefault="009D07A8">
      <w:pPr>
        <w:pStyle w:val="Bibliography"/>
        <w:spacing w:line="276" w:lineRule="auto"/>
        <w:rPr>
          <w:rFonts w:ascii="Arial" w:hAnsi="Arial" w:cs="Arial"/>
        </w:rPr>
        <w:pPrChange w:id="211" w:author="Zhu, Paula Kaitlyn" w:date="2023-12-19T13:53:00Z">
          <w:pPr>
            <w:pStyle w:val="Bibliography"/>
          </w:pPr>
        </w:pPrChange>
      </w:pPr>
      <w:r w:rsidRPr="006E6C4F">
        <w:rPr>
          <w:rFonts w:ascii="Arial" w:hAnsi="Arial" w:cs="Arial"/>
        </w:rPr>
        <w:t xml:space="preserve">Jensen, K. T., Kadmon Harpaz, N., Dhawale, A. K., Wolff, S. B. E., &amp; Ölveczky, B. P. (2022). Long-term stability of single neuron activity in the motor system. </w:t>
      </w:r>
      <w:r w:rsidRPr="006E6C4F">
        <w:rPr>
          <w:rFonts w:ascii="Arial" w:hAnsi="Arial" w:cs="Arial"/>
          <w:i/>
          <w:iCs/>
        </w:rPr>
        <w:t>Nature Neuroscience</w:t>
      </w:r>
      <w:r w:rsidRPr="006E6C4F">
        <w:rPr>
          <w:rFonts w:ascii="Arial" w:hAnsi="Arial" w:cs="Arial"/>
        </w:rPr>
        <w:t xml:space="preserve">, </w:t>
      </w:r>
      <w:r w:rsidRPr="006E6C4F">
        <w:rPr>
          <w:rFonts w:ascii="Arial" w:hAnsi="Arial" w:cs="Arial"/>
          <w:i/>
          <w:iCs/>
        </w:rPr>
        <w:t>25</w:t>
      </w:r>
      <w:r w:rsidRPr="006E6C4F">
        <w:rPr>
          <w:rFonts w:ascii="Arial" w:hAnsi="Arial" w:cs="Arial"/>
        </w:rPr>
        <w:t>(12), 1664–1674. https://doi.org/10.1038/s41593-022-01194-3</w:t>
      </w:r>
    </w:p>
    <w:p w14:paraId="0E3B6405" w14:textId="77777777" w:rsidR="009D07A8" w:rsidRPr="006E6C4F" w:rsidRDefault="009D07A8">
      <w:pPr>
        <w:pStyle w:val="Bibliography"/>
        <w:spacing w:line="276" w:lineRule="auto"/>
        <w:rPr>
          <w:rFonts w:ascii="Arial" w:hAnsi="Arial" w:cs="Arial"/>
        </w:rPr>
        <w:pPrChange w:id="212" w:author="Zhu, Paula Kaitlyn" w:date="2023-12-19T13:53:00Z">
          <w:pPr>
            <w:pStyle w:val="Bibliography"/>
          </w:pPr>
        </w:pPrChange>
      </w:pPr>
      <w:r w:rsidRPr="006E6C4F">
        <w:rPr>
          <w:rFonts w:ascii="Arial" w:hAnsi="Arial" w:cs="Arial"/>
        </w:rPr>
        <w:t xml:space="preserve">Kaufman, A. M., Geiller, T., &amp; Losonczy, A. (2020). A Role for the Locus Coeruleus in Hippocampal CA1 Place Cell Reorganization during Spatial Reward Learning. </w:t>
      </w:r>
      <w:r w:rsidRPr="006E6C4F">
        <w:rPr>
          <w:rFonts w:ascii="Arial" w:hAnsi="Arial" w:cs="Arial"/>
          <w:i/>
          <w:iCs/>
        </w:rPr>
        <w:t>Neuron</w:t>
      </w:r>
      <w:r w:rsidRPr="006E6C4F">
        <w:rPr>
          <w:rFonts w:ascii="Arial" w:hAnsi="Arial" w:cs="Arial"/>
        </w:rPr>
        <w:t xml:space="preserve">, </w:t>
      </w:r>
      <w:r w:rsidRPr="006E6C4F">
        <w:rPr>
          <w:rFonts w:ascii="Arial" w:hAnsi="Arial" w:cs="Arial"/>
          <w:i/>
          <w:iCs/>
        </w:rPr>
        <w:t>105</w:t>
      </w:r>
      <w:r w:rsidRPr="006E6C4F">
        <w:rPr>
          <w:rFonts w:ascii="Arial" w:hAnsi="Arial" w:cs="Arial"/>
        </w:rPr>
        <w:t>(6), 1018-1026.e4. https://doi.org/10.1016/j.neuron.2019.12.029</w:t>
      </w:r>
    </w:p>
    <w:p w14:paraId="1778D95A" w14:textId="77777777" w:rsidR="009D07A8" w:rsidRPr="006E6C4F" w:rsidRDefault="009D07A8">
      <w:pPr>
        <w:pStyle w:val="Bibliography"/>
        <w:spacing w:line="276" w:lineRule="auto"/>
        <w:rPr>
          <w:rFonts w:ascii="Arial" w:hAnsi="Arial" w:cs="Arial"/>
        </w:rPr>
        <w:pPrChange w:id="213" w:author="Zhu, Paula Kaitlyn" w:date="2023-12-19T13:53:00Z">
          <w:pPr>
            <w:pStyle w:val="Bibliography"/>
          </w:pPr>
        </w:pPrChange>
      </w:pPr>
      <w:r w:rsidRPr="006E6C4F">
        <w:rPr>
          <w:rFonts w:ascii="Arial" w:hAnsi="Arial" w:cs="Arial"/>
        </w:rPr>
        <w:t xml:space="preserve">Komiyama, T., Sato, T. R., O’Connor, D. H., Zhang, Y.-X., Huber, D., Hooks, B. M., Gabitto, M., &amp; Svoboda, K. (2010). Learning-related fine-scale specificity imaged in motor cortex circuits of behaving mice. </w:t>
      </w:r>
      <w:r w:rsidRPr="006E6C4F">
        <w:rPr>
          <w:rFonts w:ascii="Arial" w:hAnsi="Arial" w:cs="Arial"/>
          <w:i/>
          <w:iCs/>
        </w:rPr>
        <w:t>Nature</w:t>
      </w:r>
      <w:r w:rsidRPr="006E6C4F">
        <w:rPr>
          <w:rFonts w:ascii="Arial" w:hAnsi="Arial" w:cs="Arial"/>
        </w:rPr>
        <w:t xml:space="preserve">, </w:t>
      </w:r>
      <w:r w:rsidRPr="006E6C4F">
        <w:rPr>
          <w:rFonts w:ascii="Arial" w:hAnsi="Arial" w:cs="Arial"/>
          <w:i/>
          <w:iCs/>
        </w:rPr>
        <w:t>464</w:t>
      </w:r>
      <w:r w:rsidRPr="006E6C4F">
        <w:rPr>
          <w:rFonts w:ascii="Arial" w:hAnsi="Arial" w:cs="Arial"/>
        </w:rPr>
        <w:t>(7292), 1182–1186. https://doi.org/10.1038/nature08897</w:t>
      </w:r>
    </w:p>
    <w:p w14:paraId="12371AC1" w14:textId="77777777" w:rsidR="009D07A8" w:rsidRPr="006E6C4F" w:rsidRDefault="009D07A8">
      <w:pPr>
        <w:pStyle w:val="Bibliography"/>
        <w:spacing w:line="276" w:lineRule="auto"/>
        <w:rPr>
          <w:rFonts w:ascii="Arial" w:hAnsi="Arial" w:cs="Arial"/>
        </w:rPr>
        <w:pPrChange w:id="214" w:author="Zhu, Paula Kaitlyn" w:date="2023-12-19T13:53:00Z">
          <w:pPr>
            <w:pStyle w:val="Bibliography"/>
          </w:pPr>
        </w:pPrChange>
      </w:pPr>
      <w:r w:rsidRPr="006E6C4F">
        <w:rPr>
          <w:rFonts w:ascii="Arial" w:hAnsi="Arial" w:cs="Arial"/>
        </w:rPr>
        <w:t xml:space="preserve">Lee, C., Harkin, E. F., Yin, X., Naud, R., &amp; Chen, S. (2022). Cell-type-specific responses to associative learning in the primary motor cortex. </w:t>
      </w:r>
      <w:r w:rsidRPr="006E6C4F">
        <w:rPr>
          <w:rFonts w:ascii="Arial" w:hAnsi="Arial" w:cs="Arial"/>
          <w:i/>
          <w:iCs/>
        </w:rPr>
        <w:t>eLife</w:t>
      </w:r>
      <w:r w:rsidRPr="006E6C4F">
        <w:rPr>
          <w:rFonts w:ascii="Arial" w:hAnsi="Arial" w:cs="Arial"/>
        </w:rPr>
        <w:t xml:space="preserve">, </w:t>
      </w:r>
      <w:r w:rsidRPr="006E6C4F">
        <w:rPr>
          <w:rFonts w:ascii="Arial" w:hAnsi="Arial" w:cs="Arial"/>
          <w:i/>
          <w:iCs/>
        </w:rPr>
        <w:t>11</w:t>
      </w:r>
      <w:r w:rsidRPr="006E6C4F">
        <w:rPr>
          <w:rFonts w:ascii="Arial" w:hAnsi="Arial" w:cs="Arial"/>
        </w:rPr>
        <w:t>, e72549. https://doi.org/10.7554/eLife.72549</w:t>
      </w:r>
    </w:p>
    <w:p w14:paraId="670A1569" w14:textId="77777777" w:rsidR="009D07A8" w:rsidRPr="006E6C4F" w:rsidRDefault="009D07A8">
      <w:pPr>
        <w:pStyle w:val="Bibliography"/>
        <w:spacing w:line="276" w:lineRule="auto"/>
        <w:rPr>
          <w:rFonts w:ascii="Arial" w:hAnsi="Arial" w:cs="Arial"/>
        </w:rPr>
        <w:pPrChange w:id="215" w:author="Zhu, Paula Kaitlyn" w:date="2023-12-19T13:53:00Z">
          <w:pPr>
            <w:pStyle w:val="Bibliography"/>
          </w:pPr>
        </w:pPrChange>
      </w:pPr>
      <w:r w:rsidRPr="006E6C4F">
        <w:rPr>
          <w:rFonts w:ascii="Arial" w:hAnsi="Arial" w:cs="Arial"/>
        </w:rPr>
        <w:t xml:space="preserve">Likhtik, E., &amp; Johansen, J. P. (2019). Neuromodulation in circuits of aversive emotional learning. </w:t>
      </w:r>
      <w:r w:rsidRPr="006E6C4F">
        <w:rPr>
          <w:rFonts w:ascii="Arial" w:hAnsi="Arial" w:cs="Arial"/>
          <w:i/>
          <w:iCs/>
        </w:rPr>
        <w:t>Nature Neuroscience</w:t>
      </w:r>
      <w:r w:rsidRPr="006E6C4F">
        <w:rPr>
          <w:rFonts w:ascii="Arial" w:hAnsi="Arial" w:cs="Arial"/>
        </w:rPr>
        <w:t xml:space="preserve">, </w:t>
      </w:r>
      <w:r w:rsidRPr="006E6C4F">
        <w:rPr>
          <w:rFonts w:ascii="Arial" w:hAnsi="Arial" w:cs="Arial"/>
          <w:i/>
          <w:iCs/>
        </w:rPr>
        <w:t>22</w:t>
      </w:r>
      <w:r w:rsidRPr="006E6C4F">
        <w:rPr>
          <w:rFonts w:ascii="Arial" w:hAnsi="Arial" w:cs="Arial"/>
        </w:rPr>
        <w:t>(10), 1586–1597. https://doi.org/10.1038/s41593-019-0503-3</w:t>
      </w:r>
    </w:p>
    <w:p w14:paraId="08E438EF" w14:textId="77777777" w:rsidR="009D07A8" w:rsidRPr="006E6C4F" w:rsidRDefault="009D07A8">
      <w:pPr>
        <w:pStyle w:val="Bibliography"/>
        <w:spacing w:line="276" w:lineRule="auto"/>
        <w:rPr>
          <w:rFonts w:ascii="Arial" w:hAnsi="Arial" w:cs="Arial"/>
        </w:rPr>
        <w:pPrChange w:id="216" w:author="Zhu, Paula Kaitlyn" w:date="2023-12-19T13:53:00Z">
          <w:pPr>
            <w:pStyle w:val="Bibliography"/>
          </w:pPr>
        </w:pPrChange>
      </w:pPr>
      <w:r w:rsidRPr="006E6C4F">
        <w:rPr>
          <w:rFonts w:ascii="Arial" w:hAnsi="Arial" w:cs="Arial"/>
        </w:rPr>
        <w:lastRenderedPageBreak/>
        <w:t xml:space="preserve">Makino, H., Ren, C., Liu, H., Kim, A. N., Kondapaneni, N., Liu, X., Kuzum, D., &amp; Komiyama, T. (2017). Transformation of Cortex-wide Emergent Properties during Motor Learning. </w:t>
      </w:r>
      <w:r w:rsidRPr="006E6C4F">
        <w:rPr>
          <w:rFonts w:ascii="Arial" w:hAnsi="Arial" w:cs="Arial"/>
          <w:i/>
          <w:iCs/>
        </w:rPr>
        <w:t>Neuron</w:t>
      </w:r>
      <w:r w:rsidRPr="006E6C4F">
        <w:rPr>
          <w:rFonts w:ascii="Arial" w:hAnsi="Arial" w:cs="Arial"/>
        </w:rPr>
        <w:t xml:space="preserve">, </w:t>
      </w:r>
      <w:r w:rsidRPr="006E6C4F">
        <w:rPr>
          <w:rFonts w:ascii="Arial" w:hAnsi="Arial" w:cs="Arial"/>
          <w:i/>
          <w:iCs/>
        </w:rPr>
        <w:t>94</w:t>
      </w:r>
      <w:r w:rsidRPr="006E6C4F">
        <w:rPr>
          <w:rFonts w:ascii="Arial" w:hAnsi="Arial" w:cs="Arial"/>
        </w:rPr>
        <w:t>(4), 880-890.e8. https://doi.org/10.1016/j.neuron.2017.04.015</w:t>
      </w:r>
    </w:p>
    <w:p w14:paraId="3668EFDB" w14:textId="77777777" w:rsidR="009D07A8" w:rsidRPr="006E6C4F" w:rsidRDefault="009D07A8">
      <w:pPr>
        <w:pStyle w:val="Bibliography"/>
        <w:spacing w:line="276" w:lineRule="auto"/>
        <w:rPr>
          <w:rFonts w:ascii="Arial" w:hAnsi="Arial" w:cs="Arial"/>
        </w:rPr>
        <w:pPrChange w:id="217" w:author="Zhu, Paula Kaitlyn" w:date="2023-12-19T13:53:00Z">
          <w:pPr>
            <w:pStyle w:val="Bibliography"/>
          </w:pPr>
        </w:pPrChange>
      </w:pPr>
      <w:r w:rsidRPr="006E6C4F">
        <w:rPr>
          <w:rFonts w:ascii="Arial" w:hAnsi="Arial" w:cs="Arial"/>
        </w:rPr>
        <w:t xml:space="preserve">Mellios, N., Woodson, J., Garcia, R. I., Crawford, B., Sharma, J., Sheridan, S. D., Haggarty, S. J., &amp; Sur, M. (2014). Β2-Adrenergic receptor agonist ameliorates phenotypes and corrects microRNA-mediated IGF1 deficits in a mouse model of Rett syndrome. </w:t>
      </w:r>
      <w:r w:rsidRPr="006E6C4F">
        <w:rPr>
          <w:rFonts w:ascii="Arial" w:hAnsi="Arial" w:cs="Arial"/>
          <w:i/>
          <w:iCs/>
        </w:rPr>
        <w:t>Proceedings of the National Academy of Sciences</w:t>
      </w:r>
      <w:r w:rsidRPr="006E6C4F">
        <w:rPr>
          <w:rFonts w:ascii="Arial" w:hAnsi="Arial" w:cs="Arial"/>
        </w:rPr>
        <w:t xml:space="preserve">, </w:t>
      </w:r>
      <w:r w:rsidRPr="006E6C4F">
        <w:rPr>
          <w:rFonts w:ascii="Arial" w:hAnsi="Arial" w:cs="Arial"/>
          <w:i/>
          <w:iCs/>
        </w:rPr>
        <w:t>111</w:t>
      </w:r>
      <w:r w:rsidRPr="006E6C4F">
        <w:rPr>
          <w:rFonts w:ascii="Arial" w:hAnsi="Arial" w:cs="Arial"/>
        </w:rPr>
        <w:t>(27), 9947–9952. https://doi.org/10.1073/pnas.1309426111</w:t>
      </w:r>
    </w:p>
    <w:p w14:paraId="72C685E3" w14:textId="77777777" w:rsidR="009D07A8" w:rsidRPr="006E6C4F" w:rsidRDefault="009D07A8">
      <w:pPr>
        <w:pStyle w:val="Bibliography"/>
        <w:spacing w:line="276" w:lineRule="auto"/>
        <w:rPr>
          <w:rFonts w:ascii="Arial" w:hAnsi="Arial" w:cs="Arial"/>
        </w:rPr>
        <w:pPrChange w:id="218" w:author="Zhu, Paula Kaitlyn" w:date="2023-12-19T13:53:00Z">
          <w:pPr>
            <w:pStyle w:val="Bibliography"/>
          </w:pPr>
        </w:pPrChange>
      </w:pPr>
      <w:r w:rsidRPr="006E6C4F">
        <w:rPr>
          <w:rFonts w:ascii="Arial" w:hAnsi="Arial" w:cs="Arial"/>
        </w:rPr>
        <w:t xml:space="preserve">Mu, Y., Bennett, D. V., Rubinov, M., Narayan, S., Yang, C.-T., Tanimoto, M., Mensh, B. D., Looger, L. L., &amp; Ahrens, M. B. (2019). Glia Accumulate Evidence that Actions Are Futile and Suppress Unsuccessful Behavior. </w:t>
      </w:r>
      <w:r w:rsidRPr="006E6C4F">
        <w:rPr>
          <w:rFonts w:ascii="Arial" w:hAnsi="Arial" w:cs="Arial"/>
          <w:i/>
          <w:iCs/>
        </w:rPr>
        <w:t>Cell</w:t>
      </w:r>
      <w:r w:rsidRPr="006E6C4F">
        <w:rPr>
          <w:rFonts w:ascii="Arial" w:hAnsi="Arial" w:cs="Arial"/>
        </w:rPr>
        <w:t xml:space="preserve">, </w:t>
      </w:r>
      <w:r w:rsidRPr="006E6C4F">
        <w:rPr>
          <w:rFonts w:ascii="Arial" w:hAnsi="Arial" w:cs="Arial"/>
          <w:i/>
          <w:iCs/>
        </w:rPr>
        <w:t>178</w:t>
      </w:r>
      <w:r w:rsidRPr="006E6C4F">
        <w:rPr>
          <w:rFonts w:ascii="Arial" w:hAnsi="Arial" w:cs="Arial"/>
        </w:rPr>
        <w:t>(1), 27-43.e19. https://doi.org/10.1016/j.cell.2019.05.050</w:t>
      </w:r>
    </w:p>
    <w:p w14:paraId="450B53CB" w14:textId="77777777" w:rsidR="009D07A8" w:rsidRPr="006E6C4F" w:rsidRDefault="009D07A8">
      <w:pPr>
        <w:pStyle w:val="Bibliography"/>
        <w:spacing w:line="276" w:lineRule="auto"/>
        <w:rPr>
          <w:rFonts w:ascii="Arial" w:hAnsi="Arial" w:cs="Arial"/>
        </w:rPr>
        <w:pPrChange w:id="219" w:author="Zhu, Paula Kaitlyn" w:date="2023-12-19T13:53:00Z">
          <w:pPr>
            <w:pStyle w:val="Bibliography"/>
          </w:pPr>
        </w:pPrChange>
      </w:pPr>
      <w:r w:rsidRPr="006E6C4F">
        <w:rPr>
          <w:rFonts w:ascii="Arial" w:hAnsi="Arial" w:cs="Arial"/>
        </w:rPr>
        <w:t xml:space="preserve">Peters, A. J., Chen, S. X., &amp; Komiyama, T. (2014). Emergence of reproducible spatiotemporal activity during motor learning. </w:t>
      </w:r>
      <w:r w:rsidRPr="006E6C4F">
        <w:rPr>
          <w:rFonts w:ascii="Arial" w:hAnsi="Arial" w:cs="Arial"/>
          <w:i/>
          <w:iCs/>
        </w:rPr>
        <w:t>Nature</w:t>
      </w:r>
      <w:r w:rsidRPr="006E6C4F">
        <w:rPr>
          <w:rFonts w:ascii="Arial" w:hAnsi="Arial" w:cs="Arial"/>
        </w:rPr>
        <w:t xml:space="preserve">, </w:t>
      </w:r>
      <w:r w:rsidRPr="006E6C4F">
        <w:rPr>
          <w:rFonts w:ascii="Arial" w:hAnsi="Arial" w:cs="Arial"/>
          <w:i/>
          <w:iCs/>
        </w:rPr>
        <w:t>510</w:t>
      </w:r>
      <w:r w:rsidRPr="006E6C4F">
        <w:rPr>
          <w:rFonts w:ascii="Arial" w:hAnsi="Arial" w:cs="Arial"/>
        </w:rPr>
        <w:t>(7504), 263–267. https://doi.org/10.1038/nature13235</w:t>
      </w:r>
    </w:p>
    <w:p w14:paraId="5E9A762D" w14:textId="77777777" w:rsidR="009D07A8" w:rsidRPr="006E6C4F" w:rsidRDefault="009D07A8">
      <w:pPr>
        <w:pStyle w:val="Bibliography"/>
        <w:spacing w:line="276" w:lineRule="auto"/>
        <w:rPr>
          <w:rFonts w:ascii="Arial" w:hAnsi="Arial" w:cs="Arial"/>
        </w:rPr>
        <w:pPrChange w:id="220" w:author="Zhu, Paula Kaitlyn" w:date="2023-12-19T13:53:00Z">
          <w:pPr>
            <w:pStyle w:val="Bibliography"/>
          </w:pPr>
        </w:pPrChange>
      </w:pPr>
      <w:r w:rsidRPr="006E6C4F">
        <w:rPr>
          <w:rFonts w:ascii="Arial" w:hAnsi="Arial" w:cs="Arial"/>
        </w:rPr>
        <w:t xml:space="preserve">Recanatesi, S., Pereira-Obilinovic, U., Murakami, M., Mainen, Z., &amp; Mazzucato, L. (2022). Metastable attractors explain the variable timing of stable behavioral action sequences. </w:t>
      </w:r>
      <w:r w:rsidRPr="006E6C4F">
        <w:rPr>
          <w:rFonts w:ascii="Arial" w:hAnsi="Arial" w:cs="Arial"/>
          <w:i/>
          <w:iCs/>
        </w:rPr>
        <w:t>Neuron</w:t>
      </w:r>
      <w:r w:rsidRPr="006E6C4F">
        <w:rPr>
          <w:rFonts w:ascii="Arial" w:hAnsi="Arial" w:cs="Arial"/>
        </w:rPr>
        <w:t xml:space="preserve">, </w:t>
      </w:r>
      <w:r w:rsidRPr="006E6C4F">
        <w:rPr>
          <w:rFonts w:ascii="Arial" w:hAnsi="Arial" w:cs="Arial"/>
          <w:i/>
          <w:iCs/>
        </w:rPr>
        <w:t>110</w:t>
      </w:r>
      <w:r w:rsidRPr="006E6C4F">
        <w:rPr>
          <w:rFonts w:ascii="Arial" w:hAnsi="Arial" w:cs="Arial"/>
        </w:rPr>
        <w:t>(1), 139-153.e9. https://doi.org/10.1016/j.neuron.2021.10.011</w:t>
      </w:r>
    </w:p>
    <w:p w14:paraId="66B4779C" w14:textId="77777777" w:rsidR="009D07A8" w:rsidRPr="006E6C4F" w:rsidRDefault="009D07A8">
      <w:pPr>
        <w:pStyle w:val="Bibliography"/>
        <w:spacing w:line="276" w:lineRule="auto"/>
        <w:rPr>
          <w:rFonts w:ascii="Arial" w:hAnsi="Arial" w:cs="Arial"/>
        </w:rPr>
        <w:pPrChange w:id="221" w:author="Zhu, Paula Kaitlyn" w:date="2023-12-19T13:53:00Z">
          <w:pPr>
            <w:pStyle w:val="Bibliography"/>
          </w:pPr>
        </w:pPrChange>
      </w:pPr>
      <w:r w:rsidRPr="006E6C4F">
        <w:rPr>
          <w:rFonts w:ascii="Arial" w:hAnsi="Arial" w:cs="Arial"/>
        </w:rPr>
        <w:t xml:space="preserve">Samaco, R. C., Mandel-Brehm, C., Chao, H.-T., Ward, C. S., Fyffe-Maricich, S. L., Ren, J., Hyland, K., Thaller, C., Maricich, S. M., Humphreys, P., Greer, J. J., Percy, A., Glaze, D. G., Zoghbi, H. Y., &amp; Neul, J. L. (2009). Loss of MeCP2 in aminergic neurons causes cell-autonomous defects in neurotransmitter synthesis and specific behavioral abnormalities. </w:t>
      </w:r>
      <w:r w:rsidRPr="006E6C4F">
        <w:rPr>
          <w:rFonts w:ascii="Arial" w:hAnsi="Arial" w:cs="Arial"/>
          <w:i/>
          <w:iCs/>
        </w:rPr>
        <w:t>Proceedings of the National Academy of Sciences</w:t>
      </w:r>
      <w:r w:rsidRPr="006E6C4F">
        <w:rPr>
          <w:rFonts w:ascii="Arial" w:hAnsi="Arial" w:cs="Arial"/>
        </w:rPr>
        <w:t xml:space="preserve">, </w:t>
      </w:r>
      <w:r w:rsidRPr="006E6C4F">
        <w:rPr>
          <w:rFonts w:ascii="Arial" w:hAnsi="Arial" w:cs="Arial"/>
          <w:i/>
          <w:iCs/>
        </w:rPr>
        <w:t>106</w:t>
      </w:r>
      <w:r w:rsidRPr="006E6C4F">
        <w:rPr>
          <w:rFonts w:ascii="Arial" w:hAnsi="Arial" w:cs="Arial"/>
        </w:rPr>
        <w:t>(51), 21966–21971. https://doi.org/10.1073/pnas.0912257106</w:t>
      </w:r>
    </w:p>
    <w:p w14:paraId="345D7EA7" w14:textId="77777777" w:rsidR="009D07A8" w:rsidRPr="006E6C4F" w:rsidRDefault="009D07A8">
      <w:pPr>
        <w:pStyle w:val="Bibliography"/>
        <w:spacing w:line="276" w:lineRule="auto"/>
        <w:rPr>
          <w:rFonts w:ascii="Arial" w:hAnsi="Arial" w:cs="Arial"/>
        </w:rPr>
        <w:pPrChange w:id="222" w:author="Zhu, Paula Kaitlyn" w:date="2023-12-19T13:53:00Z">
          <w:pPr>
            <w:pStyle w:val="Bibliography"/>
          </w:pPr>
        </w:pPrChange>
      </w:pPr>
      <w:r w:rsidRPr="006E6C4F">
        <w:rPr>
          <w:rFonts w:ascii="Arial" w:hAnsi="Arial" w:cs="Arial"/>
        </w:rPr>
        <w:t xml:space="preserve">Sara, S. J., &amp; Bouret, S. (2012). Orienting and Reorienting: The Locus Coeruleus Mediates Cognition through Arousal. </w:t>
      </w:r>
      <w:r w:rsidRPr="006E6C4F">
        <w:rPr>
          <w:rFonts w:ascii="Arial" w:hAnsi="Arial" w:cs="Arial"/>
          <w:i/>
          <w:iCs/>
        </w:rPr>
        <w:t>Neuron</w:t>
      </w:r>
      <w:r w:rsidRPr="006E6C4F">
        <w:rPr>
          <w:rFonts w:ascii="Arial" w:hAnsi="Arial" w:cs="Arial"/>
        </w:rPr>
        <w:t xml:space="preserve">, </w:t>
      </w:r>
      <w:r w:rsidRPr="006E6C4F">
        <w:rPr>
          <w:rFonts w:ascii="Arial" w:hAnsi="Arial" w:cs="Arial"/>
          <w:i/>
          <w:iCs/>
        </w:rPr>
        <w:t>76</w:t>
      </w:r>
      <w:r w:rsidRPr="006E6C4F">
        <w:rPr>
          <w:rFonts w:ascii="Arial" w:hAnsi="Arial" w:cs="Arial"/>
        </w:rPr>
        <w:t>(1), 130–141. https://doi.org/10.1016/j.neuron.2012.09.011</w:t>
      </w:r>
    </w:p>
    <w:p w14:paraId="01D0A47D" w14:textId="77777777" w:rsidR="009D07A8" w:rsidRPr="006E6C4F" w:rsidRDefault="009D07A8">
      <w:pPr>
        <w:pStyle w:val="Bibliography"/>
        <w:spacing w:line="276" w:lineRule="auto"/>
        <w:rPr>
          <w:rFonts w:ascii="Arial" w:hAnsi="Arial" w:cs="Arial"/>
        </w:rPr>
        <w:pPrChange w:id="223" w:author="Zhu, Paula Kaitlyn" w:date="2023-12-19T13:53:00Z">
          <w:pPr>
            <w:pStyle w:val="Bibliography"/>
          </w:pPr>
        </w:pPrChange>
      </w:pPr>
      <w:r w:rsidRPr="006E6C4F">
        <w:rPr>
          <w:rFonts w:ascii="Arial" w:hAnsi="Arial" w:cs="Arial"/>
        </w:rPr>
        <w:t xml:space="preserve">Sun, X., O’Shea, D. J., Golub, M. D., Trautmann, E. M., Vyas, S., Ryu, S. I., &amp; Shenoy, K. V. (2022). Cortical preparatory activity indexes learned motor memories. </w:t>
      </w:r>
      <w:r w:rsidRPr="006E6C4F">
        <w:rPr>
          <w:rFonts w:ascii="Arial" w:hAnsi="Arial" w:cs="Arial"/>
          <w:i/>
          <w:iCs/>
        </w:rPr>
        <w:t>Nature</w:t>
      </w:r>
      <w:r w:rsidRPr="006E6C4F">
        <w:rPr>
          <w:rFonts w:ascii="Arial" w:hAnsi="Arial" w:cs="Arial"/>
        </w:rPr>
        <w:t xml:space="preserve">, </w:t>
      </w:r>
      <w:r w:rsidRPr="006E6C4F">
        <w:rPr>
          <w:rFonts w:ascii="Arial" w:hAnsi="Arial" w:cs="Arial"/>
          <w:i/>
          <w:iCs/>
        </w:rPr>
        <w:t>602</w:t>
      </w:r>
      <w:r w:rsidRPr="006E6C4F">
        <w:rPr>
          <w:rFonts w:ascii="Arial" w:hAnsi="Arial" w:cs="Arial"/>
        </w:rPr>
        <w:t>(7896), 274–279. https://doi.org/10.1038/s41586-021-04329-x</w:t>
      </w:r>
    </w:p>
    <w:p w14:paraId="3C42FE64" w14:textId="77777777" w:rsidR="009D07A8" w:rsidRPr="006E6C4F" w:rsidRDefault="009D07A8">
      <w:pPr>
        <w:pStyle w:val="Bibliography"/>
        <w:spacing w:line="276" w:lineRule="auto"/>
        <w:rPr>
          <w:rFonts w:ascii="Arial" w:hAnsi="Arial" w:cs="Arial"/>
        </w:rPr>
        <w:pPrChange w:id="224" w:author="Zhu, Paula Kaitlyn" w:date="2023-12-19T13:53:00Z">
          <w:pPr>
            <w:pStyle w:val="Bibliography"/>
          </w:pPr>
        </w:pPrChange>
      </w:pPr>
      <w:r w:rsidRPr="006E6C4F">
        <w:rPr>
          <w:rFonts w:ascii="Arial" w:hAnsi="Arial" w:cs="Arial"/>
        </w:rPr>
        <w:t xml:space="preserve">Takeuchi, T., Duszkiewicz, A. J., Sonneborn, A., Spooner, P. A., Yamasaki, M., Watanabe, M., Smith, C. C., Fernández, G., Deisseroth, K., Greene, R. W., &amp; Morris, R. G. M. (2016). Locus coeruleus and dopaminergic consolidation of everyday memory. </w:t>
      </w:r>
      <w:r w:rsidRPr="006E6C4F">
        <w:rPr>
          <w:rFonts w:ascii="Arial" w:hAnsi="Arial" w:cs="Arial"/>
          <w:i/>
          <w:iCs/>
        </w:rPr>
        <w:t>Nature</w:t>
      </w:r>
      <w:r w:rsidRPr="006E6C4F">
        <w:rPr>
          <w:rFonts w:ascii="Arial" w:hAnsi="Arial" w:cs="Arial"/>
        </w:rPr>
        <w:t xml:space="preserve">, </w:t>
      </w:r>
      <w:r w:rsidRPr="006E6C4F">
        <w:rPr>
          <w:rFonts w:ascii="Arial" w:hAnsi="Arial" w:cs="Arial"/>
          <w:i/>
          <w:iCs/>
        </w:rPr>
        <w:t>537</w:t>
      </w:r>
      <w:r w:rsidRPr="006E6C4F">
        <w:rPr>
          <w:rFonts w:ascii="Arial" w:hAnsi="Arial" w:cs="Arial"/>
        </w:rPr>
        <w:t>(7620), 357–362. https://doi.org/10.1038/nature19325</w:t>
      </w:r>
    </w:p>
    <w:p w14:paraId="712617E5" w14:textId="77777777" w:rsidR="009D07A8" w:rsidRPr="006E6C4F" w:rsidRDefault="009D07A8">
      <w:pPr>
        <w:pStyle w:val="Bibliography"/>
        <w:spacing w:line="276" w:lineRule="auto"/>
        <w:rPr>
          <w:rFonts w:ascii="Arial" w:hAnsi="Arial" w:cs="Arial"/>
        </w:rPr>
        <w:pPrChange w:id="225" w:author="Zhu, Paula Kaitlyn" w:date="2023-12-19T13:53:00Z">
          <w:pPr>
            <w:pStyle w:val="Bibliography"/>
          </w:pPr>
        </w:pPrChange>
      </w:pPr>
      <w:r w:rsidRPr="006E6C4F">
        <w:rPr>
          <w:rFonts w:ascii="Arial" w:hAnsi="Arial" w:cs="Arial"/>
        </w:rPr>
        <w:t xml:space="preserve">Taneja, P., Ogier, M., Brooks-Harris, G., Schmid, D. A., Katz, D. M., &amp; Nelson, S. B. (2009). Pathophysiology of Locus Ceruleus Neurons in a Mouse Model of Rett Syndrome. </w:t>
      </w:r>
      <w:r w:rsidRPr="006E6C4F">
        <w:rPr>
          <w:rFonts w:ascii="Arial" w:hAnsi="Arial" w:cs="Arial"/>
          <w:i/>
          <w:iCs/>
        </w:rPr>
        <w:t>The Journal of Neuroscience</w:t>
      </w:r>
      <w:r w:rsidRPr="006E6C4F">
        <w:rPr>
          <w:rFonts w:ascii="Arial" w:hAnsi="Arial" w:cs="Arial"/>
        </w:rPr>
        <w:t xml:space="preserve">, </w:t>
      </w:r>
      <w:r w:rsidRPr="006E6C4F">
        <w:rPr>
          <w:rFonts w:ascii="Arial" w:hAnsi="Arial" w:cs="Arial"/>
          <w:i/>
          <w:iCs/>
        </w:rPr>
        <w:t>29</w:t>
      </w:r>
      <w:r w:rsidRPr="006E6C4F">
        <w:rPr>
          <w:rFonts w:ascii="Arial" w:hAnsi="Arial" w:cs="Arial"/>
        </w:rPr>
        <w:t>(39), 12187–12195. https://doi.org/10.1523/JNEUROSCI.3156-09.2009</w:t>
      </w:r>
    </w:p>
    <w:p w14:paraId="5D6FADAB" w14:textId="77777777" w:rsidR="009D07A8" w:rsidRPr="006E6C4F" w:rsidRDefault="009D07A8">
      <w:pPr>
        <w:pStyle w:val="Bibliography"/>
        <w:spacing w:line="276" w:lineRule="auto"/>
        <w:rPr>
          <w:rFonts w:ascii="Arial" w:hAnsi="Arial" w:cs="Arial"/>
        </w:rPr>
        <w:pPrChange w:id="226" w:author="Zhu, Paula Kaitlyn" w:date="2023-12-19T13:53:00Z">
          <w:pPr>
            <w:pStyle w:val="Bibliography"/>
          </w:pPr>
        </w:pPrChange>
      </w:pPr>
      <w:r w:rsidRPr="006E6C4F">
        <w:rPr>
          <w:rFonts w:ascii="Arial" w:hAnsi="Arial" w:cs="Arial"/>
        </w:rPr>
        <w:t xml:space="preserve">Tillotson, R., &amp; Bird, A. (2020). The Molecular Basis of MeCP2 Function in the Brain. </w:t>
      </w:r>
      <w:r w:rsidRPr="006E6C4F">
        <w:rPr>
          <w:rFonts w:ascii="Arial" w:hAnsi="Arial" w:cs="Arial"/>
          <w:i/>
          <w:iCs/>
        </w:rPr>
        <w:t>Journal of Molecular Biology</w:t>
      </w:r>
      <w:r w:rsidRPr="006E6C4F">
        <w:rPr>
          <w:rFonts w:ascii="Arial" w:hAnsi="Arial" w:cs="Arial"/>
        </w:rPr>
        <w:t xml:space="preserve">, </w:t>
      </w:r>
      <w:r w:rsidRPr="006E6C4F">
        <w:rPr>
          <w:rFonts w:ascii="Arial" w:hAnsi="Arial" w:cs="Arial"/>
          <w:i/>
          <w:iCs/>
        </w:rPr>
        <w:t>432</w:t>
      </w:r>
      <w:r w:rsidRPr="006E6C4F">
        <w:rPr>
          <w:rFonts w:ascii="Arial" w:hAnsi="Arial" w:cs="Arial"/>
        </w:rPr>
        <w:t>(6), 1602–1623. https://doi.org/10.1016/j.jmb.2019.10.004</w:t>
      </w:r>
    </w:p>
    <w:p w14:paraId="20664E2B" w14:textId="77777777" w:rsidR="009D07A8" w:rsidRPr="006E6C4F" w:rsidRDefault="009D07A8">
      <w:pPr>
        <w:pStyle w:val="Bibliography"/>
        <w:spacing w:line="276" w:lineRule="auto"/>
        <w:rPr>
          <w:rFonts w:ascii="Arial" w:hAnsi="Arial" w:cs="Arial"/>
        </w:rPr>
        <w:pPrChange w:id="227" w:author="Zhu, Paula Kaitlyn" w:date="2023-12-19T13:53:00Z">
          <w:pPr>
            <w:pStyle w:val="Bibliography"/>
          </w:pPr>
        </w:pPrChange>
      </w:pPr>
      <w:r w:rsidRPr="006E6C4F">
        <w:rPr>
          <w:rFonts w:ascii="Arial" w:hAnsi="Arial" w:cs="Arial"/>
        </w:rPr>
        <w:t xml:space="preserve">Tropea, D., Giacometti, E., Wilson, N. R., Beard, C., McCurry, C., Fu, D. D., Flannery, R., Jaenisch, R., &amp; Sur, M. (2009). Partial reversal of Rett Syndrome-like symptoms in MeCP2 mutant mice. </w:t>
      </w:r>
      <w:r w:rsidRPr="006E6C4F">
        <w:rPr>
          <w:rFonts w:ascii="Arial" w:hAnsi="Arial" w:cs="Arial"/>
          <w:i/>
          <w:iCs/>
        </w:rPr>
        <w:t>Proceedings of the National Academy of Sciences</w:t>
      </w:r>
      <w:r w:rsidRPr="006E6C4F">
        <w:rPr>
          <w:rFonts w:ascii="Arial" w:hAnsi="Arial" w:cs="Arial"/>
        </w:rPr>
        <w:t xml:space="preserve">, </w:t>
      </w:r>
      <w:r w:rsidRPr="006E6C4F">
        <w:rPr>
          <w:rFonts w:ascii="Arial" w:hAnsi="Arial" w:cs="Arial"/>
          <w:i/>
          <w:iCs/>
        </w:rPr>
        <w:t>106</w:t>
      </w:r>
      <w:r w:rsidRPr="006E6C4F">
        <w:rPr>
          <w:rFonts w:ascii="Arial" w:hAnsi="Arial" w:cs="Arial"/>
        </w:rPr>
        <w:t>(6), 2029–2034. https://doi.org/10.1073/pnas.0812394106</w:t>
      </w:r>
    </w:p>
    <w:p w14:paraId="0FD18152" w14:textId="77777777" w:rsidR="009D07A8" w:rsidRPr="006E6C4F" w:rsidRDefault="009D07A8">
      <w:pPr>
        <w:pStyle w:val="Bibliography"/>
        <w:spacing w:line="276" w:lineRule="auto"/>
        <w:rPr>
          <w:rFonts w:ascii="Arial" w:hAnsi="Arial" w:cs="Arial"/>
        </w:rPr>
        <w:pPrChange w:id="228" w:author="Zhu, Paula Kaitlyn" w:date="2023-12-19T13:53:00Z">
          <w:pPr>
            <w:pStyle w:val="Bibliography"/>
          </w:pPr>
        </w:pPrChange>
      </w:pPr>
      <w:r w:rsidRPr="006E6C4F">
        <w:rPr>
          <w:rFonts w:ascii="Arial" w:hAnsi="Arial" w:cs="Arial"/>
        </w:rPr>
        <w:lastRenderedPageBreak/>
        <w:t xml:space="preserve">Waterhouse, B. D., Predale, H. K., Plummer, N. W., Jensen, P., &amp; Chandler, D. J. (2022). Probing the structure and function of locus coeruleus projections to CNS motor centers. </w:t>
      </w:r>
      <w:r w:rsidRPr="006E6C4F">
        <w:rPr>
          <w:rFonts w:ascii="Arial" w:hAnsi="Arial" w:cs="Arial"/>
          <w:i/>
          <w:iCs/>
        </w:rPr>
        <w:t>Frontiers in Neural Circuits</w:t>
      </w:r>
      <w:r w:rsidRPr="006E6C4F">
        <w:rPr>
          <w:rFonts w:ascii="Arial" w:hAnsi="Arial" w:cs="Arial"/>
        </w:rPr>
        <w:t xml:space="preserve">, </w:t>
      </w:r>
      <w:r w:rsidRPr="006E6C4F">
        <w:rPr>
          <w:rFonts w:ascii="Arial" w:hAnsi="Arial" w:cs="Arial"/>
          <w:i/>
          <w:iCs/>
        </w:rPr>
        <w:t>16</w:t>
      </w:r>
      <w:r w:rsidRPr="006E6C4F">
        <w:rPr>
          <w:rFonts w:ascii="Arial" w:hAnsi="Arial" w:cs="Arial"/>
        </w:rPr>
        <w:t>, 895481. https://doi.org/10.3389/fncir.2022.895481</w:t>
      </w:r>
    </w:p>
    <w:p w14:paraId="735AD504" w14:textId="77777777" w:rsidR="009D07A8" w:rsidRPr="006E6C4F" w:rsidRDefault="009D07A8">
      <w:pPr>
        <w:pStyle w:val="Bibliography"/>
        <w:spacing w:line="276" w:lineRule="auto"/>
        <w:rPr>
          <w:rFonts w:ascii="Arial" w:hAnsi="Arial" w:cs="Arial"/>
        </w:rPr>
        <w:pPrChange w:id="229" w:author="Zhu, Paula Kaitlyn" w:date="2023-12-19T13:53:00Z">
          <w:pPr>
            <w:pStyle w:val="Bibliography"/>
          </w:pPr>
        </w:pPrChange>
      </w:pPr>
      <w:r w:rsidRPr="006E6C4F">
        <w:rPr>
          <w:rFonts w:ascii="Arial" w:hAnsi="Arial" w:cs="Arial"/>
        </w:rPr>
        <w:t xml:space="preserve">Wood, L., &amp; Shepherd, G. M. G. (2010). Synaptic circuit abnormalities of motor-frontal layer 2/3 pyramidal neurons in a mutant mouse model of Rett syndrome. </w:t>
      </w:r>
      <w:r w:rsidRPr="006E6C4F">
        <w:rPr>
          <w:rFonts w:ascii="Arial" w:hAnsi="Arial" w:cs="Arial"/>
          <w:i/>
          <w:iCs/>
        </w:rPr>
        <w:t>Neurobiology of Disease</w:t>
      </w:r>
      <w:r w:rsidRPr="006E6C4F">
        <w:rPr>
          <w:rFonts w:ascii="Arial" w:hAnsi="Arial" w:cs="Arial"/>
        </w:rPr>
        <w:t xml:space="preserve">, </w:t>
      </w:r>
      <w:r w:rsidRPr="006E6C4F">
        <w:rPr>
          <w:rFonts w:ascii="Arial" w:hAnsi="Arial" w:cs="Arial"/>
          <w:i/>
          <w:iCs/>
        </w:rPr>
        <w:t>38</w:t>
      </w:r>
      <w:r w:rsidRPr="006E6C4F">
        <w:rPr>
          <w:rFonts w:ascii="Arial" w:hAnsi="Arial" w:cs="Arial"/>
        </w:rPr>
        <w:t>(2), 281–287. https://doi.org/10.1016/j.nbd.2010.01.018</w:t>
      </w:r>
    </w:p>
    <w:p w14:paraId="7EAAFD6D" w14:textId="77777777" w:rsidR="009D07A8" w:rsidRPr="006E6C4F" w:rsidRDefault="009D07A8">
      <w:pPr>
        <w:pStyle w:val="Bibliography"/>
        <w:spacing w:line="276" w:lineRule="auto"/>
        <w:rPr>
          <w:rFonts w:ascii="Arial" w:hAnsi="Arial" w:cs="Arial"/>
        </w:rPr>
        <w:pPrChange w:id="230" w:author="Zhu, Paula Kaitlyn" w:date="2023-12-19T13:53:00Z">
          <w:pPr>
            <w:pStyle w:val="Bibliography"/>
          </w:pPr>
        </w:pPrChange>
      </w:pPr>
      <w:r w:rsidRPr="006E6C4F">
        <w:rPr>
          <w:rFonts w:ascii="Arial" w:hAnsi="Arial" w:cs="Arial"/>
        </w:rPr>
        <w:t xml:space="preserve">Yin, X., Jones, N., Yang, J., Asraoui, N., Mathieu, M.-E., Cai, L., &amp; Chen, S. X. (2021). Delayed motor learning in a 16p11.2 deletion mouse model of autism is rescued by locus coeruleus activation. </w:t>
      </w:r>
      <w:r w:rsidRPr="006E6C4F">
        <w:rPr>
          <w:rFonts w:ascii="Arial" w:hAnsi="Arial" w:cs="Arial"/>
          <w:i/>
          <w:iCs/>
        </w:rPr>
        <w:t>Nature Neuroscience</w:t>
      </w:r>
      <w:r w:rsidRPr="006E6C4F">
        <w:rPr>
          <w:rFonts w:ascii="Arial" w:hAnsi="Arial" w:cs="Arial"/>
        </w:rPr>
        <w:t xml:space="preserve">, </w:t>
      </w:r>
      <w:r w:rsidRPr="006E6C4F">
        <w:rPr>
          <w:rFonts w:ascii="Arial" w:hAnsi="Arial" w:cs="Arial"/>
          <w:i/>
          <w:iCs/>
        </w:rPr>
        <w:t>24</w:t>
      </w:r>
      <w:r w:rsidRPr="006E6C4F">
        <w:rPr>
          <w:rFonts w:ascii="Arial" w:hAnsi="Arial" w:cs="Arial"/>
        </w:rPr>
        <w:t>(5), 646–657. https://doi.org/10.1038/s41593-021-00815-7</w:t>
      </w:r>
    </w:p>
    <w:p w14:paraId="00C92BEC" w14:textId="77777777" w:rsidR="009D07A8" w:rsidRPr="006E6C4F" w:rsidRDefault="009D07A8">
      <w:pPr>
        <w:pStyle w:val="Bibliography"/>
        <w:spacing w:line="276" w:lineRule="auto"/>
        <w:rPr>
          <w:rFonts w:ascii="Arial" w:hAnsi="Arial" w:cs="Arial"/>
        </w:rPr>
        <w:pPrChange w:id="231" w:author="Zhu, Paula Kaitlyn" w:date="2023-12-19T13:53:00Z">
          <w:pPr>
            <w:pStyle w:val="Bibliography"/>
          </w:pPr>
        </w:pPrChange>
      </w:pPr>
      <w:r w:rsidRPr="006E6C4F">
        <w:rPr>
          <w:rFonts w:ascii="Arial" w:hAnsi="Arial" w:cs="Arial"/>
        </w:rPr>
        <w:t xml:space="preserve">Yue, Y., Ash, R. T., Boyle, N., Kinter, A., Li, Y., Zeng, C., &amp; Lu, H. (2022). MeCP2 deficiency impairs motor cortical circuit flexibility associated with motor learning. </w:t>
      </w:r>
      <w:r w:rsidRPr="006E6C4F">
        <w:rPr>
          <w:rFonts w:ascii="Arial" w:hAnsi="Arial" w:cs="Arial"/>
          <w:i/>
          <w:iCs/>
        </w:rPr>
        <w:t>Molecular Brain</w:t>
      </w:r>
      <w:r w:rsidRPr="006E6C4F">
        <w:rPr>
          <w:rFonts w:ascii="Arial" w:hAnsi="Arial" w:cs="Arial"/>
        </w:rPr>
        <w:t xml:space="preserve">, </w:t>
      </w:r>
      <w:r w:rsidRPr="006E6C4F">
        <w:rPr>
          <w:rFonts w:ascii="Arial" w:hAnsi="Arial" w:cs="Arial"/>
          <w:i/>
          <w:iCs/>
        </w:rPr>
        <w:t>15</w:t>
      </w:r>
      <w:r w:rsidRPr="006E6C4F">
        <w:rPr>
          <w:rFonts w:ascii="Arial" w:hAnsi="Arial" w:cs="Arial"/>
        </w:rPr>
        <w:t>(1), 76. https://doi.org/10.1186/s13041-022-00965-0</w:t>
      </w:r>
    </w:p>
    <w:p w14:paraId="40A6B0CF" w14:textId="77777777" w:rsidR="009D07A8" w:rsidRPr="006E6C4F" w:rsidRDefault="009D07A8">
      <w:pPr>
        <w:pStyle w:val="Bibliography"/>
        <w:spacing w:line="276" w:lineRule="auto"/>
        <w:rPr>
          <w:rFonts w:ascii="Arial" w:hAnsi="Arial" w:cs="Arial"/>
        </w:rPr>
        <w:pPrChange w:id="232" w:author="Zhu, Paula Kaitlyn" w:date="2023-12-19T13:53:00Z">
          <w:pPr>
            <w:pStyle w:val="Bibliography"/>
          </w:pPr>
        </w:pPrChange>
      </w:pPr>
      <w:r w:rsidRPr="006E6C4F">
        <w:rPr>
          <w:rFonts w:ascii="Arial" w:hAnsi="Arial" w:cs="Arial"/>
        </w:rPr>
        <w:t xml:space="preserve">Zhang, W.-J., Shi, L.-L., &amp; Zhang, L. (2022). Dysregulated cortical synaptic plasticity under methyl-CpG binding protein 2 deficiency and its implication in motor impairments. </w:t>
      </w:r>
      <w:r w:rsidRPr="006E6C4F">
        <w:rPr>
          <w:rFonts w:ascii="Arial" w:hAnsi="Arial" w:cs="Arial"/>
          <w:i/>
          <w:iCs/>
        </w:rPr>
        <w:t>World Journal of Psychiatry</w:t>
      </w:r>
      <w:r w:rsidRPr="006E6C4F">
        <w:rPr>
          <w:rFonts w:ascii="Arial" w:hAnsi="Arial" w:cs="Arial"/>
        </w:rPr>
        <w:t xml:space="preserve">, </w:t>
      </w:r>
      <w:r w:rsidRPr="006E6C4F">
        <w:rPr>
          <w:rFonts w:ascii="Arial" w:hAnsi="Arial" w:cs="Arial"/>
          <w:i/>
          <w:iCs/>
        </w:rPr>
        <w:t>12</w:t>
      </w:r>
      <w:r w:rsidRPr="006E6C4F">
        <w:rPr>
          <w:rFonts w:ascii="Arial" w:hAnsi="Arial" w:cs="Arial"/>
        </w:rPr>
        <w:t>(5), 673–682. https://doi.org/10.5498/wjp.v12.i5.673</w:t>
      </w:r>
    </w:p>
    <w:p w14:paraId="4DFEC1AD" w14:textId="482BE902" w:rsidR="00DC5BBF" w:rsidRPr="006E6C4F" w:rsidRDefault="00C57E30" w:rsidP="006E6C4F">
      <w:pPr>
        <w:spacing w:after="0" w:line="276" w:lineRule="auto"/>
        <w:jc w:val="both"/>
        <w:rPr>
          <w:rFonts w:ascii="Arial" w:hAnsi="Arial" w:cs="Arial"/>
        </w:rPr>
      </w:pPr>
      <w:r w:rsidRPr="006E6C4F">
        <w:rPr>
          <w:rFonts w:ascii="Arial" w:hAnsi="Arial" w:cs="Arial"/>
        </w:rPr>
        <w:fldChar w:fldCharType="end"/>
      </w:r>
    </w:p>
    <w:p w14:paraId="46C81A24" w14:textId="77777777" w:rsidR="00DC389C" w:rsidRPr="006E6C4F" w:rsidRDefault="00DC389C" w:rsidP="006E6C4F">
      <w:pPr>
        <w:pStyle w:val="ListParagraph"/>
        <w:spacing w:after="0" w:line="276" w:lineRule="auto"/>
        <w:jc w:val="both"/>
        <w:rPr>
          <w:rFonts w:ascii="Arial" w:hAnsi="Arial" w:cs="Arial"/>
        </w:rPr>
      </w:pPr>
    </w:p>
    <w:sectPr w:rsidR="00DC389C" w:rsidRPr="006E6C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hu, Paula Kaitlyn" w:date="2023-12-18T20:55:00Z" w:initials="PZ">
    <w:p w14:paraId="72984B0C" w14:textId="77777777" w:rsidR="00B67859" w:rsidRDefault="00B67859" w:rsidP="00C46934">
      <w:r>
        <w:rPr>
          <w:rStyle w:val="CommentReference"/>
        </w:rPr>
        <w:annotationRef/>
      </w:r>
      <w:r>
        <w:rPr>
          <w:color w:val="000000"/>
          <w:sz w:val="20"/>
          <w:szCs w:val="20"/>
        </w:rPr>
        <w:t>https://urop.mit.edu/guidelines/proposals-evaluations/</w:t>
      </w:r>
    </w:p>
  </w:comment>
  <w:comment w:id="120" w:author="Giselle Fernandes" w:date="2023-12-19T13:23:00Z" w:initials="GF">
    <w:p w14:paraId="687CF424" w14:textId="77777777" w:rsidR="00AC608B" w:rsidRDefault="00AC608B" w:rsidP="00AC608B">
      <w:pPr>
        <w:pStyle w:val="CommentText"/>
      </w:pPr>
      <w:r>
        <w:rPr>
          <w:rStyle w:val="CommentReference"/>
        </w:rPr>
        <w:annotationRef/>
      </w:r>
      <w:r>
        <w:t>We don’t need a GCaMP line for now</w:t>
      </w:r>
    </w:p>
  </w:comment>
  <w:comment w:id="176" w:author="Giselle Fernandes" w:date="2023-12-19T13:23:00Z" w:initials="GF">
    <w:p w14:paraId="5276A86B" w14:textId="77777777" w:rsidR="00AC608B" w:rsidRDefault="00AC608B" w:rsidP="00AC608B">
      <w:pPr>
        <w:pStyle w:val="CommentText"/>
      </w:pPr>
      <w:r>
        <w:rPr>
          <w:rStyle w:val="CommentReference"/>
        </w:rPr>
        <w:annotationRef/>
      </w:r>
      <w:r>
        <w:t>Why Jennifer? What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84B0C" w15:done="0"/>
  <w15:commentEx w15:paraId="687CF424" w15:done="0"/>
  <w15:commentEx w15:paraId="5276A8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B304B" w16cex:dateUtc="2023-12-19T01:55:00Z"/>
  <w16cex:commentExtensible w16cex:durableId="6381BB6D" w16cex:dateUtc="2023-12-19T18:23:00Z"/>
  <w16cex:commentExtensible w16cex:durableId="0FF304AC" w16cex:dateUtc="2023-12-19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84B0C" w16cid:durableId="292B304B"/>
  <w16cid:commentId w16cid:paraId="687CF424" w16cid:durableId="6381BB6D"/>
  <w16cid:commentId w16cid:paraId="5276A86B" w16cid:durableId="0FF304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F73D3"/>
    <w:multiLevelType w:val="hybridMultilevel"/>
    <w:tmpl w:val="23721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D366F"/>
    <w:multiLevelType w:val="hybridMultilevel"/>
    <w:tmpl w:val="8E5278C0"/>
    <w:lvl w:ilvl="0" w:tplc="C2C44F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418F2"/>
    <w:multiLevelType w:val="hybridMultilevel"/>
    <w:tmpl w:val="5652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930715">
    <w:abstractNumId w:val="1"/>
  </w:num>
  <w:num w:numId="2" w16cid:durableId="158926698">
    <w:abstractNumId w:val="2"/>
  </w:num>
  <w:num w:numId="3" w16cid:durableId="11959264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u, Paula Kaitlyn">
    <w15:presenceInfo w15:providerId="AD" w15:userId="S::paulazhu@college.harvard.edu::846d1fe8-7102-4798-8f81-ab198027245a"/>
  </w15:person>
  <w15:person w15:author="Giselle Fernandes">
    <w15:presenceInfo w15:providerId="Windows Live" w15:userId="cdd99c46dfc9a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5698"/>
    <w:rsid w:val="0000066D"/>
    <w:rsid w:val="0000581E"/>
    <w:rsid w:val="00007F18"/>
    <w:rsid w:val="000139F8"/>
    <w:rsid w:val="00015B3A"/>
    <w:rsid w:val="00027608"/>
    <w:rsid w:val="0003014D"/>
    <w:rsid w:val="00031B16"/>
    <w:rsid w:val="00031EFF"/>
    <w:rsid w:val="00032803"/>
    <w:rsid w:val="000333B5"/>
    <w:rsid w:val="0003524B"/>
    <w:rsid w:val="00035B27"/>
    <w:rsid w:val="00035E0E"/>
    <w:rsid w:val="00037358"/>
    <w:rsid w:val="00043E5A"/>
    <w:rsid w:val="00043F97"/>
    <w:rsid w:val="00044295"/>
    <w:rsid w:val="000467D7"/>
    <w:rsid w:val="00047C12"/>
    <w:rsid w:val="00052A96"/>
    <w:rsid w:val="00062169"/>
    <w:rsid w:val="00063505"/>
    <w:rsid w:val="00063583"/>
    <w:rsid w:val="000704C1"/>
    <w:rsid w:val="000712D5"/>
    <w:rsid w:val="00072D4B"/>
    <w:rsid w:val="000743A3"/>
    <w:rsid w:val="00074B8C"/>
    <w:rsid w:val="00077E9E"/>
    <w:rsid w:val="00081D1D"/>
    <w:rsid w:val="00093484"/>
    <w:rsid w:val="00096C3D"/>
    <w:rsid w:val="000A0F17"/>
    <w:rsid w:val="000A3A94"/>
    <w:rsid w:val="000A44A0"/>
    <w:rsid w:val="000A740E"/>
    <w:rsid w:val="000B1C6E"/>
    <w:rsid w:val="000B5EB3"/>
    <w:rsid w:val="000B6CDF"/>
    <w:rsid w:val="000C1AF6"/>
    <w:rsid w:val="000C2BFC"/>
    <w:rsid w:val="000C4482"/>
    <w:rsid w:val="000C6708"/>
    <w:rsid w:val="000C6EA1"/>
    <w:rsid w:val="000D0320"/>
    <w:rsid w:val="000D43FE"/>
    <w:rsid w:val="000E04EF"/>
    <w:rsid w:val="000E3E11"/>
    <w:rsid w:val="000E69DA"/>
    <w:rsid w:val="000F134D"/>
    <w:rsid w:val="000F560E"/>
    <w:rsid w:val="00101F84"/>
    <w:rsid w:val="00106ACA"/>
    <w:rsid w:val="00106FC1"/>
    <w:rsid w:val="001147E5"/>
    <w:rsid w:val="00116436"/>
    <w:rsid w:val="00117B8D"/>
    <w:rsid w:val="001231A7"/>
    <w:rsid w:val="00130888"/>
    <w:rsid w:val="001308DA"/>
    <w:rsid w:val="00133E30"/>
    <w:rsid w:val="00134F84"/>
    <w:rsid w:val="00135711"/>
    <w:rsid w:val="00135F41"/>
    <w:rsid w:val="00136B5D"/>
    <w:rsid w:val="001374F9"/>
    <w:rsid w:val="00140CF3"/>
    <w:rsid w:val="00143AA5"/>
    <w:rsid w:val="00145394"/>
    <w:rsid w:val="00150AB0"/>
    <w:rsid w:val="0015157B"/>
    <w:rsid w:val="00153A31"/>
    <w:rsid w:val="00155B51"/>
    <w:rsid w:val="001613E0"/>
    <w:rsid w:val="001619C8"/>
    <w:rsid w:val="00165FDA"/>
    <w:rsid w:val="00166448"/>
    <w:rsid w:val="001667A7"/>
    <w:rsid w:val="0016785A"/>
    <w:rsid w:val="00170CD8"/>
    <w:rsid w:val="0017120E"/>
    <w:rsid w:val="00175AFB"/>
    <w:rsid w:val="00175B16"/>
    <w:rsid w:val="0017651A"/>
    <w:rsid w:val="00180C9D"/>
    <w:rsid w:val="00182951"/>
    <w:rsid w:val="00183C2D"/>
    <w:rsid w:val="0018403D"/>
    <w:rsid w:val="0018515B"/>
    <w:rsid w:val="00185643"/>
    <w:rsid w:val="00187934"/>
    <w:rsid w:val="001974D1"/>
    <w:rsid w:val="001A21F6"/>
    <w:rsid w:val="001A6814"/>
    <w:rsid w:val="001B3D3A"/>
    <w:rsid w:val="001B476A"/>
    <w:rsid w:val="001B4B8F"/>
    <w:rsid w:val="001B7AFF"/>
    <w:rsid w:val="001C3B2F"/>
    <w:rsid w:val="001C42B3"/>
    <w:rsid w:val="001C4A0C"/>
    <w:rsid w:val="001C5338"/>
    <w:rsid w:val="001D0E82"/>
    <w:rsid w:val="001D33C1"/>
    <w:rsid w:val="001D3BB6"/>
    <w:rsid w:val="001D3D05"/>
    <w:rsid w:val="001E038D"/>
    <w:rsid w:val="001E42F5"/>
    <w:rsid w:val="001F3A7A"/>
    <w:rsid w:val="001F772F"/>
    <w:rsid w:val="001F78D6"/>
    <w:rsid w:val="001F7DFE"/>
    <w:rsid w:val="00200ECE"/>
    <w:rsid w:val="002036A9"/>
    <w:rsid w:val="0020593E"/>
    <w:rsid w:val="00205DF7"/>
    <w:rsid w:val="0020618D"/>
    <w:rsid w:val="002074B0"/>
    <w:rsid w:val="002154B5"/>
    <w:rsid w:val="00223459"/>
    <w:rsid w:val="00223FC2"/>
    <w:rsid w:val="00224BFB"/>
    <w:rsid w:val="002333C0"/>
    <w:rsid w:val="00233FA4"/>
    <w:rsid w:val="002360A6"/>
    <w:rsid w:val="0023691C"/>
    <w:rsid w:val="00236DC5"/>
    <w:rsid w:val="0023752D"/>
    <w:rsid w:val="00241148"/>
    <w:rsid w:val="00241DEA"/>
    <w:rsid w:val="0025222A"/>
    <w:rsid w:val="00262508"/>
    <w:rsid w:val="00263F41"/>
    <w:rsid w:val="002653DF"/>
    <w:rsid w:val="002677DE"/>
    <w:rsid w:val="00273B0E"/>
    <w:rsid w:val="00274AC7"/>
    <w:rsid w:val="00276608"/>
    <w:rsid w:val="00280C4B"/>
    <w:rsid w:val="00282898"/>
    <w:rsid w:val="00282EC8"/>
    <w:rsid w:val="00284F9C"/>
    <w:rsid w:val="002868B2"/>
    <w:rsid w:val="0029237F"/>
    <w:rsid w:val="002936FE"/>
    <w:rsid w:val="002954E7"/>
    <w:rsid w:val="00295E6B"/>
    <w:rsid w:val="00296164"/>
    <w:rsid w:val="00297459"/>
    <w:rsid w:val="002A108F"/>
    <w:rsid w:val="002A2FC4"/>
    <w:rsid w:val="002A3C16"/>
    <w:rsid w:val="002A7A4A"/>
    <w:rsid w:val="002B161A"/>
    <w:rsid w:val="002B343B"/>
    <w:rsid w:val="002B5338"/>
    <w:rsid w:val="002C0063"/>
    <w:rsid w:val="002C0B75"/>
    <w:rsid w:val="002C105A"/>
    <w:rsid w:val="002C18D4"/>
    <w:rsid w:val="002C518E"/>
    <w:rsid w:val="002D4845"/>
    <w:rsid w:val="002D4B7E"/>
    <w:rsid w:val="002D4E6D"/>
    <w:rsid w:val="002D5718"/>
    <w:rsid w:val="002E3533"/>
    <w:rsid w:val="002E3759"/>
    <w:rsid w:val="002E5C67"/>
    <w:rsid w:val="002E654E"/>
    <w:rsid w:val="002F00F0"/>
    <w:rsid w:val="002F1E47"/>
    <w:rsid w:val="002F25A6"/>
    <w:rsid w:val="002F3028"/>
    <w:rsid w:val="002F6324"/>
    <w:rsid w:val="00300BD4"/>
    <w:rsid w:val="00302519"/>
    <w:rsid w:val="00302AA1"/>
    <w:rsid w:val="00302C6E"/>
    <w:rsid w:val="00306534"/>
    <w:rsid w:val="003113E0"/>
    <w:rsid w:val="0031421B"/>
    <w:rsid w:val="00315A48"/>
    <w:rsid w:val="00321A47"/>
    <w:rsid w:val="00323D25"/>
    <w:rsid w:val="00324008"/>
    <w:rsid w:val="00325698"/>
    <w:rsid w:val="00325998"/>
    <w:rsid w:val="00327866"/>
    <w:rsid w:val="00331468"/>
    <w:rsid w:val="00333CD0"/>
    <w:rsid w:val="00334599"/>
    <w:rsid w:val="00335075"/>
    <w:rsid w:val="003410CD"/>
    <w:rsid w:val="00341A51"/>
    <w:rsid w:val="00342FEB"/>
    <w:rsid w:val="0034352A"/>
    <w:rsid w:val="00343BA6"/>
    <w:rsid w:val="0034688D"/>
    <w:rsid w:val="003503E2"/>
    <w:rsid w:val="003528FD"/>
    <w:rsid w:val="0035568F"/>
    <w:rsid w:val="00355FA1"/>
    <w:rsid w:val="00356B4F"/>
    <w:rsid w:val="00356EAC"/>
    <w:rsid w:val="0036260D"/>
    <w:rsid w:val="003631A1"/>
    <w:rsid w:val="00364A7E"/>
    <w:rsid w:val="00370D53"/>
    <w:rsid w:val="003714A0"/>
    <w:rsid w:val="003719BC"/>
    <w:rsid w:val="00372774"/>
    <w:rsid w:val="003755E3"/>
    <w:rsid w:val="003762D4"/>
    <w:rsid w:val="0038082E"/>
    <w:rsid w:val="0038154E"/>
    <w:rsid w:val="003816ED"/>
    <w:rsid w:val="003821FB"/>
    <w:rsid w:val="00382580"/>
    <w:rsid w:val="00382D41"/>
    <w:rsid w:val="00385507"/>
    <w:rsid w:val="00386687"/>
    <w:rsid w:val="00387487"/>
    <w:rsid w:val="00390272"/>
    <w:rsid w:val="00392CA8"/>
    <w:rsid w:val="00393316"/>
    <w:rsid w:val="003953EC"/>
    <w:rsid w:val="003A04A3"/>
    <w:rsid w:val="003A0A7C"/>
    <w:rsid w:val="003A0D58"/>
    <w:rsid w:val="003A45CE"/>
    <w:rsid w:val="003A76A8"/>
    <w:rsid w:val="003B209F"/>
    <w:rsid w:val="003B258B"/>
    <w:rsid w:val="003B3984"/>
    <w:rsid w:val="003B3D7B"/>
    <w:rsid w:val="003B4E5C"/>
    <w:rsid w:val="003B5998"/>
    <w:rsid w:val="003B77B4"/>
    <w:rsid w:val="003C095A"/>
    <w:rsid w:val="003C29A8"/>
    <w:rsid w:val="003C2BB9"/>
    <w:rsid w:val="003C31E7"/>
    <w:rsid w:val="003C5865"/>
    <w:rsid w:val="003C7B60"/>
    <w:rsid w:val="003D49D7"/>
    <w:rsid w:val="003D519F"/>
    <w:rsid w:val="003D63ED"/>
    <w:rsid w:val="003E0C36"/>
    <w:rsid w:val="003E144A"/>
    <w:rsid w:val="003E52E9"/>
    <w:rsid w:val="003E6DDA"/>
    <w:rsid w:val="003E6F4C"/>
    <w:rsid w:val="0040376B"/>
    <w:rsid w:val="004115DF"/>
    <w:rsid w:val="0041386D"/>
    <w:rsid w:val="004243EF"/>
    <w:rsid w:val="00424DB2"/>
    <w:rsid w:val="00425C1F"/>
    <w:rsid w:val="00426C62"/>
    <w:rsid w:val="00426F39"/>
    <w:rsid w:val="00433115"/>
    <w:rsid w:val="0044078F"/>
    <w:rsid w:val="004407BA"/>
    <w:rsid w:val="00441C9E"/>
    <w:rsid w:val="00441EE3"/>
    <w:rsid w:val="00442768"/>
    <w:rsid w:val="00445CA6"/>
    <w:rsid w:val="0044711B"/>
    <w:rsid w:val="00454BEA"/>
    <w:rsid w:val="00456263"/>
    <w:rsid w:val="004569FE"/>
    <w:rsid w:val="004574EF"/>
    <w:rsid w:val="004612EC"/>
    <w:rsid w:val="00470785"/>
    <w:rsid w:val="00476A66"/>
    <w:rsid w:val="00477875"/>
    <w:rsid w:val="004804AA"/>
    <w:rsid w:val="00480F5D"/>
    <w:rsid w:val="00480FCB"/>
    <w:rsid w:val="00481621"/>
    <w:rsid w:val="00483205"/>
    <w:rsid w:val="00483E55"/>
    <w:rsid w:val="00484068"/>
    <w:rsid w:val="004851BE"/>
    <w:rsid w:val="004858D8"/>
    <w:rsid w:val="0049074C"/>
    <w:rsid w:val="004910BC"/>
    <w:rsid w:val="004925C0"/>
    <w:rsid w:val="00494581"/>
    <w:rsid w:val="00494970"/>
    <w:rsid w:val="00495FEB"/>
    <w:rsid w:val="004A5058"/>
    <w:rsid w:val="004A519C"/>
    <w:rsid w:val="004B016A"/>
    <w:rsid w:val="004B0C99"/>
    <w:rsid w:val="004B2E17"/>
    <w:rsid w:val="004B4260"/>
    <w:rsid w:val="004B693F"/>
    <w:rsid w:val="004C422D"/>
    <w:rsid w:val="004C5BAF"/>
    <w:rsid w:val="004D1BF5"/>
    <w:rsid w:val="004D496A"/>
    <w:rsid w:val="004D7FF5"/>
    <w:rsid w:val="004E1205"/>
    <w:rsid w:val="004E2051"/>
    <w:rsid w:val="004E37A4"/>
    <w:rsid w:val="004E51E2"/>
    <w:rsid w:val="004E613D"/>
    <w:rsid w:val="004F0FB7"/>
    <w:rsid w:val="004F4A43"/>
    <w:rsid w:val="004F4D38"/>
    <w:rsid w:val="004F6461"/>
    <w:rsid w:val="005012AD"/>
    <w:rsid w:val="005017E5"/>
    <w:rsid w:val="00503712"/>
    <w:rsid w:val="00505C96"/>
    <w:rsid w:val="00512CC1"/>
    <w:rsid w:val="0051598F"/>
    <w:rsid w:val="00520042"/>
    <w:rsid w:val="00522024"/>
    <w:rsid w:val="005241AE"/>
    <w:rsid w:val="005269E6"/>
    <w:rsid w:val="00526E88"/>
    <w:rsid w:val="005276AF"/>
    <w:rsid w:val="00527E9A"/>
    <w:rsid w:val="00533888"/>
    <w:rsid w:val="00533B8D"/>
    <w:rsid w:val="00537CE6"/>
    <w:rsid w:val="00537CEE"/>
    <w:rsid w:val="00540313"/>
    <w:rsid w:val="00540C8F"/>
    <w:rsid w:val="00541E1F"/>
    <w:rsid w:val="00542016"/>
    <w:rsid w:val="00546565"/>
    <w:rsid w:val="00546A26"/>
    <w:rsid w:val="005570A3"/>
    <w:rsid w:val="00563499"/>
    <w:rsid w:val="00563BA5"/>
    <w:rsid w:val="00565039"/>
    <w:rsid w:val="005659BA"/>
    <w:rsid w:val="005671A9"/>
    <w:rsid w:val="00567A63"/>
    <w:rsid w:val="00570E25"/>
    <w:rsid w:val="00571A54"/>
    <w:rsid w:val="00572346"/>
    <w:rsid w:val="00574B32"/>
    <w:rsid w:val="005774CF"/>
    <w:rsid w:val="00580B1A"/>
    <w:rsid w:val="00584790"/>
    <w:rsid w:val="00587546"/>
    <w:rsid w:val="00587775"/>
    <w:rsid w:val="00592674"/>
    <w:rsid w:val="00594437"/>
    <w:rsid w:val="005946DA"/>
    <w:rsid w:val="005963AF"/>
    <w:rsid w:val="005A02FF"/>
    <w:rsid w:val="005A1C82"/>
    <w:rsid w:val="005A2195"/>
    <w:rsid w:val="005A42D7"/>
    <w:rsid w:val="005A64E2"/>
    <w:rsid w:val="005B1D92"/>
    <w:rsid w:val="005B1FCF"/>
    <w:rsid w:val="005B4A26"/>
    <w:rsid w:val="005B510D"/>
    <w:rsid w:val="005B5970"/>
    <w:rsid w:val="005C4159"/>
    <w:rsid w:val="005C44E7"/>
    <w:rsid w:val="005C62DE"/>
    <w:rsid w:val="005C7B96"/>
    <w:rsid w:val="005D1A18"/>
    <w:rsid w:val="005D3D6D"/>
    <w:rsid w:val="005D567A"/>
    <w:rsid w:val="005E1ECD"/>
    <w:rsid w:val="005E291D"/>
    <w:rsid w:val="005E300D"/>
    <w:rsid w:val="005E312A"/>
    <w:rsid w:val="005E4058"/>
    <w:rsid w:val="005E5747"/>
    <w:rsid w:val="005F12DA"/>
    <w:rsid w:val="005F4F6D"/>
    <w:rsid w:val="005F5F41"/>
    <w:rsid w:val="005F7D90"/>
    <w:rsid w:val="00601EA5"/>
    <w:rsid w:val="00602ED8"/>
    <w:rsid w:val="00603F87"/>
    <w:rsid w:val="00605822"/>
    <w:rsid w:val="00605A21"/>
    <w:rsid w:val="00606BFE"/>
    <w:rsid w:val="00607F3E"/>
    <w:rsid w:val="00611113"/>
    <w:rsid w:val="006113AF"/>
    <w:rsid w:val="006202CD"/>
    <w:rsid w:val="006216FE"/>
    <w:rsid w:val="00621B91"/>
    <w:rsid w:val="00627E20"/>
    <w:rsid w:val="006316FB"/>
    <w:rsid w:val="00632F91"/>
    <w:rsid w:val="00637A6C"/>
    <w:rsid w:val="006410B4"/>
    <w:rsid w:val="006412B5"/>
    <w:rsid w:val="0064149E"/>
    <w:rsid w:val="0064532E"/>
    <w:rsid w:val="00645817"/>
    <w:rsid w:val="006519BC"/>
    <w:rsid w:val="0066686C"/>
    <w:rsid w:val="0067011C"/>
    <w:rsid w:val="00674C62"/>
    <w:rsid w:val="00683CCD"/>
    <w:rsid w:val="00684C4D"/>
    <w:rsid w:val="00687030"/>
    <w:rsid w:val="006918B5"/>
    <w:rsid w:val="00692D51"/>
    <w:rsid w:val="00696006"/>
    <w:rsid w:val="00696D12"/>
    <w:rsid w:val="006A28E9"/>
    <w:rsid w:val="006A2F57"/>
    <w:rsid w:val="006A4451"/>
    <w:rsid w:val="006A7055"/>
    <w:rsid w:val="006B03E0"/>
    <w:rsid w:val="006B14CE"/>
    <w:rsid w:val="006B7A49"/>
    <w:rsid w:val="006C0545"/>
    <w:rsid w:val="006C10DC"/>
    <w:rsid w:val="006C31EF"/>
    <w:rsid w:val="006C5255"/>
    <w:rsid w:val="006D07BD"/>
    <w:rsid w:val="006D29F3"/>
    <w:rsid w:val="006D5680"/>
    <w:rsid w:val="006E6C4F"/>
    <w:rsid w:val="006E7E5B"/>
    <w:rsid w:val="006F2AE3"/>
    <w:rsid w:val="006F2C2A"/>
    <w:rsid w:val="006F6A8C"/>
    <w:rsid w:val="007000E3"/>
    <w:rsid w:val="00700EBE"/>
    <w:rsid w:val="00701974"/>
    <w:rsid w:val="00703E53"/>
    <w:rsid w:val="007049F1"/>
    <w:rsid w:val="00711B29"/>
    <w:rsid w:val="00711DB7"/>
    <w:rsid w:val="007125C9"/>
    <w:rsid w:val="00713B4E"/>
    <w:rsid w:val="00714809"/>
    <w:rsid w:val="007208A9"/>
    <w:rsid w:val="00722415"/>
    <w:rsid w:val="00723B2A"/>
    <w:rsid w:val="00723BD5"/>
    <w:rsid w:val="00723DE0"/>
    <w:rsid w:val="00724481"/>
    <w:rsid w:val="00724786"/>
    <w:rsid w:val="00724D46"/>
    <w:rsid w:val="00726873"/>
    <w:rsid w:val="00734BB5"/>
    <w:rsid w:val="00741FA8"/>
    <w:rsid w:val="00744649"/>
    <w:rsid w:val="00745CE5"/>
    <w:rsid w:val="00746FA3"/>
    <w:rsid w:val="00753089"/>
    <w:rsid w:val="00753679"/>
    <w:rsid w:val="00756D33"/>
    <w:rsid w:val="00763110"/>
    <w:rsid w:val="0076441C"/>
    <w:rsid w:val="00764F82"/>
    <w:rsid w:val="00766F6B"/>
    <w:rsid w:val="00773A08"/>
    <w:rsid w:val="00776153"/>
    <w:rsid w:val="00783001"/>
    <w:rsid w:val="00783807"/>
    <w:rsid w:val="00787D74"/>
    <w:rsid w:val="007944BF"/>
    <w:rsid w:val="007948F5"/>
    <w:rsid w:val="00796465"/>
    <w:rsid w:val="007977E1"/>
    <w:rsid w:val="007A221C"/>
    <w:rsid w:val="007A27D9"/>
    <w:rsid w:val="007A52B9"/>
    <w:rsid w:val="007A72D1"/>
    <w:rsid w:val="007B0F6E"/>
    <w:rsid w:val="007B1D1D"/>
    <w:rsid w:val="007B47DF"/>
    <w:rsid w:val="007B6840"/>
    <w:rsid w:val="007B6D0C"/>
    <w:rsid w:val="007C4C3A"/>
    <w:rsid w:val="007D3587"/>
    <w:rsid w:val="007D49F6"/>
    <w:rsid w:val="007D6A7B"/>
    <w:rsid w:val="007F16A2"/>
    <w:rsid w:val="007F2B9A"/>
    <w:rsid w:val="007F67BE"/>
    <w:rsid w:val="00802A2C"/>
    <w:rsid w:val="00813736"/>
    <w:rsid w:val="00815743"/>
    <w:rsid w:val="008163B1"/>
    <w:rsid w:val="00821530"/>
    <w:rsid w:val="0082227D"/>
    <w:rsid w:val="00822F8A"/>
    <w:rsid w:val="00827486"/>
    <w:rsid w:val="00831336"/>
    <w:rsid w:val="0083228B"/>
    <w:rsid w:val="008334F0"/>
    <w:rsid w:val="0083377C"/>
    <w:rsid w:val="00834B26"/>
    <w:rsid w:val="008352A9"/>
    <w:rsid w:val="008404C9"/>
    <w:rsid w:val="00840770"/>
    <w:rsid w:val="00843C80"/>
    <w:rsid w:val="00845160"/>
    <w:rsid w:val="00857316"/>
    <w:rsid w:val="00860DD1"/>
    <w:rsid w:val="00865F7B"/>
    <w:rsid w:val="0086642E"/>
    <w:rsid w:val="008676D2"/>
    <w:rsid w:val="00870A63"/>
    <w:rsid w:val="00873E1B"/>
    <w:rsid w:val="00874308"/>
    <w:rsid w:val="00874501"/>
    <w:rsid w:val="008747A1"/>
    <w:rsid w:val="00884728"/>
    <w:rsid w:val="00885A34"/>
    <w:rsid w:val="00885D21"/>
    <w:rsid w:val="008860EA"/>
    <w:rsid w:val="00887C83"/>
    <w:rsid w:val="00890D0C"/>
    <w:rsid w:val="008916A5"/>
    <w:rsid w:val="00891AD6"/>
    <w:rsid w:val="00891D32"/>
    <w:rsid w:val="008956DA"/>
    <w:rsid w:val="008A0112"/>
    <w:rsid w:val="008A157B"/>
    <w:rsid w:val="008A26B9"/>
    <w:rsid w:val="008A2874"/>
    <w:rsid w:val="008A387D"/>
    <w:rsid w:val="008A66B2"/>
    <w:rsid w:val="008A6C9C"/>
    <w:rsid w:val="008B03FD"/>
    <w:rsid w:val="008B1C90"/>
    <w:rsid w:val="008B26A0"/>
    <w:rsid w:val="008B73DE"/>
    <w:rsid w:val="008B76D6"/>
    <w:rsid w:val="008C5D8F"/>
    <w:rsid w:val="008D24A2"/>
    <w:rsid w:val="008D26E5"/>
    <w:rsid w:val="008D2A56"/>
    <w:rsid w:val="008D791B"/>
    <w:rsid w:val="008E2719"/>
    <w:rsid w:val="008E3651"/>
    <w:rsid w:val="008E5EA6"/>
    <w:rsid w:val="008E6D58"/>
    <w:rsid w:val="008E70A2"/>
    <w:rsid w:val="008F2874"/>
    <w:rsid w:val="008F2A79"/>
    <w:rsid w:val="0090014C"/>
    <w:rsid w:val="00910298"/>
    <w:rsid w:val="00917DBC"/>
    <w:rsid w:val="00922B24"/>
    <w:rsid w:val="00926C06"/>
    <w:rsid w:val="00926D29"/>
    <w:rsid w:val="009318D8"/>
    <w:rsid w:val="00931A68"/>
    <w:rsid w:val="00932043"/>
    <w:rsid w:val="0093210C"/>
    <w:rsid w:val="00932C49"/>
    <w:rsid w:val="00933C00"/>
    <w:rsid w:val="00941CDE"/>
    <w:rsid w:val="00941E82"/>
    <w:rsid w:val="00944DD5"/>
    <w:rsid w:val="00952CEB"/>
    <w:rsid w:val="00953FBD"/>
    <w:rsid w:val="009611E4"/>
    <w:rsid w:val="00964109"/>
    <w:rsid w:val="00964DAC"/>
    <w:rsid w:val="00964E87"/>
    <w:rsid w:val="00974943"/>
    <w:rsid w:val="00976500"/>
    <w:rsid w:val="00983E3E"/>
    <w:rsid w:val="00990CC8"/>
    <w:rsid w:val="00991D30"/>
    <w:rsid w:val="009949F7"/>
    <w:rsid w:val="009954DF"/>
    <w:rsid w:val="00996472"/>
    <w:rsid w:val="009973CE"/>
    <w:rsid w:val="009A3042"/>
    <w:rsid w:val="009B076D"/>
    <w:rsid w:val="009B66AB"/>
    <w:rsid w:val="009B7FEF"/>
    <w:rsid w:val="009C6EA3"/>
    <w:rsid w:val="009D07A8"/>
    <w:rsid w:val="009D1BD1"/>
    <w:rsid w:val="009D23B2"/>
    <w:rsid w:val="009D534A"/>
    <w:rsid w:val="009E0838"/>
    <w:rsid w:val="009E239A"/>
    <w:rsid w:val="009E2789"/>
    <w:rsid w:val="009E5FE3"/>
    <w:rsid w:val="009E70DD"/>
    <w:rsid w:val="009E79A1"/>
    <w:rsid w:val="009F044D"/>
    <w:rsid w:val="009F09FE"/>
    <w:rsid w:val="009F0F42"/>
    <w:rsid w:val="009F1D2D"/>
    <w:rsid w:val="009F29DD"/>
    <w:rsid w:val="009F5BE9"/>
    <w:rsid w:val="00A005A1"/>
    <w:rsid w:val="00A0646C"/>
    <w:rsid w:val="00A071F2"/>
    <w:rsid w:val="00A10AE1"/>
    <w:rsid w:val="00A12924"/>
    <w:rsid w:val="00A17008"/>
    <w:rsid w:val="00A2067A"/>
    <w:rsid w:val="00A240FC"/>
    <w:rsid w:val="00A253F0"/>
    <w:rsid w:val="00A254DC"/>
    <w:rsid w:val="00A25FF4"/>
    <w:rsid w:val="00A33B1E"/>
    <w:rsid w:val="00A34298"/>
    <w:rsid w:val="00A35698"/>
    <w:rsid w:val="00A376FE"/>
    <w:rsid w:val="00A3788E"/>
    <w:rsid w:val="00A41CCB"/>
    <w:rsid w:val="00A420DD"/>
    <w:rsid w:val="00A42278"/>
    <w:rsid w:val="00A436C5"/>
    <w:rsid w:val="00A51D40"/>
    <w:rsid w:val="00A54C93"/>
    <w:rsid w:val="00A556C7"/>
    <w:rsid w:val="00A5698E"/>
    <w:rsid w:val="00A57337"/>
    <w:rsid w:val="00A60FA5"/>
    <w:rsid w:val="00A641D5"/>
    <w:rsid w:val="00A7121D"/>
    <w:rsid w:val="00A71984"/>
    <w:rsid w:val="00A76164"/>
    <w:rsid w:val="00A7664F"/>
    <w:rsid w:val="00A85B62"/>
    <w:rsid w:val="00A85B74"/>
    <w:rsid w:val="00A93FD7"/>
    <w:rsid w:val="00A9588B"/>
    <w:rsid w:val="00AA6465"/>
    <w:rsid w:val="00AB0A6F"/>
    <w:rsid w:val="00AB0CEC"/>
    <w:rsid w:val="00AB17B2"/>
    <w:rsid w:val="00AB38C8"/>
    <w:rsid w:val="00AB3A20"/>
    <w:rsid w:val="00AB3B19"/>
    <w:rsid w:val="00AB44E3"/>
    <w:rsid w:val="00AB6FDB"/>
    <w:rsid w:val="00AC254A"/>
    <w:rsid w:val="00AC2F17"/>
    <w:rsid w:val="00AC36A4"/>
    <w:rsid w:val="00AC608B"/>
    <w:rsid w:val="00AD025C"/>
    <w:rsid w:val="00AD0B0A"/>
    <w:rsid w:val="00AD22E2"/>
    <w:rsid w:val="00AD34EF"/>
    <w:rsid w:val="00AD38AE"/>
    <w:rsid w:val="00AD5513"/>
    <w:rsid w:val="00AD7868"/>
    <w:rsid w:val="00AE22A2"/>
    <w:rsid w:val="00AE3751"/>
    <w:rsid w:val="00AE69AC"/>
    <w:rsid w:val="00AF0235"/>
    <w:rsid w:val="00AF0568"/>
    <w:rsid w:val="00AF19A3"/>
    <w:rsid w:val="00AF1F87"/>
    <w:rsid w:val="00AF2DA9"/>
    <w:rsid w:val="00AF54F0"/>
    <w:rsid w:val="00B003C6"/>
    <w:rsid w:val="00B01A6F"/>
    <w:rsid w:val="00B024AE"/>
    <w:rsid w:val="00B02E18"/>
    <w:rsid w:val="00B03365"/>
    <w:rsid w:val="00B03393"/>
    <w:rsid w:val="00B03C96"/>
    <w:rsid w:val="00B05B70"/>
    <w:rsid w:val="00B10C8D"/>
    <w:rsid w:val="00B10FB8"/>
    <w:rsid w:val="00B12333"/>
    <w:rsid w:val="00B13C5F"/>
    <w:rsid w:val="00B15B2B"/>
    <w:rsid w:val="00B16E1D"/>
    <w:rsid w:val="00B25729"/>
    <w:rsid w:val="00B26279"/>
    <w:rsid w:val="00B26C3F"/>
    <w:rsid w:val="00B32C29"/>
    <w:rsid w:val="00B33375"/>
    <w:rsid w:val="00B33EFC"/>
    <w:rsid w:val="00B34EB0"/>
    <w:rsid w:val="00B3580E"/>
    <w:rsid w:val="00B35A92"/>
    <w:rsid w:val="00B363C5"/>
    <w:rsid w:val="00B3680D"/>
    <w:rsid w:val="00B37E57"/>
    <w:rsid w:val="00B4035E"/>
    <w:rsid w:val="00B4275F"/>
    <w:rsid w:val="00B46CE0"/>
    <w:rsid w:val="00B54F16"/>
    <w:rsid w:val="00B56189"/>
    <w:rsid w:val="00B56A05"/>
    <w:rsid w:val="00B6150E"/>
    <w:rsid w:val="00B63173"/>
    <w:rsid w:val="00B64C6C"/>
    <w:rsid w:val="00B65CF4"/>
    <w:rsid w:val="00B6770D"/>
    <w:rsid w:val="00B67859"/>
    <w:rsid w:val="00B7385A"/>
    <w:rsid w:val="00B7393F"/>
    <w:rsid w:val="00B764A2"/>
    <w:rsid w:val="00B7694D"/>
    <w:rsid w:val="00B808E3"/>
    <w:rsid w:val="00B836DC"/>
    <w:rsid w:val="00B90223"/>
    <w:rsid w:val="00B90812"/>
    <w:rsid w:val="00B9108D"/>
    <w:rsid w:val="00B91823"/>
    <w:rsid w:val="00B9396D"/>
    <w:rsid w:val="00B947D2"/>
    <w:rsid w:val="00B94EE0"/>
    <w:rsid w:val="00B955CA"/>
    <w:rsid w:val="00B97211"/>
    <w:rsid w:val="00B974B9"/>
    <w:rsid w:val="00BA6DC3"/>
    <w:rsid w:val="00BB140C"/>
    <w:rsid w:val="00BB16CB"/>
    <w:rsid w:val="00BB3BAC"/>
    <w:rsid w:val="00BB515A"/>
    <w:rsid w:val="00BB55C0"/>
    <w:rsid w:val="00BB77CB"/>
    <w:rsid w:val="00BC00DD"/>
    <w:rsid w:val="00BC07AB"/>
    <w:rsid w:val="00BC1636"/>
    <w:rsid w:val="00BC7784"/>
    <w:rsid w:val="00BD2AF5"/>
    <w:rsid w:val="00BD51FF"/>
    <w:rsid w:val="00BD6CCC"/>
    <w:rsid w:val="00BD7630"/>
    <w:rsid w:val="00BE475F"/>
    <w:rsid w:val="00BE4FE6"/>
    <w:rsid w:val="00BE545B"/>
    <w:rsid w:val="00BE57EC"/>
    <w:rsid w:val="00BE6DB1"/>
    <w:rsid w:val="00BE7112"/>
    <w:rsid w:val="00BF09E6"/>
    <w:rsid w:val="00BF26D3"/>
    <w:rsid w:val="00BF6985"/>
    <w:rsid w:val="00C03AC9"/>
    <w:rsid w:val="00C03F13"/>
    <w:rsid w:val="00C04319"/>
    <w:rsid w:val="00C04758"/>
    <w:rsid w:val="00C1383B"/>
    <w:rsid w:val="00C14445"/>
    <w:rsid w:val="00C179C8"/>
    <w:rsid w:val="00C2138C"/>
    <w:rsid w:val="00C267B4"/>
    <w:rsid w:val="00C27276"/>
    <w:rsid w:val="00C30344"/>
    <w:rsid w:val="00C306E9"/>
    <w:rsid w:val="00C308B4"/>
    <w:rsid w:val="00C3158D"/>
    <w:rsid w:val="00C316D8"/>
    <w:rsid w:val="00C31794"/>
    <w:rsid w:val="00C320D4"/>
    <w:rsid w:val="00C32217"/>
    <w:rsid w:val="00C346E6"/>
    <w:rsid w:val="00C35A86"/>
    <w:rsid w:val="00C417C8"/>
    <w:rsid w:val="00C420EA"/>
    <w:rsid w:val="00C442C8"/>
    <w:rsid w:val="00C44A4C"/>
    <w:rsid w:val="00C470E5"/>
    <w:rsid w:val="00C471AE"/>
    <w:rsid w:val="00C47B14"/>
    <w:rsid w:val="00C501ED"/>
    <w:rsid w:val="00C5322E"/>
    <w:rsid w:val="00C53DCC"/>
    <w:rsid w:val="00C55761"/>
    <w:rsid w:val="00C56A40"/>
    <w:rsid w:val="00C57C8C"/>
    <w:rsid w:val="00C57E30"/>
    <w:rsid w:val="00C610FC"/>
    <w:rsid w:val="00C620EE"/>
    <w:rsid w:val="00C6257A"/>
    <w:rsid w:val="00C71927"/>
    <w:rsid w:val="00C74FED"/>
    <w:rsid w:val="00C761C7"/>
    <w:rsid w:val="00C76BDF"/>
    <w:rsid w:val="00C76D26"/>
    <w:rsid w:val="00C81C2D"/>
    <w:rsid w:val="00C82ACE"/>
    <w:rsid w:val="00C84E92"/>
    <w:rsid w:val="00C90578"/>
    <w:rsid w:val="00C94E90"/>
    <w:rsid w:val="00C967A2"/>
    <w:rsid w:val="00CA5E85"/>
    <w:rsid w:val="00CA760D"/>
    <w:rsid w:val="00CB0B8C"/>
    <w:rsid w:val="00CB2120"/>
    <w:rsid w:val="00CB3500"/>
    <w:rsid w:val="00CB3AFF"/>
    <w:rsid w:val="00CB6F90"/>
    <w:rsid w:val="00CC00B6"/>
    <w:rsid w:val="00CD4C4F"/>
    <w:rsid w:val="00CE0487"/>
    <w:rsid w:val="00CF2FFD"/>
    <w:rsid w:val="00CF3D41"/>
    <w:rsid w:val="00CF61EE"/>
    <w:rsid w:val="00CF650A"/>
    <w:rsid w:val="00CF7359"/>
    <w:rsid w:val="00CF7570"/>
    <w:rsid w:val="00D02006"/>
    <w:rsid w:val="00D05D05"/>
    <w:rsid w:val="00D069E5"/>
    <w:rsid w:val="00D11163"/>
    <w:rsid w:val="00D111F6"/>
    <w:rsid w:val="00D12300"/>
    <w:rsid w:val="00D16965"/>
    <w:rsid w:val="00D17466"/>
    <w:rsid w:val="00D20DA3"/>
    <w:rsid w:val="00D25248"/>
    <w:rsid w:val="00D25F1B"/>
    <w:rsid w:val="00D2611E"/>
    <w:rsid w:val="00D33066"/>
    <w:rsid w:val="00D40EBB"/>
    <w:rsid w:val="00D413B4"/>
    <w:rsid w:val="00D42FC9"/>
    <w:rsid w:val="00D43E98"/>
    <w:rsid w:val="00D44F83"/>
    <w:rsid w:val="00D464BA"/>
    <w:rsid w:val="00D5008C"/>
    <w:rsid w:val="00D505C7"/>
    <w:rsid w:val="00D52D82"/>
    <w:rsid w:val="00D53B1E"/>
    <w:rsid w:val="00D60A7B"/>
    <w:rsid w:val="00D62537"/>
    <w:rsid w:val="00D6313A"/>
    <w:rsid w:val="00D65F53"/>
    <w:rsid w:val="00D670A4"/>
    <w:rsid w:val="00D72110"/>
    <w:rsid w:val="00D726FB"/>
    <w:rsid w:val="00D757D1"/>
    <w:rsid w:val="00D7685B"/>
    <w:rsid w:val="00D77257"/>
    <w:rsid w:val="00D804E8"/>
    <w:rsid w:val="00D80CDF"/>
    <w:rsid w:val="00D81F38"/>
    <w:rsid w:val="00D8220D"/>
    <w:rsid w:val="00D84FD4"/>
    <w:rsid w:val="00D87E2B"/>
    <w:rsid w:val="00D91573"/>
    <w:rsid w:val="00D9187C"/>
    <w:rsid w:val="00D9192A"/>
    <w:rsid w:val="00D92EE5"/>
    <w:rsid w:val="00D96C5A"/>
    <w:rsid w:val="00DA405B"/>
    <w:rsid w:val="00DA5117"/>
    <w:rsid w:val="00DB00BF"/>
    <w:rsid w:val="00DB487A"/>
    <w:rsid w:val="00DB5CAB"/>
    <w:rsid w:val="00DB6D8C"/>
    <w:rsid w:val="00DC0FB8"/>
    <w:rsid w:val="00DC13F3"/>
    <w:rsid w:val="00DC29A5"/>
    <w:rsid w:val="00DC2F3E"/>
    <w:rsid w:val="00DC3744"/>
    <w:rsid w:val="00DC389C"/>
    <w:rsid w:val="00DC5BBF"/>
    <w:rsid w:val="00DC624E"/>
    <w:rsid w:val="00DC79CE"/>
    <w:rsid w:val="00DD0562"/>
    <w:rsid w:val="00DD1164"/>
    <w:rsid w:val="00DD1C0A"/>
    <w:rsid w:val="00DD3EA2"/>
    <w:rsid w:val="00DD6BCC"/>
    <w:rsid w:val="00DE243B"/>
    <w:rsid w:val="00DE72E2"/>
    <w:rsid w:val="00DF1ECA"/>
    <w:rsid w:val="00DF2DBE"/>
    <w:rsid w:val="00DF389E"/>
    <w:rsid w:val="00DF5027"/>
    <w:rsid w:val="00DF7B14"/>
    <w:rsid w:val="00E00392"/>
    <w:rsid w:val="00E028F3"/>
    <w:rsid w:val="00E042E8"/>
    <w:rsid w:val="00E045B2"/>
    <w:rsid w:val="00E0601D"/>
    <w:rsid w:val="00E06133"/>
    <w:rsid w:val="00E1022F"/>
    <w:rsid w:val="00E10EC6"/>
    <w:rsid w:val="00E129A3"/>
    <w:rsid w:val="00E15FE5"/>
    <w:rsid w:val="00E16836"/>
    <w:rsid w:val="00E16893"/>
    <w:rsid w:val="00E20A39"/>
    <w:rsid w:val="00E20C29"/>
    <w:rsid w:val="00E21891"/>
    <w:rsid w:val="00E23C17"/>
    <w:rsid w:val="00E253BB"/>
    <w:rsid w:val="00E27D37"/>
    <w:rsid w:val="00E313D4"/>
    <w:rsid w:val="00E36A13"/>
    <w:rsid w:val="00E37AC7"/>
    <w:rsid w:val="00E42863"/>
    <w:rsid w:val="00E46141"/>
    <w:rsid w:val="00E46C39"/>
    <w:rsid w:val="00E50599"/>
    <w:rsid w:val="00E515DF"/>
    <w:rsid w:val="00E524D3"/>
    <w:rsid w:val="00E53E69"/>
    <w:rsid w:val="00E55A7E"/>
    <w:rsid w:val="00E603D1"/>
    <w:rsid w:val="00E60D2B"/>
    <w:rsid w:val="00E66A4D"/>
    <w:rsid w:val="00E67386"/>
    <w:rsid w:val="00E71601"/>
    <w:rsid w:val="00E71DC8"/>
    <w:rsid w:val="00E80F5D"/>
    <w:rsid w:val="00E8699B"/>
    <w:rsid w:val="00E93848"/>
    <w:rsid w:val="00E95A40"/>
    <w:rsid w:val="00EA0039"/>
    <w:rsid w:val="00EA3554"/>
    <w:rsid w:val="00EA7C17"/>
    <w:rsid w:val="00EB041D"/>
    <w:rsid w:val="00EB10B8"/>
    <w:rsid w:val="00EB199A"/>
    <w:rsid w:val="00EB2BB5"/>
    <w:rsid w:val="00EB3471"/>
    <w:rsid w:val="00EB6397"/>
    <w:rsid w:val="00EB6425"/>
    <w:rsid w:val="00EB644E"/>
    <w:rsid w:val="00EC1ED7"/>
    <w:rsid w:val="00EC6DD7"/>
    <w:rsid w:val="00EC6E91"/>
    <w:rsid w:val="00ED1F38"/>
    <w:rsid w:val="00ED45AC"/>
    <w:rsid w:val="00ED6E4A"/>
    <w:rsid w:val="00ED7F62"/>
    <w:rsid w:val="00EE05F6"/>
    <w:rsid w:val="00EE18B6"/>
    <w:rsid w:val="00EE2B88"/>
    <w:rsid w:val="00EE6A54"/>
    <w:rsid w:val="00EE6D8B"/>
    <w:rsid w:val="00EF456B"/>
    <w:rsid w:val="00EF4C69"/>
    <w:rsid w:val="00EF543F"/>
    <w:rsid w:val="00F00921"/>
    <w:rsid w:val="00F00E94"/>
    <w:rsid w:val="00F033E4"/>
    <w:rsid w:val="00F037A3"/>
    <w:rsid w:val="00F04C5D"/>
    <w:rsid w:val="00F0693A"/>
    <w:rsid w:val="00F071FC"/>
    <w:rsid w:val="00F100CB"/>
    <w:rsid w:val="00F143FF"/>
    <w:rsid w:val="00F15066"/>
    <w:rsid w:val="00F2048E"/>
    <w:rsid w:val="00F20ABC"/>
    <w:rsid w:val="00F22346"/>
    <w:rsid w:val="00F23AEB"/>
    <w:rsid w:val="00F23E6E"/>
    <w:rsid w:val="00F24299"/>
    <w:rsid w:val="00F247D9"/>
    <w:rsid w:val="00F24BA9"/>
    <w:rsid w:val="00F259CB"/>
    <w:rsid w:val="00F26013"/>
    <w:rsid w:val="00F272AC"/>
    <w:rsid w:val="00F3059E"/>
    <w:rsid w:val="00F33D80"/>
    <w:rsid w:val="00F41C95"/>
    <w:rsid w:val="00F54A0E"/>
    <w:rsid w:val="00F614E8"/>
    <w:rsid w:val="00F626F8"/>
    <w:rsid w:val="00F62FD5"/>
    <w:rsid w:val="00F6318A"/>
    <w:rsid w:val="00F73C32"/>
    <w:rsid w:val="00F809E8"/>
    <w:rsid w:val="00F82FFD"/>
    <w:rsid w:val="00F85AF3"/>
    <w:rsid w:val="00F903F5"/>
    <w:rsid w:val="00F90556"/>
    <w:rsid w:val="00F907A3"/>
    <w:rsid w:val="00F94F7C"/>
    <w:rsid w:val="00F97AD4"/>
    <w:rsid w:val="00FA0E63"/>
    <w:rsid w:val="00FA14F3"/>
    <w:rsid w:val="00FA230B"/>
    <w:rsid w:val="00FA2FFF"/>
    <w:rsid w:val="00FA3321"/>
    <w:rsid w:val="00FA3DE7"/>
    <w:rsid w:val="00FA4F02"/>
    <w:rsid w:val="00FB1500"/>
    <w:rsid w:val="00FB1D8D"/>
    <w:rsid w:val="00FB2E8E"/>
    <w:rsid w:val="00FB5A9E"/>
    <w:rsid w:val="00FC0881"/>
    <w:rsid w:val="00FC1233"/>
    <w:rsid w:val="00FC1811"/>
    <w:rsid w:val="00FC193C"/>
    <w:rsid w:val="00FC290E"/>
    <w:rsid w:val="00FC46DA"/>
    <w:rsid w:val="00FC7BE3"/>
    <w:rsid w:val="00FD0BED"/>
    <w:rsid w:val="00FD2BB6"/>
    <w:rsid w:val="00FD566E"/>
    <w:rsid w:val="00FD61C1"/>
    <w:rsid w:val="00FD6CA4"/>
    <w:rsid w:val="00FE0382"/>
    <w:rsid w:val="00FE5DDB"/>
    <w:rsid w:val="00FF0B3D"/>
    <w:rsid w:val="00FF1FBF"/>
    <w:rsid w:val="00FF4B23"/>
    <w:rsid w:val="00FF5456"/>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C40F"/>
  <w15:docId w15:val="{8C38F443-1BBB-4C78-9F63-59CDBAF0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4809"/>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13"/>
    <w:pPr>
      <w:ind w:left="720"/>
      <w:contextualSpacing/>
    </w:pPr>
  </w:style>
  <w:style w:type="paragraph" w:styleId="Bibliography">
    <w:name w:val="Bibliography"/>
    <w:basedOn w:val="Normal"/>
    <w:next w:val="Normal"/>
    <w:uiPriority w:val="37"/>
    <w:unhideWhenUsed/>
    <w:rsid w:val="00C57E30"/>
    <w:pPr>
      <w:spacing w:after="0" w:line="480" w:lineRule="auto"/>
      <w:ind w:left="720" w:hanging="720"/>
    </w:pPr>
  </w:style>
  <w:style w:type="character" w:styleId="CommentReference">
    <w:name w:val="annotation reference"/>
    <w:basedOn w:val="DefaultParagraphFont"/>
    <w:uiPriority w:val="99"/>
    <w:semiHidden/>
    <w:unhideWhenUsed/>
    <w:rsid w:val="00B67859"/>
    <w:rPr>
      <w:sz w:val="16"/>
      <w:szCs w:val="16"/>
    </w:rPr>
  </w:style>
  <w:style w:type="paragraph" w:styleId="CommentText">
    <w:name w:val="annotation text"/>
    <w:basedOn w:val="Normal"/>
    <w:link w:val="CommentTextChar"/>
    <w:uiPriority w:val="99"/>
    <w:unhideWhenUsed/>
    <w:rsid w:val="00B67859"/>
    <w:pPr>
      <w:spacing w:line="240" w:lineRule="auto"/>
    </w:pPr>
    <w:rPr>
      <w:sz w:val="20"/>
      <w:szCs w:val="20"/>
    </w:rPr>
  </w:style>
  <w:style w:type="character" w:customStyle="1" w:styleId="CommentTextChar">
    <w:name w:val="Comment Text Char"/>
    <w:basedOn w:val="DefaultParagraphFont"/>
    <w:link w:val="CommentText"/>
    <w:uiPriority w:val="99"/>
    <w:rsid w:val="00B67859"/>
    <w:rPr>
      <w:sz w:val="20"/>
      <w:szCs w:val="20"/>
    </w:rPr>
  </w:style>
  <w:style w:type="paragraph" w:styleId="CommentSubject">
    <w:name w:val="annotation subject"/>
    <w:basedOn w:val="CommentText"/>
    <w:next w:val="CommentText"/>
    <w:link w:val="CommentSubjectChar"/>
    <w:uiPriority w:val="99"/>
    <w:semiHidden/>
    <w:unhideWhenUsed/>
    <w:rsid w:val="00B67859"/>
    <w:rPr>
      <w:b/>
      <w:bCs/>
    </w:rPr>
  </w:style>
  <w:style w:type="character" w:customStyle="1" w:styleId="CommentSubjectChar">
    <w:name w:val="Comment Subject Char"/>
    <w:basedOn w:val="CommentTextChar"/>
    <w:link w:val="CommentSubject"/>
    <w:uiPriority w:val="99"/>
    <w:semiHidden/>
    <w:rsid w:val="00B67859"/>
    <w:rPr>
      <w:b/>
      <w:bCs/>
      <w:sz w:val="20"/>
      <w:szCs w:val="20"/>
    </w:rPr>
  </w:style>
  <w:style w:type="paragraph" w:styleId="Revision">
    <w:name w:val="Revision"/>
    <w:hidden/>
    <w:uiPriority w:val="99"/>
    <w:semiHidden/>
    <w:rsid w:val="00857316"/>
    <w:pPr>
      <w:spacing w:after="0" w:line="240" w:lineRule="auto"/>
    </w:pPr>
  </w:style>
  <w:style w:type="character" w:customStyle="1" w:styleId="Heading1Char">
    <w:name w:val="Heading 1 Char"/>
    <w:basedOn w:val="DefaultParagraphFont"/>
    <w:link w:val="Heading1"/>
    <w:uiPriority w:val="9"/>
    <w:rsid w:val="00714809"/>
    <w:rPr>
      <w:rFonts w:ascii="Times New Roman" w:eastAsia="Times New Roman" w:hAnsi="Times New Roman" w:cs="Times New Roman"/>
      <w:b/>
      <w:bCs/>
      <w:kern w:val="36"/>
      <w:sz w:val="48"/>
      <w:szCs w:val="48"/>
      <w:lang w:bidi="mr-IN"/>
    </w:rPr>
  </w:style>
  <w:style w:type="character" w:customStyle="1" w:styleId="material-name">
    <w:name w:val="material-name"/>
    <w:basedOn w:val="DefaultParagraphFont"/>
    <w:rsid w:val="00714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85714">
      <w:bodyDiv w:val="1"/>
      <w:marLeft w:val="0"/>
      <w:marRight w:val="0"/>
      <w:marTop w:val="0"/>
      <w:marBottom w:val="0"/>
      <w:divBdr>
        <w:top w:val="none" w:sz="0" w:space="0" w:color="auto"/>
        <w:left w:val="none" w:sz="0" w:space="0" w:color="auto"/>
        <w:bottom w:val="none" w:sz="0" w:space="0" w:color="auto"/>
        <w:right w:val="none" w:sz="0" w:space="0" w:color="auto"/>
      </w:divBdr>
    </w:div>
    <w:div w:id="1170408307">
      <w:bodyDiv w:val="1"/>
      <w:marLeft w:val="0"/>
      <w:marRight w:val="0"/>
      <w:marTop w:val="0"/>
      <w:marBottom w:val="0"/>
      <w:divBdr>
        <w:top w:val="none" w:sz="0" w:space="0" w:color="auto"/>
        <w:left w:val="none" w:sz="0" w:space="0" w:color="auto"/>
        <w:bottom w:val="none" w:sz="0" w:space="0" w:color="auto"/>
        <w:right w:val="none" w:sz="0" w:space="0" w:color="auto"/>
      </w:divBdr>
    </w:div>
    <w:div w:id="1289510858">
      <w:bodyDiv w:val="1"/>
      <w:marLeft w:val="0"/>
      <w:marRight w:val="0"/>
      <w:marTop w:val="0"/>
      <w:marBottom w:val="0"/>
      <w:divBdr>
        <w:top w:val="none" w:sz="0" w:space="0" w:color="auto"/>
        <w:left w:val="none" w:sz="0" w:space="0" w:color="auto"/>
        <w:bottom w:val="none" w:sz="0" w:space="0" w:color="auto"/>
        <w:right w:val="none" w:sz="0" w:space="0" w:color="auto"/>
      </w:divBdr>
    </w:div>
    <w:div w:id="1470056643">
      <w:bodyDiv w:val="1"/>
      <w:marLeft w:val="0"/>
      <w:marRight w:val="0"/>
      <w:marTop w:val="0"/>
      <w:marBottom w:val="0"/>
      <w:divBdr>
        <w:top w:val="none" w:sz="0" w:space="0" w:color="auto"/>
        <w:left w:val="none" w:sz="0" w:space="0" w:color="auto"/>
        <w:bottom w:val="none" w:sz="0" w:space="0" w:color="auto"/>
        <w:right w:val="none" w:sz="0" w:space="0" w:color="auto"/>
      </w:divBdr>
    </w:div>
    <w:div w:id="1574393059">
      <w:bodyDiv w:val="1"/>
      <w:marLeft w:val="0"/>
      <w:marRight w:val="0"/>
      <w:marTop w:val="0"/>
      <w:marBottom w:val="0"/>
      <w:divBdr>
        <w:top w:val="none" w:sz="0" w:space="0" w:color="auto"/>
        <w:left w:val="none" w:sz="0" w:space="0" w:color="auto"/>
        <w:bottom w:val="none" w:sz="0" w:space="0" w:color="auto"/>
        <w:right w:val="none" w:sz="0" w:space="0" w:color="auto"/>
      </w:divBdr>
    </w:div>
    <w:div w:id="1701314970">
      <w:bodyDiv w:val="1"/>
      <w:marLeft w:val="0"/>
      <w:marRight w:val="0"/>
      <w:marTop w:val="0"/>
      <w:marBottom w:val="0"/>
      <w:divBdr>
        <w:top w:val="none" w:sz="0" w:space="0" w:color="auto"/>
        <w:left w:val="none" w:sz="0" w:space="0" w:color="auto"/>
        <w:bottom w:val="none" w:sz="0" w:space="0" w:color="auto"/>
        <w:right w:val="none" w:sz="0" w:space="0" w:color="auto"/>
      </w:divBdr>
      <w:divsChild>
        <w:div w:id="477385186">
          <w:marLeft w:val="446"/>
          <w:marRight w:val="0"/>
          <w:marTop w:val="0"/>
          <w:marBottom w:val="0"/>
          <w:divBdr>
            <w:top w:val="none" w:sz="0" w:space="0" w:color="auto"/>
            <w:left w:val="none" w:sz="0" w:space="0" w:color="auto"/>
            <w:bottom w:val="none" w:sz="0" w:space="0" w:color="auto"/>
            <w:right w:val="none" w:sz="0" w:space="0" w:color="auto"/>
          </w:divBdr>
        </w:div>
      </w:divsChild>
    </w:div>
    <w:div w:id="1845704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FF3C7E43F4686A2A14A9A63850A2F"/>
        <w:category>
          <w:name w:val="General"/>
          <w:gallery w:val="placeholder"/>
        </w:category>
        <w:types>
          <w:type w:val="bbPlcHdr"/>
        </w:types>
        <w:behaviors>
          <w:behavior w:val="content"/>
        </w:behaviors>
        <w:guid w:val="{F7886669-35B4-40A5-85CF-A9E923F07DB0}"/>
      </w:docPartPr>
      <w:docPartBody>
        <w:p w:rsidR="006E1B53" w:rsidRDefault="00F46563" w:rsidP="00F46563">
          <w:pPr>
            <w:pStyle w:val="B8FFF3C7E43F4686A2A14A9A63850A2F"/>
          </w:pPr>
          <w:r w:rsidRPr="00E755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63"/>
    <w:rsid w:val="0012547F"/>
    <w:rsid w:val="00302A8D"/>
    <w:rsid w:val="006E1B53"/>
    <w:rsid w:val="008E32FD"/>
    <w:rsid w:val="00E05521"/>
    <w:rsid w:val="00F46563"/>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563"/>
    <w:rPr>
      <w:color w:val="808080"/>
    </w:rPr>
  </w:style>
  <w:style w:type="paragraph" w:customStyle="1" w:styleId="B8FFF3C7E43F4686A2A14A9A63850A2F">
    <w:name w:val="B8FFF3C7E43F4686A2A14A9A63850A2F"/>
    <w:rsid w:val="00F46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E525-11D8-4EB5-8896-9768C7E3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3456</TotalTime>
  <Pages>9</Pages>
  <Words>15315</Words>
  <Characters>87298</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Alberto Padilla La Llave</dc:creator>
  <cp:keywords/>
  <dc:description/>
  <cp:lastModifiedBy>Zhu, Paula Kaitlyn</cp:lastModifiedBy>
  <cp:revision>980</cp:revision>
  <dcterms:created xsi:type="dcterms:W3CDTF">2023-06-15T21:13:00Z</dcterms:created>
  <dcterms:modified xsi:type="dcterms:W3CDTF">2023-12-19T19:51:00Z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id="dE9vhVUw"/&gt;&lt;style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